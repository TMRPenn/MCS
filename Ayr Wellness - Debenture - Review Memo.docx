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9409D" w14:textId="77777777" w:rsidR="00954A4B" w:rsidRDefault="00954A4B"/>
    <w:tbl>
      <w:tblPr>
        <w:tblW w:w="13398" w:type="dxa"/>
        <w:tblBorders>
          <w:top w:val="single" w:sz="2" w:space="0" w:color="000000"/>
          <w:bottom w:val="single" w:sz="2" w:space="0" w:color="000000"/>
          <w:insideH w:val="single" w:sz="2" w:space="0" w:color="000000"/>
          <w:insideV w:val="single" w:sz="2" w:space="0" w:color="000000"/>
        </w:tblBorders>
        <w:tblLayout w:type="fixed"/>
        <w:tblLook w:val="0000" w:firstRow="0" w:lastRow="0" w:firstColumn="0" w:lastColumn="0" w:noHBand="0" w:noVBand="0"/>
      </w:tblPr>
      <w:tblGrid>
        <w:gridCol w:w="1908"/>
        <w:gridCol w:w="4774"/>
        <w:gridCol w:w="1459"/>
        <w:gridCol w:w="5257"/>
      </w:tblGrid>
      <w:tr w:rsidR="00683E34" w:rsidRPr="00683E34" w14:paraId="0D30428A" w14:textId="77777777" w:rsidTr="00683E34">
        <w:trPr>
          <w:trHeight w:hRule="exact" w:val="335"/>
        </w:trPr>
        <w:tc>
          <w:tcPr>
            <w:tcW w:w="1908" w:type="dxa"/>
          </w:tcPr>
          <w:p w14:paraId="7F1DBDF5" w14:textId="77777777" w:rsidR="00683E34" w:rsidRPr="00683E34" w:rsidRDefault="00683E34" w:rsidP="00683E34">
            <w:r w:rsidRPr="00683E34">
              <w:softHyphen/>
            </w:r>
            <w:r w:rsidRPr="00683E34">
              <w:softHyphen/>
              <w:t xml:space="preserve">To:       </w:t>
            </w:r>
          </w:p>
        </w:tc>
        <w:tc>
          <w:tcPr>
            <w:tcW w:w="4774" w:type="dxa"/>
          </w:tcPr>
          <w:p w14:paraId="330D5E09" w14:textId="618485FD" w:rsidR="00683E34" w:rsidRPr="00683E34" w:rsidRDefault="00000000" w:rsidP="00683E34">
            <w:sdt>
              <w:sdtPr>
                <w:rPr>
                  <w:rStyle w:val="MarcumNormalFont"/>
                </w:rPr>
                <w:id w:val="1209079140"/>
                <w:placeholder>
                  <w:docPart w:val="9D53BCE209D543B9BEF0C949697BCDA0"/>
                </w:placeholder>
              </w:sdtPr>
              <w:sdtEndPr>
                <w:rPr>
                  <w:rStyle w:val="DefaultParagraphFont"/>
                  <w:szCs w:val="14"/>
                </w:rPr>
              </w:sdtEndPr>
              <w:sdtContent>
                <w:r w:rsidR="00017D6F">
                  <w:rPr>
                    <w:rStyle w:val="MarcumNormalFont"/>
                  </w:rPr>
                  <w:t>Ayr Wellness, Inc</w:t>
                </w:r>
              </w:sdtContent>
            </w:sdt>
            <w:r w:rsidR="00683E34" w:rsidRPr="00683E34">
              <w:t xml:space="preserve"> (the “</w:t>
            </w:r>
            <w:r w:rsidR="00683E34" w:rsidRPr="00683E34">
              <w:rPr>
                <w:b/>
                <w:bCs/>
              </w:rPr>
              <w:t>Company</w:t>
            </w:r>
            <w:r w:rsidR="00683E34" w:rsidRPr="00683E34">
              <w:t>”) audit file</w:t>
            </w:r>
          </w:p>
        </w:tc>
        <w:tc>
          <w:tcPr>
            <w:tcW w:w="1459" w:type="dxa"/>
          </w:tcPr>
          <w:p w14:paraId="22DD46D4" w14:textId="77777777" w:rsidR="00683E34" w:rsidRPr="00683E34" w:rsidRDefault="00683E34" w:rsidP="00683E34">
            <w:r w:rsidRPr="00683E34">
              <w:t>From:</w:t>
            </w:r>
          </w:p>
        </w:tc>
        <w:tc>
          <w:tcPr>
            <w:tcW w:w="5257" w:type="dxa"/>
          </w:tcPr>
          <w:p w14:paraId="1DF2F867" w14:textId="77777777" w:rsidR="00683E34" w:rsidRPr="00683E34" w:rsidRDefault="00683E34" w:rsidP="00683E34">
            <w:r w:rsidRPr="00683E34">
              <w:t>Marcum Valuation Group</w:t>
            </w:r>
            <w:r w:rsidRPr="00683E34" w:rsidDel="00954CA0">
              <w:t xml:space="preserve"> </w:t>
            </w:r>
          </w:p>
        </w:tc>
      </w:tr>
      <w:tr w:rsidR="00683E34" w:rsidRPr="00683E34" w14:paraId="03A74F78" w14:textId="77777777" w:rsidTr="00683E34">
        <w:trPr>
          <w:trHeight w:val="344"/>
        </w:trPr>
        <w:tc>
          <w:tcPr>
            <w:tcW w:w="1908" w:type="dxa"/>
          </w:tcPr>
          <w:p w14:paraId="0F7567AD" w14:textId="77777777" w:rsidR="00683E34" w:rsidRPr="00683E34" w:rsidRDefault="00683E34" w:rsidP="00683E34">
            <w:r w:rsidRPr="00683E34">
              <w:t>Date:</w:t>
            </w:r>
          </w:p>
        </w:tc>
        <w:tc>
          <w:tcPr>
            <w:tcW w:w="4774" w:type="dxa"/>
          </w:tcPr>
          <w:p w14:paraId="26170C86" w14:textId="3E894686" w:rsidR="00683E34" w:rsidRPr="00683E34" w:rsidRDefault="00683E34" w:rsidP="00683E34">
            <w:r w:rsidRPr="00683E34">
              <w:fldChar w:fldCharType="begin"/>
            </w:r>
            <w:r w:rsidRPr="00683E34">
              <w:instrText xml:space="preserve"> DATE \@ "MMMM d, yyyy" </w:instrText>
            </w:r>
            <w:r w:rsidRPr="00683E34">
              <w:fldChar w:fldCharType="separate"/>
            </w:r>
            <w:r w:rsidR="009C7B39">
              <w:rPr>
                <w:noProof/>
              </w:rPr>
              <w:t>May 9, 2024</w:t>
            </w:r>
            <w:r w:rsidRPr="00683E34">
              <w:fldChar w:fldCharType="end"/>
            </w:r>
          </w:p>
        </w:tc>
        <w:tc>
          <w:tcPr>
            <w:tcW w:w="1459" w:type="dxa"/>
          </w:tcPr>
          <w:p w14:paraId="5D483EC1" w14:textId="77777777" w:rsidR="00683E34" w:rsidRPr="00683E34" w:rsidRDefault="00683E34" w:rsidP="00683E34">
            <w:r w:rsidRPr="00683E34">
              <w:t>Re:</w:t>
            </w:r>
          </w:p>
        </w:tc>
        <w:tc>
          <w:tcPr>
            <w:tcW w:w="5257" w:type="dxa"/>
          </w:tcPr>
          <w:p w14:paraId="379C564B" w14:textId="77777777" w:rsidR="00683E34" w:rsidRPr="00683E34" w:rsidRDefault="00683E34" w:rsidP="00683E34">
            <w:r w:rsidRPr="00683E34">
              <w:t>Fair Value Review Memo</w:t>
            </w:r>
          </w:p>
        </w:tc>
      </w:tr>
    </w:tbl>
    <w:p w14:paraId="6AE1E78B" w14:textId="2E4FE58D" w:rsidR="00683E34" w:rsidRPr="0008410E" w:rsidRDefault="00A848F4" w:rsidP="005C2DC3">
      <w:pPr>
        <w:contextualSpacing/>
        <w:rPr>
          <w:b/>
          <w:bCs/>
          <w:color w:val="0099A9" w:themeColor="accent2"/>
        </w:rPr>
      </w:pPr>
      <w:r w:rsidRPr="0008410E">
        <w:rPr>
          <w:b/>
          <w:bCs/>
          <w:vanish/>
          <w:color w:val="0099A9" w:themeColor="accent2"/>
          <w:sz w:val="28"/>
          <w:szCs w:val="36"/>
        </w:rPr>
        <w:t xml:space="preserve">This is hidden text! </w:t>
      </w:r>
      <w:r w:rsidR="0008410E" w:rsidRPr="0008410E">
        <w:rPr>
          <w:b/>
          <w:bCs/>
          <w:vanish/>
          <w:color w:val="0099A9" w:themeColor="accent2"/>
          <w:sz w:val="28"/>
          <w:szCs w:val="36"/>
        </w:rPr>
        <w:t>It won’t show when you convert to pdf / print the document</w:t>
      </w:r>
      <w:r w:rsidR="0008410E">
        <w:rPr>
          <w:b/>
          <w:bCs/>
          <w:vanish/>
          <w:color w:val="0099A9" w:themeColor="accent2"/>
          <w:sz w:val="28"/>
          <w:szCs w:val="36"/>
        </w:rPr>
        <w:t xml:space="preserve">. </w:t>
      </w:r>
      <w:r w:rsidRPr="0008410E">
        <w:rPr>
          <w:b/>
          <w:bCs/>
          <w:vanish/>
          <w:color w:val="0099A9" w:themeColor="accent2"/>
          <w:sz w:val="28"/>
          <w:szCs w:val="36"/>
        </w:rPr>
        <w:t xml:space="preserve">Note that </w:t>
      </w:r>
      <w:r w:rsidR="0008410E">
        <w:rPr>
          <w:b/>
          <w:bCs/>
          <w:vanish/>
          <w:color w:val="0099A9" w:themeColor="accent2"/>
          <w:sz w:val="28"/>
          <w:szCs w:val="36"/>
        </w:rPr>
        <w:t xml:space="preserve">hidden text is </w:t>
      </w:r>
      <w:r w:rsidRPr="0008410E">
        <w:rPr>
          <w:b/>
          <w:bCs/>
          <w:vanish/>
          <w:color w:val="0099A9" w:themeColor="accent2"/>
          <w:sz w:val="28"/>
          <w:szCs w:val="36"/>
        </w:rPr>
        <w:t>underlined.</w:t>
      </w:r>
      <w:r w:rsidR="00FB5EFA" w:rsidRPr="0008410E">
        <w:rPr>
          <w:b/>
          <w:bCs/>
          <w:vanish/>
          <w:color w:val="0099A9" w:themeColor="accent2"/>
          <w:sz w:val="28"/>
          <w:szCs w:val="36"/>
        </w:rPr>
        <w:t xml:space="preserve"> </w:t>
      </w:r>
      <w:r w:rsidR="0008410E">
        <w:rPr>
          <w:b/>
          <w:bCs/>
          <w:vanish/>
          <w:color w:val="0099A9" w:themeColor="accent2"/>
          <w:sz w:val="28"/>
          <w:szCs w:val="36"/>
        </w:rPr>
        <w:t>Some of the hidden text is also green, which indicates that the text is giving the user additional information</w:t>
      </w:r>
      <w:r w:rsidR="00FB5EFA" w:rsidRPr="0008410E">
        <w:rPr>
          <w:b/>
          <w:bCs/>
          <w:vanish/>
          <w:color w:val="0099A9" w:themeColor="accent2"/>
          <w:sz w:val="28"/>
          <w:szCs w:val="36"/>
        </w:rPr>
        <w:t>.</w:t>
      </w:r>
      <w:r w:rsidR="0008410E">
        <w:rPr>
          <w:b/>
          <w:bCs/>
          <w:vanish/>
          <w:color w:val="0099A9" w:themeColor="accent2"/>
          <w:sz w:val="28"/>
          <w:szCs w:val="36"/>
        </w:rPr>
        <w:t xml:space="preserve"> Hidden text that is </w:t>
      </w:r>
      <w:r w:rsidR="00380127">
        <w:rPr>
          <w:b/>
          <w:bCs/>
          <w:vanish/>
          <w:color w:val="0099A9" w:themeColor="accent2"/>
          <w:sz w:val="28"/>
          <w:szCs w:val="36"/>
        </w:rPr>
        <w:t>the standard black font color is text the user can select to use in the memo by unhiding it (</w:t>
      </w:r>
      <w:r w:rsidR="00EF600C">
        <w:rPr>
          <w:b/>
          <w:bCs/>
          <w:vanish/>
          <w:color w:val="0099A9" w:themeColor="accent2"/>
          <w:sz w:val="28"/>
          <w:szCs w:val="36"/>
        </w:rPr>
        <w:t>select text, go to font, uncheck hidden)</w:t>
      </w:r>
    </w:p>
    <w:p w14:paraId="19938445" w14:textId="08B5AA58" w:rsidR="008E61A4" w:rsidRPr="00A5253C" w:rsidRDefault="008E61A4" w:rsidP="005C2DC3">
      <w:pPr>
        <w:pStyle w:val="Heading1"/>
      </w:pPr>
      <w:bookmarkStart w:id="0" w:name="_Toc162561166"/>
      <w:r w:rsidRPr="00A5253C">
        <w:t>Overview</w:t>
      </w:r>
      <w:bookmarkEnd w:id="0"/>
    </w:p>
    <w:p w14:paraId="3B70C43F" w14:textId="0CD8995E" w:rsidR="00EA732B" w:rsidRDefault="00EA732B" w:rsidP="00EA732B">
      <w:pPr>
        <w:pStyle w:val="Heading2"/>
      </w:pPr>
      <w:r>
        <w:t>Purpose of Memo</w:t>
      </w:r>
    </w:p>
    <w:p w14:paraId="2B0E3765" w14:textId="701A4909" w:rsidR="008E61A4" w:rsidRDefault="008E61A4" w:rsidP="008E61A4">
      <w:pPr>
        <w:contextualSpacing/>
      </w:pPr>
      <w:r w:rsidRPr="008E61A4">
        <w:t>Marcum LLP’s Valuation Group (“</w:t>
      </w:r>
      <w:r w:rsidRPr="00586889">
        <w:rPr>
          <w:b/>
          <w:bCs/>
        </w:rPr>
        <w:t>MVG</w:t>
      </w:r>
      <w:r w:rsidRPr="008E61A4">
        <w:t>”) prepared this memo in response to a request from Marcum LLP’s Audit Team (the “</w:t>
      </w:r>
      <w:r w:rsidRPr="00586889">
        <w:rPr>
          <w:b/>
          <w:bCs/>
        </w:rPr>
        <w:t>Engagement Team</w:t>
      </w:r>
      <w:r w:rsidRPr="008E61A4">
        <w:t>” or the “</w:t>
      </w:r>
      <w:r w:rsidRPr="00586889">
        <w:rPr>
          <w:b/>
          <w:bCs/>
        </w:rPr>
        <w:t>Audit Team</w:t>
      </w:r>
      <w:r w:rsidRPr="008E61A4">
        <w:t xml:space="preserve">”) to assist in the audit of the fair value measurements of certain financial instruments in connection </w:t>
      </w:r>
      <w:r w:rsidR="00CC4BE8">
        <w:t xml:space="preserve">with </w:t>
      </w:r>
      <w:r w:rsidRPr="008E61A4">
        <w:t>the financial statements of the Company.</w:t>
      </w:r>
    </w:p>
    <w:p w14:paraId="287B2DD7" w14:textId="77777777" w:rsidR="008E61A4" w:rsidRDefault="008E61A4" w:rsidP="008E61A4">
      <w:pPr>
        <w:contextualSpacing/>
      </w:pPr>
    </w:p>
    <w:p w14:paraId="403BEBFA" w14:textId="2024D072" w:rsidR="00703C9F" w:rsidRDefault="00703C9F" w:rsidP="008E61A4">
      <w:pPr>
        <w:contextualSpacing/>
      </w:pPr>
      <w:r w:rsidRPr="00703C9F">
        <w:t xml:space="preserve">It is our understanding that the </w:t>
      </w:r>
      <w:r w:rsidR="00A2099D">
        <w:t>Engagement Team</w:t>
      </w:r>
      <w:r w:rsidRPr="00703C9F">
        <w:t xml:space="preserve"> is testing the analysis prepared by </w:t>
      </w:r>
      <w:r w:rsidR="003A08C3">
        <w:t xml:space="preserve">a specialist </w:t>
      </w:r>
      <w:r w:rsidR="007C60DB">
        <w:t xml:space="preserve">either employed or engaged by the Company </w:t>
      </w:r>
      <w:r w:rsidRPr="00703C9F">
        <w:t>as part of its standard audit procedures.</w:t>
      </w:r>
      <w:r w:rsidR="006A5FEC">
        <w:t xml:space="preserve"> </w:t>
      </w:r>
      <w:r w:rsidR="00EF1FD2">
        <w:t>MVG</w:t>
      </w:r>
      <w:r w:rsidR="006A5FEC" w:rsidRPr="006A5FEC">
        <w:t xml:space="preserve">, the Auditor’s Specialist (the </w:t>
      </w:r>
      <w:r w:rsidR="00EF1FD2">
        <w:t>“</w:t>
      </w:r>
      <w:r w:rsidR="006A5FEC" w:rsidRPr="00EF1FD2">
        <w:rPr>
          <w:b/>
          <w:bCs/>
        </w:rPr>
        <w:t>Auditor’s Specialist</w:t>
      </w:r>
      <w:r w:rsidR="00EF1FD2">
        <w:t>”</w:t>
      </w:r>
      <w:r w:rsidR="006A5FEC" w:rsidRPr="006A5FEC">
        <w:t xml:space="preserve">) were asked to provide support to the </w:t>
      </w:r>
      <w:r w:rsidR="00EF1FD2">
        <w:t>Engagement</w:t>
      </w:r>
      <w:r w:rsidR="006A5FEC" w:rsidRPr="006A5FEC">
        <w:t xml:space="preserve"> Team, as an auditor’s specialist serving as part of the audit team. Specifically, we were asked to gain an understanding of, and comment on, the valuation methodologies and assumptions used in the valuation analysis. We performed these procedures under the supervision of the Core Audit Team pursuant to applicable auditing standards.</w:t>
      </w:r>
      <w:r w:rsidR="000E3AE7">
        <w:rPr>
          <w:rStyle w:val="FootnoteReference"/>
        </w:rPr>
        <w:footnoteReference w:id="2"/>
      </w:r>
    </w:p>
    <w:p w14:paraId="481EA351" w14:textId="77777777" w:rsidR="00201C11" w:rsidRDefault="00201C11" w:rsidP="008E61A4">
      <w:pPr>
        <w:contextualSpacing/>
      </w:pPr>
    </w:p>
    <w:p w14:paraId="597A3C44" w14:textId="77777777" w:rsidR="002A5C6C" w:rsidRDefault="00AD0380" w:rsidP="00F17A25">
      <w:pPr>
        <w:spacing w:after="0"/>
        <w:contextualSpacing/>
      </w:pPr>
      <w:r w:rsidRPr="00AD0380">
        <w:t xml:space="preserve">This </w:t>
      </w:r>
      <w:r>
        <w:t xml:space="preserve">memo </w:t>
      </w:r>
      <w:r w:rsidRPr="00AD0380">
        <w:t xml:space="preserve">was created to summarize the context of the Specialist’s analysis and to summarize our findings. In completing our work, we considered: </w:t>
      </w:r>
    </w:p>
    <w:p w14:paraId="29D81D22" w14:textId="5A68D865" w:rsidR="002A5C6C" w:rsidRDefault="00AD0380" w:rsidP="00B25A31">
      <w:pPr>
        <w:pStyle w:val="ListParagraph"/>
        <w:numPr>
          <w:ilvl w:val="0"/>
          <w:numId w:val="11"/>
        </w:numPr>
      </w:pPr>
      <w:r w:rsidRPr="00AD0380">
        <w:t xml:space="preserve">the completeness of the material presented to </w:t>
      </w:r>
      <w:proofErr w:type="gramStart"/>
      <w:r w:rsidRPr="00AD0380">
        <w:t>us</w:t>
      </w:r>
      <w:r w:rsidR="00F808DF">
        <w:t>;</w:t>
      </w:r>
      <w:proofErr w:type="gramEnd"/>
      <w:r w:rsidRPr="00AD0380">
        <w:t xml:space="preserve"> </w:t>
      </w:r>
    </w:p>
    <w:p w14:paraId="2567BDDC" w14:textId="70C49E3B" w:rsidR="002A5C6C" w:rsidRDefault="00AD0380" w:rsidP="00B25A31">
      <w:pPr>
        <w:pStyle w:val="ListParagraph"/>
        <w:numPr>
          <w:ilvl w:val="0"/>
          <w:numId w:val="11"/>
        </w:numPr>
      </w:pPr>
      <w:r w:rsidRPr="00AD0380">
        <w:t xml:space="preserve">the adequacy and relevance of this </w:t>
      </w:r>
      <w:proofErr w:type="gramStart"/>
      <w:r w:rsidRPr="00AD0380">
        <w:t>material</w:t>
      </w:r>
      <w:r w:rsidR="00F808DF">
        <w:t>;</w:t>
      </w:r>
      <w:proofErr w:type="gramEnd"/>
      <w:r w:rsidRPr="00AD0380">
        <w:t xml:space="preserve"> </w:t>
      </w:r>
    </w:p>
    <w:p w14:paraId="636A5BFC" w14:textId="7F9F2373" w:rsidR="002A5C6C" w:rsidRDefault="00AD0380" w:rsidP="00B25A31">
      <w:pPr>
        <w:pStyle w:val="ListParagraph"/>
        <w:numPr>
          <w:ilvl w:val="0"/>
          <w:numId w:val="11"/>
        </w:numPr>
      </w:pPr>
      <w:r w:rsidRPr="00AD0380">
        <w:t xml:space="preserve">the nature and basis for valuation adjustments and </w:t>
      </w:r>
      <w:proofErr w:type="gramStart"/>
      <w:r w:rsidRPr="00AD0380">
        <w:t>calculations</w:t>
      </w:r>
      <w:r w:rsidR="00F808DF">
        <w:t>;</w:t>
      </w:r>
      <w:proofErr w:type="gramEnd"/>
      <w:r w:rsidRPr="00AD0380">
        <w:t xml:space="preserve"> </w:t>
      </w:r>
    </w:p>
    <w:p w14:paraId="6C306F83" w14:textId="1A1E53F7" w:rsidR="002A5C6C" w:rsidRDefault="00AD0380" w:rsidP="00B25A31">
      <w:pPr>
        <w:pStyle w:val="ListParagraph"/>
        <w:numPr>
          <w:ilvl w:val="0"/>
          <w:numId w:val="11"/>
        </w:numPr>
      </w:pPr>
      <w:r w:rsidRPr="00AD0380">
        <w:t>the reasonableness of the valuation methods and assumptions used in the analysis</w:t>
      </w:r>
      <w:r w:rsidR="00F808DF">
        <w:t>;</w:t>
      </w:r>
      <w:r w:rsidRPr="00AD0380">
        <w:t xml:space="preserve"> and </w:t>
      </w:r>
    </w:p>
    <w:p w14:paraId="25A256DF" w14:textId="3B8DEB71" w:rsidR="00F22137" w:rsidRPr="00BC4610" w:rsidRDefault="00AD0380" w:rsidP="00B25A31">
      <w:pPr>
        <w:pStyle w:val="ListParagraph"/>
        <w:numPr>
          <w:ilvl w:val="0"/>
          <w:numId w:val="11"/>
        </w:numPr>
      </w:pPr>
      <w:r w:rsidRPr="00AD0380">
        <w:t>whether our findings support the Specialist's overall conclusions given the scope of work performed.</w:t>
      </w:r>
      <w:r w:rsidR="00F22137" w:rsidRPr="002A5C6C">
        <w:rPr>
          <w:vanish/>
        </w:rPr>
        <w:br w:type="page"/>
      </w:r>
    </w:p>
    <w:p w14:paraId="792B08BC" w14:textId="77777777" w:rsidR="005F1374" w:rsidRDefault="005F1374" w:rsidP="005F1374">
      <w:pPr>
        <w:pStyle w:val="Heading2"/>
      </w:pPr>
      <w:r>
        <w:t>Sections of Memo</w:t>
      </w:r>
    </w:p>
    <w:p w14:paraId="02FB0BF6" w14:textId="77777777" w:rsidR="005F1374" w:rsidRDefault="005F1374" w:rsidP="005F1374">
      <w:r w:rsidRPr="00B64DE9">
        <w:t>This memorandum is divided into the following sections:</w:t>
      </w:r>
    </w:p>
    <w:sdt>
      <w:sdtPr>
        <w:rPr>
          <w:rFonts w:ascii="Arial" w:eastAsiaTheme="minorHAnsi" w:hAnsi="Arial" w:cstheme="minorBidi"/>
          <w:color w:val="auto"/>
          <w:kern w:val="2"/>
          <w:sz w:val="18"/>
          <w:szCs w:val="18"/>
          <w14:ligatures w14:val="standardContextual"/>
        </w:rPr>
        <w:id w:val="704600606"/>
        <w:docPartObj>
          <w:docPartGallery w:val="Table of Contents"/>
          <w:docPartUnique/>
        </w:docPartObj>
      </w:sdtPr>
      <w:sdtEndPr>
        <w:rPr>
          <w:b/>
          <w:bCs/>
          <w:noProof/>
          <w:szCs w:val="22"/>
        </w:rPr>
      </w:sdtEndPr>
      <w:sdtContent>
        <w:p w14:paraId="740692FD" w14:textId="77777777" w:rsidR="005F1374" w:rsidRPr="00D51197" w:rsidRDefault="005F1374" w:rsidP="005F1374">
          <w:pPr>
            <w:pStyle w:val="TOCHeading"/>
            <w:spacing w:before="0" w:after="60"/>
            <w:rPr>
              <w:sz w:val="18"/>
              <w:szCs w:val="18"/>
            </w:rPr>
          </w:pPr>
          <w:r w:rsidRPr="00D51197">
            <w:rPr>
              <w:rFonts w:cstheme="majorHAnsi"/>
              <w:b/>
              <w:bCs/>
              <w:color w:val="auto"/>
              <w:sz w:val="18"/>
              <w:szCs w:val="18"/>
            </w:rPr>
            <w:t>Sections</w:t>
          </w:r>
        </w:p>
        <w:p w14:paraId="32E51AB6" w14:textId="709620D4" w:rsidR="003C4D0B" w:rsidRDefault="009C5EC3">
          <w:pPr>
            <w:pStyle w:val="TOC1"/>
            <w:rPr>
              <w:rFonts w:asciiTheme="minorHAnsi" w:eastAsiaTheme="minorEastAsia" w:hAnsiTheme="minorHAnsi"/>
              <w:noProof/>
              <w:sz w:val="24"/>
              <w:szCs w:val="24"/>
            </w:rPr>
          </w:pPr>
          <w:r>
            <w:rPr>
              <w:color w:val="0000FF"/>
            </w:rPr>
            <w:fldChar w:fldCharType="begin"/>
          </w:r>
          <w:r>
            <w:rPr>
              <w:color w:val="0000FF"/>
            </w:rPr>
            <w:instrText xml:space="preserve"> TOC \o "1-1" \n \h \z \u </w:instrText>
          </w:r>
          <w:r>
            <w:rPr>
              <w:color w:val="0000FF"/>
            </w:rPr>
            <w:fldChar w:fldCharType="separate"/>
          </w:r>
          <w:hyperlink w:anchor="_Toc162561166" w:history="1">
            <w:r w:rsidR="003C4D0B" w:rsidRPr="00564ACE">
              <w:rPr>
                <w:rStyle w:val="Hyperlink"/>
                <w:noProof/>
              </w:rPr>
              <w:t>1.</w:t>
            </w:r>
            <w:r w:rsidR="003C4D0B">
              <w:rPr>
                <w:rFonts w:asciiTheme="minorHAnsi" w:eastAsiaTheme="minorEastAsia" w:hAnsiTheme="minorHAnsi"/>
                <w:noProof/>
                <w:sz w:val="24"/>
                <w:szCs w:val="24"/>
              </w:rPr>
              <w:tab/>
            </w:r>
            <w:r w:rsidR="003C4D0B" w:rsidRPr="00564ACE">
              <w:rPr>
                <w:rStyle w:val="Hyperlink"/>
                <w:noProof/>
              </w:rPr>
              <w:t>Overview</w:t>
            </w:r>
          </w:hyperlink>
        </w:p>
        <w:p w14:paraId="1A3E9960" w14:textId="38F69F9C" w:rsidR="003C4D0B" w:rsidRDefault="00000000">
          <w:pPr>
            <w:pStyle w:val="TOC1"/>
            <w:rPr>
              <w:rFonts w:asciiTheme="minorHAnsi" w:eastAsiaTheme="minorEastAsia" w:hAnsiTheme="minorHAnsi"/>
              <w:noProof/>
              <w:sz w:val="24"/>
              <w:szCs w:val="24"/>
            </w:rPr>
          </w:pPr>
          <w:hyperlink w:anchor="_Toc162561167" w:history="1">
            <w:r w:rsidR="003C4D0B" w:rsidRPr="00564ACE">
              <w:rPr>
                <w:rStyle w:val="Hyperlink"/>
                <w:noProof/>
              </w:rPr>
              <w:t>2.</w:t>
            </w:r>
            <w:r w:rsidR="003C4D0B">
              <w:rPr>
                <w:rFonts w:asciiTheme="minorHAnsi" w:eastAsiaTheme="minorEastAsia" w:hAnsiTheme="minorHAnsi"/>
                <w:noProof/>
                <w:sz w:val="24"/>
                <w:szCs w:val="24"/>
              </w:rPr>
              <w:tab/>
            </w:r>
            <w:r w:rsidR="003C4D0B" w:rsidRPr="00564ACE">
              <w:rPr>
                <w:rStyle w:val="Hyperlink"/>
                <w:noProof/>
              </w:rPr>
              <w:t>Scope of Assignment</w:t>
            </w:r>
          </w:hyperlink>
        </w:p>
        <w:p w14:paraId="6E8EC8DF" w14:textId="43EE9327" w:rsidR="003C4D0B" w:rsidRDefault="00000000">
          <w:pPr>
            <w:pStyle w:val="TOC1"/>
            <w:rPr>
              <w:rFonts w:asciiTheme="minorHAnsi" w:eastAsiaTheme="minorEastAsia" w:hAnsiTheme="minorHAnsi"/>
              <w:noProof/>
              <w:sz w:val="24"/>
              <w:szCs w:val="24"/>
            </w:rPr>
          </w:pPr>
          <w:hyperlink w:anchor="_Toc162561168" w:history="1">
            <w:r w:rsidR="003C4D0B" w:rsidRPr="00564ACE">
              <w:rPr>
                <w:rStyle w:val="Hyperlink"/>
                <w:noProof/>
              </w:rPr>
              <w:t>3.</w:t>
            </w:r>
            <w:r w:rsidR="003C4D0B">
              <w:rPr>
                <w:rFonts w:asciiTheme="minorHAnsi" w:eastAsiaTheme="minorEastAsia" w:hAnsiTheme="minorHAnsi"/>
                <w:noProof/>
                <w:sz w:val="24"/>
                <w:szCs w:val="24"/>
              </w:rPr>
              <w:tab/>
            </w:r>
            <w:r w:rsidR="003C4D0B" w:rsidRPr="00564ACE">
              <w:rPr>
                <w:rStyle w:val="Hyperlink"/>
                <w:noProof/>
              </w:rPr>
              <w:t>MVG Findings</w:t>
            </w:r>
          </w:hyperlink>
        </w:p>
        <w:p w14:paraId="76BCFA69" w14:textId="5D1F1345" w:rsidR="003C4D0B" w:rsidRDefault="00000000">
          <w:pPr>
            <w:pStyle w:val="TOC1"/>
            <w:rPr>
              <w:rFonts w:asciiTheme="minorHAnsi" w:eastAsiaTheme="minorEastAsia" w:hAnsiTheme="minorHAnsi"/>
              <w:noProof/>
              <w:sz w:val="24"/>
              <w:szCs w:val="24"/>
            </w:rPr>
          </w:pPr>
          <w:hyperlink w:anchor="_Toc162561169" w:history="1">
            <w:r w:rsidR="003C4D0B" w:rsidRPr="00564ACE">
              <w:rPr>
                <w:rStyle w:val="Hyperlink"/>
                <w:noProof/>
              </w:rPr>
              <w:t>4.</w:t>
            </w:r>
            <w:r w:rsidR="003C4D0B">
              <w:rPr>
                <w:rFonts w:asciiTheme="minorHAnsi" w:eastAsiaTheme="minorEastAsia" w:hAnsiTheme="minorHAnsi"/>
                <w:noProof/>
                <w:sz w:val="24"/>
                <w:szCs w:val="24"/>
              </w:rPr>
              <w:tab/>
            </w:r>
            <w:r w:rsidR="003C4D0B" w:rsidRPr="00564ACE">
              <w:rPr>
                <w:rStyle w:val="Hyperlink"/>
                <w:noProof/>
              </w:rPr>
              <w:t>Conclusions Based on Findings</w:t>
            </w:r>
          </w:hyperlink>
        </w:p>
        <w:p w14:paraId="4ADF8175" w14:textId="1E7998D8" w:rsidR="003C4D0B" w:rsidRDefault="00000000">
          <w:pPr>
            <w:pStyle w:val="TOC1"/>
            <w:rPr>
              <w:rFonts w:asciiTheme="minorHAnsi" w:eastAsiaTheme="minorEastAsia" w:hAnsiTheme="minorHAnsi"/>
              <w:noProof/>
              <w:sz w:val="24"/>
              <w:szCs w:val="24"/>
            </w:rPr>
          </w:pPr>
          <w:hyperlink w:anchor="_Toc162561170" w:history="1">
            <w:r w:rsidR="003C4D0B" w:rsidRPr="00564ACE">
              <w:rPr>
                <w:rStyle w:val="Hyperlink"/>
                <w:noProof/>
              </w:rPr>
              <w:t>5.</w:t>
            </w:r>
            <w:r w:rsidR="003C4D0B">
              <w:rPr>
                <w:rFonts w:asciiTheme="minorHAnsi" w:eastAsiaTheme="minorEastAsia" w:hAnsiTheme="minorHAnsi"/>
                <w:noProof/>
                <w:sz w:val="24"/>
                <w:szCs w:val="24"/>
              </w:rPr>
              <w:tab/>
            </w:r>
            <w:r w:rsidR="003C4D0B" w:rsidRPr="00564ACE">
              <w:rPr>
                <w:rStyle w:val="Hyperlink"/>
                <w:noProof/>
              </w:rPr>
              <w:t>Matters Addressed by the Engagement Team</w:t>
            </w:r>
          </w:hyperlink>
        </w:p>
        <w:p w14:paraId="23379B5D" w14:textId="7B765452" w:rsidR="009C05DD" w:rsidRDefault="009C5EC3" w:rsidP="009C05DD">
          <w:pPr>
            <w:spacing w:after="60"/>
            <w:rPr>
              <w:b/>
              <w:bCs/>
              <w:noProof/>
            </w:rPr>
          </w:pPr>
          <w:r>
            <w:rPr>
              <w:color w:val="0000FF"/>
            </w:rPr>
            <w:lastRenderedPageBreak/>
            <w:fldChar w:fldCharType="end"/>
          </w:r>
        </w:p>
      </w:sdtContent>
    </w:sdt>
    <w:p w14:paraId="3E113930" w14:textId="5F0D7B14" w:rsidR="00C43BC7" w:rsidRPr="00C43BC7" w:rsidRDefault="003B6650" w:rsidP="003B6650">
      <w:pPr>
        <w:pStyle w:val="Heading2"/>
      </w:pPr>
      <w:r>
        <w:t xml:space="preserve">Memo </w:t>
      </w:r>
      <w:r w:rsidR="00C43BC7" w:rsidRPr="00C43BC7">
        <w:t>Exhibits</w:t>
      </w:r>
    </w:p>
    <w:p w14:paraId="35CBAF6C" w14:textId="77777777" w:rsidR="00C43BC7" w:rsidRPr="00C43BC7" w:rsidRDefault="00C43BC7" w:rsidP="00C43BC7">
      <w:pPr>
        <w:contextualSpacing/>
      </w:pPr>
      <w:r w:rsidRPr="00C43BC7">
        <w:t xml:space="preserve">This memo has been prepared </w:t>
      </w:r>
      <w:proofErr w:type="gramStart"/>
      <w:r w:rsidRPr="00C43BC7">
        <w:t>on the basis of</w:t>
      </w:r>
      <w:proofErr w:type="gramEnd"/>
      <w:r w:rsidRPr="00C43BC7">
        <w:t xml:space="preserve"> the information and assumptions set forth within the documents included in the following exhibits and must be read in conjunction with them:</w:t>
      </w:r>
    </w:p>
    <w:p w14:paraId="62158990" w14:textId="77777777" w:rsidR="00C43BC7" w:rsidRPr="00C43BC7" w:rsidRDefault="00C43BC7" w:rsidP="00C43BC7">
      <w:pPr>
        <w:contextualSpacing/>
      </w:pPr>
    </w:p>
    <w:tbl>
      <w:tblPr>
        <w:tblStyle w:val="TableGrid"/>
        <w:tblW w:w="13680" w:type="dxa"/>
        <w:tblInd w:w="-5" w:type="dxa"/>
        <w:tblLook w:val="04A0" w:firstRow="1" w:lastRow="0" w:firstColumn="1" w:lastColumn="0" w:noHBand="0" w:noVBand="1"/>
      </w:tblPr>
      <w:tblGrid>
        <w:gridCol w:w="3870"/>
        <w:gridCol w:w="9810"/>
      </w:tblGrid>
      <w:tr w:rsidR="00C43BC7" w:rsidRPr="00C43BC7" w14:paraId="3842F3CC" w14:textId="77777777" w:rsidTr="00B67B72">
        <w:trPr>
          <w:trHeight w:val="230"/>
        </w:trPr>
        <w:tc>
          <w:tcPr>
            <w:tcW w:w="13680" w:type="dxa"/>
            <w:gridSpan w:val="2"/>
            <w:tcBorders>
              <w:bottom w:val="single" w:sz="2" w:space="0" w:color="auto"/>
            </w:tcBorders>
            <w:shd w:val="clear" w:color="auto" w:fill="F2F2F2" w:themeFill="background1" w:themeFillShade="F2"/>
          </w:tcPr>
          <w:p w14:paraId="6F4B5684" w14:textId="77777777" w:rsidR="00C43BC7" w:rsidRPr="00C43BC7" w:rsidRDefault="00C43BC7" w:rsidP="00C43BC7">
            <w:pPr>
              <w:spacing w:after="120"/>
              <w:contextualSpacing/>
              <w:rPr>
                <w:b/>
                <w:bCs/>
              </w:rPr>
            </w:pPr>
            <w:r w:rsidRPr="00C43BC7">
              <w:rPr>
                <w:b/>
                <w:bCs/>
              </w:rPr>
              <w:t>Exhibits</w:t>
            </w:r>
          </w:p>
        </w:tc>
      </w:tr>
      <w:tr w:rsidR="00C43BC7" w:rsidRPr="00C43BC7" w14:paraId="73C7ACA2" w14:textId="77777777" w:rsidTr="003B6650">
        <w:trPr>
          <w:trHeight w:val="230"/>
        </w:trPr>
        <w:tc>
          <w:tcPr>
            <w:tcW w:w="3870" w:type="dxa"/>
            <w:tcBorders>
              <w:bottom w:val="single" w:sz="2" w:space="0" w:color="auto"/>
            </w:tcBorders>
          </w:tcPr>
          <w:p w14:paraId="7B8FBE09" w14:textId="53C3C0EA" w:rsidR="00C43BC7" w:rsidRPr="00C43BC7" w:rsidRDefault="00C43BC7" w:rsidP="00C43BC7">
            <w:pPr>
              <w:spacing w:after="120"/>
              <w:contextualSpacing/>
            </w:pPr>
            <w:r w:rsidRPr="00C43BC7">
              <w:rPr>
                <w:b/>
                <w:bCs/>
              </w:rPr>
              <w:t>Exhibit A</w:t>
            </w:r>
            <w:r w:rsidR="003028FA">
              <w:rPr>
                <w:b/>
                <w:bCs/>
              </w:rPr>
              <w:t>:</w:t>
            </w:r>
            <w:r w:rsidRPr="00C43BC7">
              <w:rPr>
                <w:b/>
                <w:bCs/>
              </w:rPr>
              <w:t xml:space="preserve"> Valuation Analysis</w:t>
            </w:r>
          </w:p>
        </w:tc>
        <w:tc>
          <w:tcPr>
            <w:tcW w:w="9810" w:type="dxa"/>
            <w:tcBorders>
              <w:bottom w:val="single" w:sz="2" w:space="0" w:color="auto"/>
            </w:tcBorders>
          </w:tcPr>
          <w:p w14:paraId="547A52CF" w14:textId="77777777" w:rsidR="00C43BC7" w:rsidRPr="00C43BC7" w:rsidRDefault="00C43BC7" w:rsidP="005C341C">
            <w:pPr>
              <w:spacing w:after="60"/>
            </w:pPr>
            <w:r w:rsidRPr="00C43BC7">
              <w:t>Contains the Company’s valuation analysis of the In Scope Items</w:t>
            </w:r>
          </w:p>
        </w:tc>
      </w:tr>
      <w:tr w:rsidR="00C43BC7" w:rsidRPr="00C43BC7" w14:paraId="7EB62244" w14:textId="77777777" w:rsidTr="003B6650">
        <w:trPr>
          <w:trHeight w:val="230"/>
        </w:trPr>
        <w:tc>
          <w:tcPr>
            <w:tcW w:w="3870" w:type="dxa"/>
            <w:tcBorders>
              <w:top w:val="single" w:sz="2" w:space="0" w:color="auto"/>
              <w:bottom w:val="single" w:sz="2" w:space="0" w:color="auto"/>
            </w:tcBorders>
          </w:tcPr>
          <w:p w14:paraId="4E36B019" w14:textId="60B447D4" w:rsidR="00C43BC7" w:rsidRPr="00C43BC7" w:rsidRDefault="00C43BC7" w:rsidP="00C43BC7">
            <w:pPr>
              <w:spacing w:after="120"/>
              <w:contextualSpacing/>
            </w:pPr>
            <w:r w:rsidRPr="00C43BC7">
              <w:rPr>
                <w:b/>
                <w:bCs/>
              </w:rPr>
              <w:t>Exhibit B</w:t>
            </w:r>
            <w:r w:rsidR="003028FA">
              <w:rPr>
                <w:b/>
                <w:bCs/>
              </w:rPr>
              <w:t>:</w:t>
            </w:r>
            <w:r w:rsidRPr="00C43BC7">
              <w:rPr>
                <w:b/>
                <w:bCs/>
              </w:rPr>
              <w:t xml:space="preserve"> Source Documents</w:t>
            </w:r>
          </w:p>
        </w:tc>
        <w:tc>
          <w:tcPr>
            <w:tcW w:w="9810" w:type="dxa"/>
            <w:tcBorders>
              <w:top w:val="single" w:sz="2" w:space="0" w:color="auto"/>
              <w:bottom w:val="single" w:sz="2" w:space="0" w:color="auto"/>
            </w:tcBorders>
          </w:tcPr>
          <w:p w14:paraId="230E82A1" w14:textId="77777777" w:rsidR="00C43BC7" w:rsidRPr="00C43BC7" w:rsidRDefault="00C43BC7" w:rsidP="005C341C">
            <w:pPr>
              <w:spacing w:after="60"/>
            </w:pPr>
            <w:r w:rsidRPr="00C43BC7">
              <w:t>Contains, but is not limited to, data and information collected from both company sources and external sources relating to the In Scope Items</w:t>
            </w:r>
          </w:p>
        </w:tc>
      </w:tr>
      <w:tr w:rsidR="00C43BC7" w:rsidRPr="00C43BC7" w14:paraId="3A976A85" w14:textId="77777777" w:rsidTr="003B6650">
        <w:trPr>
          <w:trHeight w:val="230"/>
        </w:trPr>
        <w:tc>
          <w:tcPr>
            <w:tcW w:w="3870" w:type="dxa"/>
            <w:tcBorders>
              <w:top w:val="single" w:sz="2" w:space="0" w:color="auto"/>
              <w:bottom w:val="single" w:sz="2" w:space="0" w:color="auto"/>
            </w:tcBorders>
          </w:tcPr>
          <w:p w14:paraId="2C4D8B5B" w14:textId="1D45D4C3" w:rsidR="00C43BC7" w:rsidRPr="00C43BC7" w:rsidRDefault="00C43BC7" w:rsidP="00C43BC7">
            <w:pPr>
              <w:spacing w:after="120"/>
              <w:contextualSpacing/>
            </w:pPr>
            <w:r w:rsidRPr="00C43BC7">
              <w:rPr>
                <w:b/>
                <w:bCs/>
              </w:rPr>
              <w:t>Exhibit C</w:t>
            </w:r>
            <w:r w:rsidR="003028FA">
              <w:rPr>
                <w:b/>
                <w:bCs/>
              </w:rPr>
              <w:t>:</w:t>
            </w:r>
            <w:r w:rsidRPr="00C43BC7">
              <w:rPr>
                <w:b/>
                <w:bCs/>
              </w:rPr>
              <w:t xml:space="preserve"> MVG Analysis Documents</w:t>
            </w:r>
          </w:p>
        </w:tc>
        <w:tc>
          <w:tcPr>
            <w:tcW w:w="9810" w:type="dxa"/>
            <w:tcBorders>
              <w:top w:val="single" w:sz="2" w:space="0" w:color="auto"/>
            </w:tcBorders>
          </w:tcPr>
          <w:p w14:paraId="35E7F741" w14:textId="77777777" w:rsidR="00C43BC7" w:rsidRPr="00C43BC7" w:rsidRDefault="00C43BC7" w:rsidP="005C341C">
            <w:pPr>
              <w:spacing w:after="60"/>
            </w:pPr>
            <w:r w:rsidRPr="00C43BC7">
              <w:t xml:space="preserve">Contains the documents related to procedures performed by MVG </w:t>
            </w:r>
            <w:proofErr w:type="gramStart"/>
            <w:r w:rsidRPr="00C43BC7">
              <w:t>during the course of</w:t>
            </w:r>
            <w:proofErr w:type="gramEnd"/>
            <w:r w:rsidRPr="00C43BC7">
              <w:t xml:space="preserve"> this assignment. This can include, but is not limited:</w:t>
            </w:r>
          </w:p>
          <w:p w14:paraId="1F05403F" w14:textId="77777777" w:rsidR="00C43BC7" w:rsidRPr="00C43BC7" w:rsidRDefault="00C43BC7" w:rsidP="00B25A31">
            <w:pPr>
              <w:pStyle w:val="ListParagraph"/>
              <w:numPr>
                <w:ilvl w:val="0"/>
                <w:numId w:val="18"/>
              </w:numPr>
              <w:spacing w:after="60"/>
            </w:pPr>
            <w:r w:rsidRPr="00C43BC7">
              <w:t>Exhibits, schedules, and working papers that numerically set forth the analysis that was performed by MVG</w:t>
            </w:r>
          </w:p>
          <w:p w14:paraId="277E7D3E" w14:textId="77777777" w:rsidR="00C43BC7" w:rsidRPr="00C43BC7" w:rsidRDefault="00C43BC7" w:rsidP="00B25A31">
            <w:pPr>
              <w:pStyle w:val="ListParagraph"/>
              <w:numPr>
                <w:ilvl w:val="0"/>
                <w:numId w:val="18"/>
              </w:numPr>
              <w:spacing w:after="60"/>
            </w:pPr>
            <w:r w:rsidRPr="00C43BC7">
              <w:t>Documents, data, and information pertaining to the methods, data, and significant assumptions used by MVG in our analysis</w:t>
            </w:r>
          </w:p>
        </w:tc>
      </w:tr>
      <w:tr w:rsidR="00C43BC7" w:rsidRPr="00C43BC7" w14:paraId="439CF821" w14:textId="77777777" w:rsidTr="003B6650">
        <w:trPr>
          <w:trHeight w:val="719"/>
        </w:trPr>
        <w:tc>
          <w:tcPr>
            <w:tcW w:w="3870" w:type="dxa"/>
            <w:tcBorders>
              <w:top w:val="single" w:sz="2" w:space="0" w:color="auto"/>
            </w:tcBorders>
          </w:tcPr>
          <w:p w14:paraId="5DDE5698" w14:textId="59E262B0" w:rsidR="00C43BC7" w:rsidRPr="00C43BC7" w:rsidRDefault="00C43BC7" w:rsidP="00C43BC7">
            <w:pPr>
              <w:spacing w:after="120"/>
              <w:contextualSpacing/>
              <w:rPr>
                <w:b/>
                <w:bCs/>
              </w:rPr>
            </w:pPr>
            <w:r w:rsidRPr="00C43BC7">
              <w:rPr>
                <w:b/>
                <w:bCs/>
              </w:rPr>
              <w:t>Exhibit D</w:t>
            </w:r>
            <w:r w:rsidR="003028FA">
              <w:rPr>
                <w:b/>
                <w:bCs/>
              </w:rPr>
              <w:t>:</w:t>
            </w:r>
            <w:r w:rsidRPr="00C43BC7">
              <w:rPr>
                <w:b/>
                <w:bCs/>
              </w:rPr>
              <w:t xml:space="preserve"> MVG Communications</w:t>
            </w:r>
          </w:p>
        </w:tc>
        <w:tc>
          <w:tcPr>
            <w:tcW w:w="9810" w:type="dxa"/>
            <w:tcBorders>
              <w:top w:val="single" w:sz="2" w:space="0" w:color="auto"/>
            </w:tcBorders>
          </w:tcPr>
          <w:p w14:paraId="35ACDCBC" w14:textId="41292560" w:rsidR="00C43BC7" w:rsidRPr="00C43BC7" w:rsidRDefault="00C43BC7" w:rsidP="000E0B75">
            <w:pPr>
              <w:spacing w:after="120"/>
            </w:pPr>
            <w:proofErr w:type="gramStart"/>
            <w:r w:rsidRPr="00C43BC7">
              <w:t>In the event that</w:t>
            </w:r>
            <w:proofErr w:type="gramEnd"/>
            <w:r w:rsidRPr="00C43BC7">
              <w:t xml:space="preserve"> MVG engaged in communications with </w:t>
            </w:r>
            <w:r w:rsidR="00E71C0A">
              <w:t xml:space="preserve">the Company’s management team </w:t>
            </w:r>
            <w:r w:rsidR="00DD6FBB">
              <w:t xml:space="preserve">and/ </w:t>
            </w:r>
            <w:r w:rsidR="00E71C0A">
              <w:t xml:space="preserve">or </w:t>
            </w:r>
            <w:r w:rsidR="00DD6FBB">
              <w:t>the Company’s valuation specialist</w:t>
            </w:r>
            <w:r w:rsidRPr="00C43BC7">
              <w:t>, such communications shall be documented and included in Exhibit D of the exhibits accompanying this memo.</w:t>
            </w:r>
            <w:r w:rsidR="00AB0238">
              <w:t xml:space="preserve"> Additionally, if MVG engaged in </w:t>
            </w:r>
            <w:r w:rsidR="000E0B75">
              <w:t>communications with the Engagement Team that is not documented elsewhere, such communications shall be documented and included in Exhibit D.</w:t>
            </w:r>
          </w:p>
        </w:tc>
      </w:tr>
    </w:tbl>
    <w:p w14:paraId="4F533902" w14:textId="77777777" w:rsidR="005F1374" w:rsidRPr="003E7596" w:rsidRDefault="005F1374" w:rsidP="005F1374">
      <w:pPr>
        <w:pStyle w:val="Heading2"/>
      </w:pPr>
      <w:r w:rsidRPr="003E7596">
        <w:t>MVG Analyst Assignments</w:t>
      </w:r>
    </w:p>
    <w:p w14:paraId="46BEEF0C" w14:textId="77777777" w:rsidR="005F1374" w:rsidRPr="003B6650" w:rsidRDefault="005F1374" w:rsidP="005F1374">
      <w:pPr>
        <w:rPr>
          <w:rFonts w:asciiTheme="majorHAnsi" w:hAnsiTheme="majorHAnsi" w:cstheme="majorHAnsi"/>
          <w:szCs w:val="18"/>
        </w:rPr>
      </w:pPr>
      <w:r w:rsidRPr="003B6650">
        <w:rPr>
          <w:rFonts w:asciiTheme="majorHAnsi" w:hAnsiTheme="majorHAnsi" w:cstheme="majorHAnsi"/>
          <w:szCs w:val="18"/>
        </w:rPr>
        <w:t>The following members of MVG were involved with the assignment:</w:t>
      </w:r>
    </w:p>
    <w:tbl>
      <w:tblPr>
        <w:tblStyle w:val="TableGrid"/>
        <w:tblW w:w="0" w:type="auto"/>
        <w:tblInd w:w="355" w:type="dxa"/>
        <w:tblLook w:val="04A0" w:firstRow="1" w:lastRow="0" w:firstColumn="1" w:lastColumn="0" w:noHBand="0" w:noVBand="1"/>
      </w:tblPr>
      <w:tblGrid>
        <w:gridCol w:w="4806"/>
        <w:gridCol w:w="8334"/>
      </w:tblGrid>
      <w:tr w:rsidR="005F1374" w:rsidRPr="003B6650" w14:paraId="6F7B8A4B" w14:textId="77777777" w:rsidTr="00FE5013">
        <w:trPr>
          <w:trHeight w:val="226"/>
        </w:trPr>
        <w:tc>
          <w:tcPr>
            <w:tcW w:w="13140" w:type="dxa"/>
            <w:gridSpan w:val="2"/>
            <w:tcBorders>
              <w:top w:val="single" w:sz="6" w:space="0" w:color="auto"/>
              <w:bottom w:val="single" w:sz="6" w:space="0" w:color="auto"/>
            </w:tcBorders>
            <w:shd w:val="clear" w:color="auto" w:fill="F2F2F2" w:themeFill="background1" w:themeFillShade="F2"/>
          </w:tcPr>
          <w:p w14:paraId="25E579BA" w14:textId="77777777" w:rsidR="005F1374" w:rsidRPr="003B6650" w:rsidRDefault="005F1374" w:rsidP="00FE5013">
            <w:pPr>
              <w:rPr>
                <w:rFonts w:asciiTheme="majorHAnsi" w:hAnsiTheme="majorHAnsi" w:cstheme="majorHAnsi"/>
                <w:b/>
                <w:bCs/>
                <w:szCs w:val="18"/>
              </w:rPr>
            </w:pPr>
            <w:r w:rsidRPr="003B6650">
              <w:rPr>
                <w:rFonts w:asciiTheme="majorHAnsi" w:hAnsiTheme="majorHAnsi" w:cstheme="majorHAnsi"/>
                <w:b/>
                <w:bCs/>
                <w:szCs w:val="18"/>
              </w:rPr>
              <w:t>MVG Analyst Assignments</w:t>
            </w:r>
          </w:p>
        </w:tc>
      </w:tr>
      <w:tr w:rsidR="005F1374" w:rsidRPr="003B6650" w14:paraId="1AB5A9FF" w14:textId="77777777" w:rsidTr="00FE5013">
        <w:trPr>
          <w:trHeight w:val="251"/>
        </w:trPr>
        <w:tc>
          <w:tcPr>
            <w:tcW w:w="4806" w:type="dxa"/>
            <w:tcBorders>
              <w:top w:val="single" w:sz="6" w:space="0" w:color="auto"/>
              <w:bottom w:val="single" w:sz="4" w:space="0" w:color="auto"/>
            </w:tcBorders>
          </w:tcPr>
          <w:p w14:paraId="71754226" w14:textId="77777777" w:rsidR="005F1374" w:rsidRPr="003B6650" w:rsidRDefault="005F1374" w:rsidP="00FE5013">
            <w:pPr>
              <w:rPr>
                <w:rFonts w:asciiTheme="majorHAnsi" w:hAnsiTheme="majorHAnsi" w:cstheme="majorHAnsi"/>
                <w:b/>
                <w:bCs/>
                <w:szCs w:val="18"/>
              </w:rPr>
            </w:pPr>
            <w:r w:rsidRPr="003B6650">
              <w:rPr>
                <w:rFonts w:asciiTheme="majorHAnsi" w:hAnsiTheme="majorHAnsi" w:cstheme="majorHAnsi"/>
                <w:b/>
                <w:bCs/>
                <w:szCs w:val="18"/>
              </w:rPr>
              <w:t>Name</w:t>
            </w:r>
          </w:p>
        </w:tc>
        <w:tc>
          <w:tcPr>
            <w:tcW w:w="8334" w:type="dxa"/>
            <w:tcBorders>
              <w:top w:val="single" w:sz="6" w:space="0" w:color="auto"/>
              <w:bottom w:val="single" w:sz="4" w:space="0" w:color="auto"/>
            </w:tcBorders>
          </w:tcPr>
          <w:p w14:paraId="3A77A304" w14:textId="77777777" w:rsidR="005F1374" w:rsidRPr="003B6650" w:rsidRDefault="005F1374" w:rsidP="00FE5013">
            <w:pPr>
              <w:rPr>
                <w:rFonts w:asciiTheme="majorHAnsi" w:hAnsiTheme="majorHAnsi" w:cstheme="majorHAnsi"/>
                <w:b/>
                <w:bCs/>
                <w:szCs w:val="18"/>
              </w:rPr>
            </w:pPr>
            <w:r w:rsidRPr="003B6650">
              <w:rPr>
                <w:rFonts w:asciiTheme="majorHAnsi" w:hAnsiTheme="majorHAnsi" w:cstheme="majorHAnsi"/>
                <w:b/>
                <w:bCs/>
                <w:szCs w:val="18"/>
              </w:rPr>
              <w:t>Role</w:t>
            </w:r>
          </w:p>
        </w:tc>
      </w:tr>
      <w:tr w:rsidR="005F1374" w:rsidRPr="003B6650" w14:paraId="1B63E642" w14:textId="77777777" w:rsidTr="00FE5013">
        <w:trPr>
          <w:trHeight w:val="251"/>
        </w:trPr>
        <w:tc>
          <w:tcPr>
            <w:tcW w:w="4806" w:type="dxa"/>
            <w:tcBorders>
              <w:bottom w:val="single" w:sz="2" w:space="0" w:color="auto"/>
            </w:tcBorders>
          </w:tcPr>
          <w:p w14:paraId="4647516F" w14:textId="5E3C65E9" w:rsidR="005F1374" w:rsidRPr="003B6650" w:rsidRDefault="00000000" w:rsidP="00FE5013">
            <w:pPr>
              <w:rPr>
                <w:rFonts w:asciiTheme="majorHAnsi" w:hAnsiTheme="majorHAnsi" w:cstheme="majorHAnsi"/>
                <w:szCs w:val="18"/>
              </w:rPr>
            </w:pPr>
            <w:sdt>
              <w:sdtPr>
                <w:rPr>
                  <w:rFonts w:asciiTheme="majorHAnsi" w:hAnsiTheme="majorHAnsi" w:cstheme="majorHAnsi"/>
                  <w:szCs w:val="18"/>
                </w:rPr>
                <w:id w:val="-967962675"/>
                <w:placeholder>
                  <w:docPart w:val="A35B3D54AFF94D55B13F055AC20E69D8"/>
                </w:placeholder>
                <w:comboBox>
                  <w:listItem w:value="Choose an item."/>
                  <w:listItem w:displayText="Mark Rob" w:value="Mark Rob"/>
                  <w:listItem w:displayText="Melissa Charnota" w:value="Melissa Charnota"/>
                  <w:listItem w:displayText="Michael Sloan" w:value="Michael Sloan"/>
                  <w:listItem w:displayText="Sauvik Mittra" w:value="Sauvik Mittra"/>
                  <w:listItem w:displayText="Scott Stabile" w:value="Scott Stabile"/>
                  <w:listItem w:displayText="Taylor Rosanova" w:value="Taylor Rosanova"/>
                </w:comboBox>
              </w:sdtPr>
              <w:sdtContent>
                <w:ins w:id="1" w:author="Mittra, Sauvik" w:date="2024-05-09T12:51:00Z">
                  <w:r w:rsidR="00C037FD">
                    <w:rPr>
                      <w:rFonts w:asciiTheme="majorHAnsi" w:hAnsiTheme="majorHAnsi" w:cstheme="majorHAnsi"/>
                      <w:szCs w:val="18"/>
                    </w:rPr>
                    <w:t>Mark Rob</w:t>
                  </w:r>
                </w:ins>
              </w:sdtContent>
            </w:sdt>
          </w:p>
        </w:tc>
        <w:tc>
          <w:tcPr>
            <w:tcW w:w="8334" w:type="dxa"/>
            <w:tcBorders>
              <w:bottom w:val="single" w:sz="2" w:space="0" w:color="auto"/>
            </w:tcBorders>
          </w:tcPr>
          <w:p w14:paraId="390BF933" w14:textId="3E3D34F4" w:rsidR="005F1374" w:rsidRPr="003B6650" w:rsidRDefault="00EF134E" w:rsidP="00FE5013">
            <w:pPr>
              <w:rPr>
                <w:rFonts w:asciiTheme="majorHAnsi" w:hAnsiTheme="majorHAnsi" w:cstheme="majorHAnsi"/>
                <w:szCs w:val="18"/>
              </w:rPr>
            </w:pPr>
            <w:r w:rsidRPr="003B6650">
              <w:rPr>
                <w:rFonts w:asciiTheme="majorHAnsi" w:hAnsiTheme="majorHAnsi" w:cstheme="majorHAnsi"/>
                <w:szCs w:val="18"/>
              </w:rPr>
              <w:t>MVG QC</w:t>
            </w:r>
          </w:p>
        </w:tc>
      </w:tr>
      <w:tr w:rsidR="005F1374" w:rsidRPr="003B6650" w14:paraId="329198F4" w14:textId="77777777" w:rsidTr="00FE5013">
        <w:trPr>
          <w:trHeight w:val="251"/>
        </w:trPr>
        <w:tc>
          <w:tcPr>
            <w:tcW w:w="4806" w:type="dxa"/>
            <w:tcBorders>
              <w:top w:val="single" w:sz="2" w:space="0" w:color="auto"/>
              <w:bottom w:val="single" w:sz="2" w:space="0" w:color="auto"/>
            </w:tcBorders>
          </w:tcPr>
          <w:p w14:paraId="62852573" w14:textId="5DECAE05" w:rsidR="005F1374" w:rsidRPr="003B6650" w:rsidRDefault="00000000" w:rsidP="00FE5013">
            <w:pPr>
              <w:rPr>
                <w:rFonts w:asciiTheme="majorHAnsi" w:hAnsiTheme="majorHAnsi" w:cstheme="majorHAnsi"/>
                <w:szCs w:val="18"/>
              </w:rPr>
            </w:pPr>
            <w:sdt>
              <w:sdtPr>
                <w:rPr>
                  <w:rFonts w:asciiTheme="majorHAnsi" w:hAnsiTheme="majorHAnsi" w:cstheme="majorHAnsi"/>
                  <w:szCs w:val="18"/>
                </w:rPr>
                <w:id w:val="-1997717280"/>
                <w:placeholder>
                  <w:docPart w:val="D639F88878BC4FF999C0E72BAE748224"/>
                </w:placeholder>
                <w:comboBox>
                  <w:listItem w:value="Choose an item."/>
                  <w:listItem w:displayText="Mark Rob" w:value="Mark Rob"/>
                  <w:listItem w:displayText="Melissa Charnota" w:value="Melissa Charnota"/>
                  <w:listItem w:displayText="Michael Sloan" w:value="Michael Sloan"/>
                  <w:listItem w:displayText="Sauvik Mittra" w:value="Sauvik Mittra"/>
                  <w:listItem w:displayText="Scott Stabile" w:value="Scott Stabile"/>
                  <w:listItem w:displayText="Taylor Rosanova" w:value="Taylor Rosanova"/>
                </w:comboBox>
              </w:sdtPr>
              <w:sdtContent>
                <w:ins w:id="2" w:author="Mittra, Sauvik" w:date="2024-05-09T12:51:00Z">
                  <w:r w:rsidR="00C037FD">
                    <w:rPr>
                      <w:rFonts w:asciiTheme="majorHAnsi" w:hAnsiTheme="majorHAnsi" w:cstheme="majorHAnsi"/>
                      <w:szCs w:val="18"/>
                    </w:rPr>
                    <w:t>Michael Sloan</w:t>
                  </w:r>
                </w:ins>
              </w:sdtContent>
            </w:sdt>
          </w:p>
        </w:tc>
        <w:tc>
          <w:tcPr>
            <w:tcW w:w="8334" w:type="dxa"/>
            <w:tcBorders>
              <w:top w:val="single" w:sz="2" w:space="0" w:color="auto"/>
              <w:bottom w:val="single" w:sz="2" w:space="0" w:color="auto"/>
            </w:tcBorders>
          </w:tcPr>
          <w:p w14:paraId="28FAA4D0" w14:textId="4C353CAA" w:rsidR="005F1374" w:rsidRPr="003B6650" w:rsidRDefault="00EF134E" w:rsidP="00FE5013">
            <w:pPr>
              <w:rPr>
                <w:rFonts w:asciiTheme="majorHAnsi" w:hAnsiTheme="majorHAnsi" w:cstheme="majorHAnsi"/>
                <w:szCs w:val="18"/>
              </w:rPr>
            </w:pPr>
            <w:r w:rsidRPr="003B6650">
              <w:rPr>
                <w:rFonts w:asciiTheme="majorHAnsi" w:hAnsiTheme="majorHAnsi" w:cstheme="majorHAnsi"/>
                <w:szCs w:val="18"/>
              </w:rPr>
              <w:t xml:space="preserve">MVG Analyst </w:t>
            </w:r>
          </w:p>
        </w:tc>
      </w:tr>
      <w:tr w:rsidR="005F1374" w:rsidRPr="003B6650" w14:paraId="42F8D165" w14:textId="77777777" w:rsidTr="00FE5013">
        <w:trPr>
          <w:trHeight w:val="251"/>
        </w:trPr>
        <w:tc>
          <w:tcPr>
            <w:tcW w:w="4806" w:type="dxa"/>
            <w:tcBorders>
              <w:top w:val="single" w:sz="2" w:space="0" w:color="auto"/>
              <w:bottom w:val="single" w:sz="2" w:space="0" w:color="auto"/>
            </w:tcBorders>
          </w:tcPr>
          <w:p w14:paraId="16A596DE" w14:textId="42702DF4" w:rsidR="005F1374" w:rsidRPr="003B6650" w:rsidRDefault="00000000" w:rsidP="00FE5013">
            <w:pPr>
              <w:rPr>
                <w:rFonts w:asciiTheme="majorHAnsi" w:hAnsiTheme="majorHAnsi" w:cstheme="majorHAnsi"/>
                <w:szCs w:val="18"/>
              </w:rPr>
            </w:pPr>
            <w:sdt>
              <w:sdtPr>
                <w:rPr>
                  <w:rFonts w:asciiTheme="majorHAnsi" w:hAnsiTheme="majorHAnsi" w:cstheme="majorHAnsi"/>
                  <w:szCs w:val="18"/>
                </w:rPr>
                <w:id w:val="126826245"/>
                <w:placeholder>
                  <w:docPart w:val="ACD17CB70E174081A36A75DBE9F4AA5D"/>
                </w:placeholder>
                <w:comboBox>
                  <w:listItem w:value="Choose an item."/>
                  <w:listItem w:displayText="Mark Rob" w:value="Mark Rob"/>
                  <w:listItem w:displayText="Melissa Charnota" w:value="Melissa Charnota"/>
                  <w:listItem w:displayText="Michael Sloan" w:value="Michael Sloan"/>
                  <w:listItem w:displayText="Sauvik Mittra" w:value="Sauvik Mittra"/>
                  <w:listItem w:displayText="Scott Stabile" w:value="Scott Stabile"/>
                  <w:listItem w:displayText="Taylor Rosanova" w:value="Taylor Rosanova"/>
                </w:comboBox>
              </w:sdtPr>
              <w:sdtContent>
                <w:ins w:id="3" w:author="Mittra, Sauvik" w:date="2024-05-09T12:51:00Z">
                  <w:r w:rsidR="00C037FD">
                    <w:rPr>
                      <w:rFonts w:asciiTheme="majorHAnsi" w:hAnsiTheme="majorHAnsi" w:cstheme="majorHAnsi"/>
                      <w:szCs w:val="18"/>
                    </w:rPr>
                    <w:t>Sauvik Mittra</w:t>
                  </w:r>
                </w:ins>
              </w:sdtContent>
            </w:sdt>
          </w:p>
        </w:tc>
        <w:tc>
          <w:tcPr>
            <w:tcW w:w="8334" w:type="dxa"/>
            <w:tcBorders>
              <w:top w:val="single" w:sz="2" w:space="0" w:color="auto"/>
              <w:bottom w:val="single" w:sz="2" w:space="0" w:color="auto"/>
            </w:tcBorders>
          </w:tcPr>
          <w:p w14:paraId="69998E66" w14:textId="77777777" w:rsidR="005F1374" w:rsidRPr="003B6650" w:rsidRDefault="005F1374" w:rsidP="00FE5013">
            <w:pPr>
              <w:rPr>
                <w:rFonts w:asciiTheme="majorHAnsi" w:hAnsiTheme="majorHAnsi" w:cstheme="majorHAnsi"/>
                <w:szCs w:val="18"/>
              </w:rPr>
            </w:pPr>
            <w:r w:rsidRPr="003B6650">
              <w:rPr>
                <w:rFonts w:asciiTheme="majorHAnsi" w:hAnsiTheme="majorHAnsi" w:cstheme="majorHAnsi"/>
                <w:szCs w:val="18"/>
              </w:rPr>
              <w:t>Additional Valuation Analyst</w:t>
            </w:r>
          </w:p>
        </w:tc>
      </w:tr>
    </w:tbl>
    <w:p w14:paraId="1C1A1C3A" w14:textId="77777777" w:rsidR="005F1374" w:rsidRDefault="005F1374" w:rsidP="005F1374"/>
    <w:p w14:paraId="5CBC9C12" w14:textId="77777777" w:rsidR="005F1374" w:rsidRDefault="005F1374">
      <w:pPr>
        <w:rPr>
          <w:rFonts w:asciiTheme="majorHAnsi" w:hAnsiTheme="majorHAnsi" w:cstheme="majorHAnsi"/>
          <w:b/>
          <w:bCs/>
          <w:sz w:val="24"/>
        </w:rPr>
      </w:pPr>
      <w:r>
        <w:br w:type="page"/>
      </w:r>
    </w:p>
    <w:p w14:paraId="782C260E" w14:textId="30B9A35B" w:rsidR="00453B96" w:rsidRDefault="008E61A4" w:rsidP="005C2DC3">
      <w:pPr>
        <w:pStyle w:val="Heading1"/>
      </w:pPr>
      <w:bookmarkStart w:id="4" w:name="_Toc162561167"/>
      <w:r>
        <w:lastRenderedPageBreak/>
        <w:t>Scope of Assignment</w:t>
      </w:r>
      <w:bookmarkEnd w:id="4"/>
    </w:p>
    <w:p w14:paraId="7C9A37B0" w14:textId="57176C8C" w:rsidR="003B6650" w:rsidRDefault="00551644" w:rsidP="00B25A31">
      <w:pPr>
        <w:pStyle w:val="Heading2"/>
        <w:numPr>
          <w:ilvl w:val="0"/>
          <w:numId w:val="12"/>
        </w:numPr>
      </w:pPr>
      <w:r>
        <w:t>Scope of MVG’s Assignment</w:t>
      </w:r>
    </w:p>
    <w:p w14:paraId="78D8D15C" w14:textId="7D63E6CD" w:rsidR="00453B96" w:rsidRDefault="00C80FFD" w:rsidP="008E61A4">
      <w:pPr>
        <w:contextualSpacing/>
      </w:pPr>
      <w:r w:rsidRPr="00453B96">
        <w:t>The scope of MVG’s work was determined by the Engagement Team based on the Engagement Team’s consideration of the risk of material misstatement in the Company’s financial statements, and the requirement to obtain sufficient competent audit evidence to provide reasonable assurance that the fair value measurements</w:t>
      </w:r>
      <w:r w:rsidR="00207832">
        <w:t xml:space="preserve"> </w:t>
      </w:r>
      <w:r w:rsidR="00207832" w:rsidRPr="00453B96">
        <w:t>(the “</w:t>
      </w:r>
      <w:r w:rsidR="00207832" w:rsidRPr="00586889">
        <w:rPr>
          <w:b/>
          <w:bCs/>
        </w:rPr>
        <w:t>Fair Value Measurements</w:t>
      </w:r>
      <w:r w:rsidR="00207832" w:rsidRPr="00453B96">
        <w:t xml:space="preserve">”) </w:t>
      </w:r>
      <w:r w:rsidR="00802CA8">
        <w:t xml:space="preserve">of the following financial instruments </w:t>
      </w:r>
      <w:r w:rsidR="00BB2222">
        <w:t>(the “</w:t>
      </w:r>
      <w:r w:rsidR="00BB2222">
        <w:rPr>
          <w:b/>
          <w:bCs/>
        </w:rPr>
        <w:t>In Scope Items”</w:t>
      </w:r>
      <w:r w:rsidR="00BB2222" w:rsidRPr="00207832">
        <w:t>) re</w:t>
      </w:r>
      <w:r w:rsidR="00BB2222">
        <w:t>ported in the Company’s financial stateme</w:t>
      </w:r>
      <w:r w:rsidR="00207832">
        <w:t xml:space="preserve">nts </w:t>
      </w:r>
      <w:r w:rsidRPr="00453B96">
        <w:t xml:space="preserve">are in conformity with the </w:t>
      </w:r>
      <w:r>
        <w:t>a</w:t>
      </w:r>
      <w:r w:rsidRPr="00453B96">
        <w:t xml:space="preserve">pplicable </w:t>
      </w:r>
      <w:r>
        <w:t>f</w:t>
      </w:r>
      <w:r w:rsidRPr="00453B96">
        <w:t xml:space="preserve">inancial </w:t>
      </w:r>
      <w:r>
        <w:t>r</w:t>
      </w:r>
      <w:r w:rsidRPr="00453B96">
        <w:t xml:space="preserve">eporting </w:t>
      </w:r>
      <w:r>
        <w:t>f</w:t>
      </w:r>
      <w:r w:rsidRPr="00453B96">
        <w:t>ramework.</w:t>
      </w:r>
      <w:r w:rsidR="00207832">
        <w:t xml:space="preserve"> </w:t>
      </w:r>
      <w:r w:rsidR="00453B96" w:rsidRPr="00453B96">
        <w:t>The In Scope Items were valued as of each of the valuation dates outlined in the following table (individually a “</w:t>
      </w:r>
      <w:r w:rsidR="00453B96" w:rsidRPr="00586889">
        <w:rPr>
          <w:b/>
          <w:bCs/>
        </w:rPr>
        <w:t>Valuation Date</w:t>
      </w:r>
      <w:r w:rsidR="00453B96" w:rsidRPr="00453B96">
        <w:t>” and, when referenced together, the “</w:t>
      </w:r>
      <w:r w:rsidR="00453B96" w:rsidRPr="00586889">
        <w:rPr>
          <w:b/>
          <w:bCs/>
        </w:rPr>
        <w:t>Valuation Dates</w:t>
      </w:r>
      <w:r w:rsidR="00453B96" w:rsidRPr="00453B96">
        <w:t>”):</w:t>
      </w:r>
    </w:p>
    <w:p w14:paraId="42403652" w14:textId="77777777" w:rsidR="008E61A4" w:rsidRDefault="008E61A4" w:rsidP="008E61A4">
      <w:pPr>
        <w:contextualSpacing/>
      </w:pPr>
    </w:p>
    <w:tbl>
      <w:tblPr>
        <w:tblStyle w:val="TableGrid"/>
        <w:tblW w:w="13495" w:type="dxa"/>
        <w:tblLook w:val="04A0" w:firstRow="1" w:lastRow="0" w:firstColumn="1" w:lastColumn="0" w:noHBand="0" w:noVBand="1"/>
      </w:tblPr>
      <w:tblGrid>
        <w:gridCol w:w="4269"/>
        <w:gridCol w:w="4269"/>
        <w:gridCol w:w="4957"/>
      </w:tblGrid>
      <w:tr w:rsidR="00453B96" w:rsidRPr="00C36CE3" w14:paraId="4E78E9BD" w14:textId="768A51BF" w:rsidTr="00B67B72">
        <w:trPr>
          <w:trHeight w:val="18"/>
        </w:trPr>
        <w:tc>
          <w:tcPr>
            <w:tcW w:w="4269" w:type="dxa"/>
            <w:tcBorders>
              <w:bottom w:val="single" w:sz="4" w:space="0" w:color="auto"/>
            </w:tcBorders>
            <w:shd w:val="clear" w:color="auto" w:fill="F2F2F2" w:themeFill="background1" w:themeFillShade="F2"/>
          </w:tcPr>
          <w:p w14:paraId="30E4A41E" w14:textId="272C73B7" w:rsidR="00453B96" w:rsidRPr="00C36CE3" w:rsidRDefault="00453B96" w:rsidP="007C67EE">
            <w:pPr>
              <w:keepNext/>
              <w:rPr>
                <w:rFonts w:asciiTheme="majorHAnsi" w:hAnsiTheme="majorHAnsi" w:cstheme="majorHAnsi"/>
                <w:b/>
                <w:bCs/>
                <w:szCs w:val="18"/>
              </w:rPr>
            </w:pPr>
            <w:r>
              <w:rPr>
                <w:rFonts w:asciiTheme="majorHAnsi" w:hAnsiTheme="majorHAnsi" w:cstheme="majorHAnsi"/>
                <w:b/>
                <w:bCs/>
                <w:szCs w:val="18"/>
              </w:rPr>
              <w:t>In Scope Item</w:t>
            </w:r>
          </w:p>
        </w:tc>
        <w:tc>
          <w:tcPr>
            <w:tcW w:w="4269" w:type="dxa"/>
            <w:tcBorders>
              <w:bottom w:val="single" w:sz="4" w:space="0" w:color="auto"/>
            </w:tcBorders>
            <w:shd w:val="clear" w:color="auto" w:fill="F2F2F2" w:themeFill="background1" w:themeFillShade="F2"/>
          </w:tcPr>
          <w:p w14:paraId="3FEBB332" w14:textId="63D8B294" w:rsidR="00453B96" w:rsidRDefault="00453B96" w:rsidP="007C67EE">
            <w:pPr>
              <w:keepNext/>
              <w:rPr>
                <w:rFonts w:asciiTheme="majorHAnsi" w:hAnsiTheme="majorHAnsi" w:cstheme="majorHAnsi"/>
                <w:b/>
                <w:bCs/>
                <w:szCs w:val="18"/>
              </w:rPr>
            </w:pPr>
            <w:r>
              <w:rPr>
                <w:rFonts w:asciiTheme="majorHAnsi" w:hAnsiTheme="majorHAnsi" w:cstheme="majorHAnsi"/>
                <w:b/>
                <w:bCs/>
                <w:szCs w:val="18"/>
              </w:rPr>
              <w:t>Valuation Date</w:t>
            </w:r>
          </w:p>
        </w:tc>
        <w:tc>
          <w:tcPr>
            <w:tcW w:w="4957" w:type="dxa"/>
            <w:tcBorders>
              <w:bottom w:val="single" w:sz="4" w:space="0" w:color="auto"/>
            </w:tcBorders>
            <w:shd w:val="clear" w:color="auto" w:fill="F2F2F2" w:themeFill="background1" w:themeFillShade="F2"/>
          </w:tcPr>
          <w:p w14:paraId="336F0180" w14:textId="623EDADA" w:rsidR="00453B96" w:rsidRDefault="00453B96" w:rsidP="00C24BFB">
            <w:pPr>
              <w:keepNext/>
              <w:rPr>
                <w:rFonts w:asciiTheme="majorHAnsi" w:hAnsiTheme="majorHAnsi" w:cstheme="majorHAnsi"/>
                <w:b/>
                <w:bCs/>
                <w:szCs w:val="18"/>
              </w:rPr>
            </w:pPr>
            <w:r>
              <w:rPr>
                <w:rFonts w:asciiTheme="majorHAnsi" w:hAnsiTheme="majorHAnsi" w:cstheme="majorHAnsi"/>
                <w:b/>
                <w:bCs/>
                <w:szCs w:val="18"/>
              </w:rPr>
              <w:t>Fair Value Measurement</w:t>
            </w:r>
          </w:p>
        </w:tc>
      </w:tr>
      <w:tr w:rsidR="00453B96" w:rsidRPr="00C36CE3" w14:paraId="50906AA4" w14:textId="449961BE" w:rsidTr="00C20E90">
        <w:trPr>
          <w:trHeight w:val="152"/>
        </w:trPr>
        <w:tc>
          <w:tcPr>
            <w:tcW w:w="4269" w:type="dxa"/>
          </w:tcPr>
          <w:p w14:paraId="0FABE582" w14:textId="15EFE498" w:rsidR="00453B96" w:rsidRPr="00DB4CB5" w:rsidRDefault="00000000" w:rsidP="007C67EE">
            <w:pPr>
              <w:keepNext/>
              <w:rPr>
                <w:rFonts w:asciiTheme="majorHAnsi" w:hAnsiTheme="majorHAnsi" w:cstheme="majorHAnsi"/>
                <w:color w:val="0000FF"/>
                <w:szCs w:val="18"/>
              </w:rPr>
            </w:pPr>
            <w:sdt>
              <w:sdtPr>
                <w:rPr>
                  <w:rStyle w:val="MarcumNormalFont"/>
                </w:rPr>
                <w:id w:val="425471402"/>
                <w:placeholder>
                  <w:docPart w:val="F7051F14BB974DB48A415E065C6D28ED"/>
                </w:placeholder>
              </w:sdtPr>
              <w:sdtEndPr>
                <w:rPr>
                  <w:rStyle w:val="DefaultParagraphFont"/>
                  <w:szCs w:val="14"/>
                </w:rPr>
              </w:sdtEndPr>
              <w:sdtContent>
                <w:ins w:id="5" w:author="Mittra, Sauvik" w:date="2024-05-09T13:29:00Z">
                  <w:r w:rsidR="009B0CD2">
                    <w:rPr>
                      <w:rStyle w:val="MarcumNormalFont"/>
                    </w:rPr>
                    <w:t>Debentures</w:t>
                  </w:r>
                </w:ins>
                <w:ins w:id="6" w:author="Mittra, Sauvik" w:date="2024-05-09T14:05:00Z">
                  <w:r w:rsidR="00C20E90">
                    <w:rPr>
                      <w:rStyle w:val="MarcumNormalFont"/>
                    </w:rPr>
                    <w:t xml:space="preserve"> (Loan #9)</w:t>
                  </w:r>
                </w:ins>
              </w:sdtContent>
            </w:sdt>
          </w:p>
        </w:tc>
        <w:tc>
          <w:tcPr>
            <w:tcW w:w="4269" w:type="dxa"/>
          </w:tcPr>
          <w:sdt>
            <w:sdtPr>
              <w:rPr>
                <w:rStyle w:val="MarcumNormalFont"/>
              </w:rPr>
              <w:id w:val="-1899429696"/>
              <w:placeholder>
                <w:docPart w:val="FB04F5C0698049A982485ABC78FB751F"/>
              </w:placeholder>
              <w:dataBinding w:prefixMappings="xmlns:ns0='CFI_Review_Memo' " w:xpath="/ns0:CFI_Map_Root[1]/ns0:Valuation_Date[1]" w:storeItemID="{1D50747F-1CE4-42AE-B8F0-C6C3A7E0DF50}"/>
              <w:date w:fullDate="2024-02-07T00:00:00Z">
                <w:dateFormat w:val="MMMM d, yyyy"/>
                <w:lid w:val="en-US"/>
                <w:storeMappedDataAs w:val="dateTime"/>
                <w:calendar w:val="gregorian"/>
              </w:date>
            </w:sdtPr>
            <w:sdtEndPr>
              <w:rPr>
                <w:rStyle w:val="DefaultParagraphFont"/>
              </w:rPr>
            </w:sdtEndPr>
            <w:sdtContent>
              <w:p w14:paraId="35E88459" w14:textId="32A4D394" w:rsidR="00453B96" w:rsidRPr="00895FBB" w:rsidRDefault="009B0CD2" w:rsidP="00895FBB">
                <w:pPr>
                  <w:overflowPunct w:val="0"/>
                  <w:autoSpaceDE w:val="0"/>
                  <w:autoSpaceDN w:val="0"/>
                  <w:adjustRightInd w:val="0"/>
                  <w:textAlignment w:val="baseline"/>
                </w:pPr>
                <w:ins w:id="7" w:author="Mittra, Sauvik" w:date="2024-05-09T13:30:00Z">
                  <w:r>
                    <w:rPr>
                      <w:rStyle w:val="MarcumNormalFont"/>
                    </w:rPr>
                    <w:t>February 7, 2024</w:t>
                  </w:r>
                </w:ins>
              </w:p>
            </w:sdtContent>
          </w:sdt>
        </w:tc>
        <w:tc>
          <w:tcPr>
            <w:tcW w:w="4957" w:type="dxa"/>
          </w:tcPr>
          <w:p w14:paraId="4B47927C" w14:textId="4783D22A" w:rsidR="00453B96" w:rsidRPr="00DB4CB5" w:rsidRDefault="00000000" w:rsidP="007C67EE">
            <w:pPr>
              <w:rPr>
                <w:rFonts w:asciiTheme="majorHAnsi" w:hAnsiTheme="majorHAnsi" w:cstheme="majorHAnsi"/>
                <w:color w:val="0000FF"/>
                <w:szCs w:val="18"/>
              </w:rPr>
            </w:pPr>
            <w:sdt>
              <w:sdtPr>
                <w:rPr>
                  <w:rStyle w:val="MarcumNormalFont"/>
                </w:rPr>
                <w:id w:val="-1633081356"/>
                <w:placeholder>
                  <w:docPart w:val="DA56CAE71ABE40FE9A1C80713A3B6D30"/>
                </w:placeholder>
              </w:sdtPr>
              <w:sdtEndPr>
                <w:rPr>
                  <w:rStyle w:val="DefaultParagraphFont"/>
                  <w:szCs w:val="14"/>
                </w:rPr>
              </w:sdtEndPr>
              <w:sdtContent>
                <w:ins w:id="8" w:author="Mittra, Sauvik" w:date="2024-05-09T13:31:00Z">
                  <w:r w:rsidR="00EB54CF">
                    <w:rPr>
                      <w:rStyle w:val="MarcumNormalFont"/>
                    </w:rPr>
                    <w:t>$</w:t>
                  </w:r>
                </w:ins>
                <w:ins w:id="9" w:author="Mittra, Sauvik" w:date="2024-05-09T14:05:00Z">
                  <w:r w:rsidR="00C20E90">
                    <w:rPr>
                      <w:rStyle w:val="MarcumNormalFont"/>
                    </w:rPr>
                    <w:t>101,070,224</w:t>
                  </w:r>
                </w:ins>
              </w:sdtContent>
            </w:sdt>
          </w:p>
        </w:tc>
      </w:tr>
      <w:tr w:rsidR="00C20E90" w:rsidRPr="00C36CE3" w14:paraId="5F2B84D7" w14:textId="77777777" w:rsidTr="00C20E90">
        <w:trPr>
          <w:trHeight w:val="152"/>
          <w:ins w:id="10" w:author="Mittra, Sauvik" w:date="2024-05-09T14:05:00Z"/>
        </w:trPr>
        <w:tc>
          <w:tcPr>
            <w:tcW w:w="4269" w:type="dxa"/>
          </w:tcPr>
          <w:p w14:paraId="2E559AB7" w14:textId="48B70A04" w:rsidR="00C20E90" w:rsidRDefault="00C20E90" w:rsidP="007C67EE">
            <w:pPr>
              <w:keepNext/>
              <w:rPr>
                <w:ins w:id="11" w:author="Mittra, Sauvik" w:date="2024-05-09T14:05:00Z"/>
                <w:rStyle w:val="MarcumNormalFont"/>
              </w:rPr>
            </w:pPr>
            <w:ins w:id="12" w:author="Mittra, Sauvik" w:date="2024-05-09T14:05:00Z">
              <w:r>
                <w:rPr>
                  <w:rStyle w:val="MarcumNormalFont"/>
                </w:rPr>
                <w:t xml:space="preserve">Debentures (Loan </w:t>
              </w:r>
            </w:ins>
            <w:ins w:id="13" w:author="Mittra, Sauvik" w:date="2024-05-09T14:06:00Z">
              <w:r>
                <w:rPr>
                  <w:rStyle w:val="MarcumNormalFont"/>
                </w:rPr>
                <w:t>#14)</w:t>
              </w:r>
            </w:ins>
          </w:p>
        </w:tc>
        <w:tc>
          <w:tcPr>
            <w:tcW w:w="4269" w:type="dxa"/>
          </w:tcPr>
          <w:customXmlInsRangeStart w:id="14" w:author="Mittra, Sauvik" w:date="2024-05-09T14:06:00Z"/>
          <w:sdt>
            <w:sdtPr>
              <w:rPr>
                <w:rStyle w:val="MarcumNormalFont"/>
              </w:rPr>
              <w:id w:val="83033873"/>
              <w:placeholder>
                <w:docPart w:val="6A74876EFF2147D889C25D91E62B29C5"/>
              </w:placeholder>
              <w:dataBinding w:prefixMappings="xmlns:ns0='CFI_Review_Memo' " w:xpath="/ns0:CFI_Map_Root[1]/ns0:Valuation_Date[1]" w:storeItemID="{1D50747F-1CE4-42AE-B8F0-C6C3A7E0DF50}"/>
              <w:date w:fullDate="2024-02-07T00:00:00Z">
                <w:dateFormat w:val="MMMM d, yyyy"/>
                <w:lid w:val="en-US"/>
                <w:storeMappedDataAs w:val="dateTime"/>
                <w:calendar w:val="gregorian"/>
              </w:date>
            </w:sdtPr>
            <w:sdtEndPr>
              <w:rPr>
                <w:rStyle w:val="DefaultParagraphFont"/>
              </w:rPr>
            </w:sdtEndPr>
            <w:sdtContent>
              <w:customXmlInsRangeEnd w:id="14"/>
              <w:p w14:paraId="251D26CA" w14:textId="5F59748E" w:rsidR="00C20E90" w:rsidRDefault="00C20E90" w:rsidP="00895FBB">
                <w:pPr>
                  <w:overflowPunct w:val="0"/>
                  <w:autoSpaceDE w:val="0"/>
                  <w:autoSpaceDN w:val="0"/>
                  <w:adjustRightInd w:val="0"/>
                  <w:textAlignment w:val="baseline"/>
                  <w:rPr>
                    <w:ins w:id="15" w:author="Mittra, Sauvik" w:date="2024-05-09T14:05:00Z"/>
                    <w:rStyle w:val="MarcumNormalFont"/>
                  </w:rPr>
                </w:pPr>
                <w:ins w:id="16" w:author="Mittra, Sauvik" w:date="2024-05-09T14:06:00Z">
                  <w:r>
                    <w:rPr>
                      <w:rStyle w:val="MarcumNormalFont"/>
                    </w:rPr>
                    <w:t>February 7, 2024</w:t>
                  </w:r>
                </w:ins>
              </w:p>
              <w:customXmlInsRangeStart w:id="17" w:author="Mittra, Sauvik" w:date="2024-05-09T14:06:00Z"/>
            </w:sdtContent>
          </w:sdt>
          <w:customXmlInsRangeEnd w:id="17"/>
        </w:tc>
        <w:tc>
          <w:tcPr>
            <w:tcW w:w="4957" w:type="dxa"/>
          </w:tcPr>
          <w:p w14:paraId="6A65D1B9" w14:textId="52DA85BB" w:rsidR="00C20E90" w:rsidRDefault="00C20E90" w:rsidP="007C67EE">
            <w:pPr>
              <w:rPr>
                <w:ins w:id="18" w:author="Mittra, Sauvik" w:date="2024-05-09T14:05:00Z"/>
                <w:rStyle w:val="MarcumNormalFont"/>
              </w:rPr>
            </w:pPr>
            <w:ins w:id="19" w:author="Mittra, Sauvik" w:date="2024-05-09T14:06:00Z">
              <w:r>
                <w:rPr>
                  <w:rStyle w:val="MarcumNormalFont"/>
                </w:rPr>
                <w:t>$122,432,794</w:t>
              </w:r>
            </w:ins>
          </w:p>
        </w:tc>
      </w:tr>
      <w:tr w:rsidR="00C20E90" w:rsidRPr="00C36CE3" w14:paraId="08F1ABA9" w14:textId="77777777" w:rsidTr="00236D99">
        <w:trPr>
          <w:trHeight w:val="152"/>
          <w:ins w:id="20" w:author="Mittra, Sauvik" w:date="2024-05-09T14:06:00Z"/>
        </w:trPr>
        <w:tc>
          <w:tcPr>
            <w:tcW w:w="4269" w:type="dxa"/>
            <w:tcBorders>
              <w:bottom w:val="single" w:sz="2" w:space="0" w:color="auto"/>
            </w:tcBorders>
          </w:tcPr>
          <w:p w14:paraId="0EF5B8AA" w14:textId="7F7E4C66" w:rsidR="00C20E90" w:rsidRDefault="00C20E90" w:rsidP="007C67EE">
            <w:pPr>
              <w:keepNext/>
              <w:rPr>
                <w:ins w:id="21" w:author="Mittra, Sauvik" w:date="2024-05-09T14:06:00Z"/>
                <w:rStyle w:val="MarcumNormalFont"/>
              </w:rPr>
            </w:pPr>
            <w:ins w:id="22" w:author="Mittra, Sauvik" w:date="2024-05-09T14:06:00Z">
              <w:r>
                <w:rPr>
                  <w:rStyle w:val="MarcumNormalFont"/>
                </w:rPr>
                <w:t>Debentures (Loan #29)</w:t>
              </w:r>
            </w:ins>
          </w:p>
        </w:tc>
        <w:tc>
          <w:tcPr>
            <w:tcW w:w="4269" w:type="dxa"/>
            <w:tcBorders>
              <w:bottom w:val="single" w:sz="2" w:space="0" w:color="auto"/>
            </w:tcBorders>
          </w:tcPr>
          <w:customXmlInsRangeStart w:id="23" w:author="Mittra, Sauvik" w:date="2024-05-09T14:06:00Z"/>
          <w:sdt>
            <w:sdtPr>
              <w:rPr>
                <w:rStyle w:val="MarcumNormalFont"/>
              </w:rPr>
              <w:id w:val="312994759"/>
              <w:placeholder>
                <w:docPart w:val="CA0ECB7CCD5846EDA5DCD7C10C3EDACE"/>
              </w:placeholder>
              <w:dataBinding w:prefixMappings="xmlns:ns0='CFI_Review_Memo' " w:xpath="/ns0:CFI_Map_Root[1]/ns0:Valuation_Date[1]" w:storeItemID="{1D50747F-1CE4-42AE-B8F0-C6C3A7E0DF50}"/>
              <w:date w:fullDate="2024-02-07T00:00:00Z">
                <w:dateFormat w:val="MMMM d, yyyy"/>
                <w:lid w:val="en-US"/>
                <w:storeMappedDataAs w:val="dateTime"/>
                <w:calendar w:val="gregorian"/>
              </w:date>
            </w:sdtPr>
            <w:sdtEndPr>
              <w:rPr>
                <w:rStyle w:val="DefaultParagraphFont"/>
              </w:rPr>
            </w:sdtEndPr>
            <w:sdtContent>
              <w:customXmlInsRangeEnd w:id="23"/>
              <w:p w14:paraId="03BA0A42" w14:textId="65FEC95B" w:rsidR="00C20E90" w:rsidRDefault="00C20E90" w:rsidP="00895FBB">
                <w:pPr>
                  <w:overflowPunct w:val="0"/>
                  <w:autoSpaceDE w:val="0"/>
                  <w:autoSpaceDN w:val="0"/>
                  <w:adjustRightInd w:val="0"/>
                  <w:textAlignment w:val="baseline"/>
                  <w:rPr>
                    <w:ins w:id="24" w:author="Mittra, Sauvik" w:date="2024-05-09T14:06:00Z"/>
                    <w:rStyle w:val="MarcumNormalFont"/>
                  </w:rPr>
                </w:pPr>
                <w:ins w:id="25" w:author="Mittra, Sauvik" w:date="2024-05-09T14:06:00Z">
                  <w:r>
                    <w:rPr>
                      <w:rStyle w:val="MarcumNormalFont"/>
                    </w:rPr>
                    <w:t>February 7, 2024</w:t>
                  </w:r>
                </w:ins>
              </w:p>
              <w:customXmlInsRangeStart w:id="26" w:author="Mittra, Sauvik" w:date="2024-05-09T14:06:00Z"/>
            </w:sdtContent>
          </w:sdt>
          <w:customXmlInsRangeEnd w:id="26"/>
        </w:tc>
        <w:tc>
          <w:tcPr>
            <w:tcW w:w="4957" w:type="dxa"/>
            <w:tcBorders>
              <w:bottom w:val="single" w:sz="2" w:space="0" w:color="auto"/>
            </w:tcBorders>
          </w:tcPr>
          <w:p w14:paraId="132837CF" w14:textId="31D834CE" w:rsidR="00C20E90" w:rsidRDefault="00C20E90" w:rsidP="007C67EE">
            <w:pPr>
              <w:rPr>
                <w:ins w:id="27" w:author="Mittra, Sauvik" w:date="2024-05-09T14:06:00Z"/>
                <w:rStyle w:val="MarcumNormalFont"/>
              </w:rPr>
            </w:pPr>
            <w:ins w:id="28" w:author="Mittra, Sauvik" w:date="2024-05-09T14:06:00Z">
              <w:r>
                <w:rPr>
                  <w:rStyle w:val="MarcumNormalFont"/>
                </w:rPr>
                <w:t>$45,292,104</w:t>
              </w:r>
            </w:ins>
          </w:p>
        </w:tc>
      </w:tr>
    </w:tbl>
    <w:p w14:paraId="7C265E93" w14:textId="77777777" w:rsidR="00EF6FBC" w:rsidRDefault="00EF6FBC" w:rsidP="00EF6FBC">
      <w:pPr>
        <w:pStyle w:val="Heading2"/>
      </w:pPr>
      <w:r>
        <w:t>Applicable Financial Reporting Framework</w:t>
      </w:r>
    </w:p>
    <w:p w14:paraId="67072A75" w14:textId="77777777" w:rsidR="00EF6FBC" w:rsidRDefault="00EF6FBC" w:rsidP="00EF6FBC">
      <w:r w:rsidRPr="008E61A4">
        <w:t>The Fair Value Measurements were performed in accordance with the following financial reporting framework (the “</w:t>
      </w:r>
      <w:r w:rsidRPr="00A80376">
        <w:rPr>
          <w:b/>
          <w:bCs/>
        </w:rPr>
        <w:t>Applicable Financial Reporting Framework</w:t>
      </w:r>
      <w:r w:rsidRPr="008E61A4">
        <w:t>”):</w:t>
      </w:r>
    </w:p>
    <w:tbl>
      <w:tblPr>
        <w:tblStyle w:val="TableGrid"/>
        <w:tblW w:w="13495" w:type="dxa"/>
        <w:tblLook w:val="04A0" w:firstRow="1" w:lastRow="0" w:firstColumn="1" w:lastColumn="0" w:noHBand="0" w:noVBand="1"/>
      </w:tblPr>
      <w:tblGrid>
        <w:gridCol w:w="13495"/>
      </w:tblGrid>
      <w:tr w:rsidR="00EF6FBC" w:rsidRPr="00C36CE3" w14:paraId="7D3D4B08" w14:textId="77777777" w:rsidTr="00B67B72">
        <w:trPr>
          <w:trHeight w:val="19"/>
        </w:trPr>
        <w:tc>
          <w:tcPr>
            <w:tcW w:w="13495" w:type="dxa"/>
            <w:shd w:val="clear" w:color="auto" w:fill="F2F2F2" w:themeFill="background1" w:themeFillShade="F2"/>
          </w:tcPr>
          <w:p w14:paraId="18F4AA7D" w14:textId="77777777" w:rsidR="00EF6FBC" w:rsidRPr="00C36CE3" w:rsidRDefault="00EF6FBC" w:rsidP="00C24BFB">
            <w:pPr>
              <w:keepNext/>
              <w:rPr>
                <w:rFonts w:asciiTheme="majorHAnsi" w:hAnsiTheme="majorHAnsi" w:cstheme="majorHAnsi"/>
                <w:b/>
                <w:bCs/>
                <w:szCs w:val="18"/>
              </w:rPr>
            </w:pPr>
            <w:r w:rsidRPr="008E61A4">
              <w:rPr>
                <w:rFonts w:asciiTheme="majorHAnsi" w:hAnsiTheme="majorHAnsi" w:cstheme="majorHAnsi"/>
                <w:b/>
                <w:bCs/>
                <w:szCs w:val="18"/>
              </w:rPr>
              <w:t>Applicable Financial Reporting Framework</w:t>
            </w:r>
          </w:p>
        </w:tc>
      </w:tr>
      <w:tr w:rsidR="00EF6FBC" w:rsidRPr="00C36CE3" w14:paraId="1652E206" w14:textId="77777777" w:rsidTr="00C24BFB">
        <w:trPr>
          <w:trHeight w:val="294"/>
        </w:trPr>
        <w:tc>
          <w:tcPr>
            <w:tcW w:w="13495" w:type="dxa"/>
            <w:vAlign w:val="center"/>
          </w:tcPr>
          <w:p w14:paraId="33747901" w14:textId="2521CBBB" w:rsidR="00EF6FBC" w:rsidRPr="00453B96" w:rsidRDefault="00000000" w:rsidP="00C24BFB">
            <w:sdt>
              <w:sdtPr>
                <w:id w:val="-540207623"/>
                <w:placeholder>
                  <w:docPart w:val="4324975508A344A4852E88925FEB1FFD"/>
                </w:placeholder>
                <w:comboBox>
                  <w:listItem w:value="Choose an item."/>
                  <w:listItem w:displayText="FASB Accounting Standards Codification 820, Fair Value Measurement (“ASC 820”)" w:value="FASB Accounting Standards Codification 820, Fair Value Measurement (“ASC 820”)"/>
                  <w:listItem w:displayText="FASB Accounting Standards Codification 718, Compensation – Stock Compensation (“ASC 718”)" w:value="FASB Accounting Standards Codification 718, Compensation – Stock Compensation (“ASC 718”)"/>
                </w:comboBox>
              </w:sdtPr>
              <w:sdtContent>
                <w:ins w:id="29" w:author="Mittra, Sauvik" w:date="2024-05-09T13:32:00Z">
                  <w:r w:rsidR="00EB54CF">
                    <w:t>FASB Accounting Standards Codification 820, Fair Value Measurement (“ASC 820”)</w:t>
                  </w:r>
                </w:ins>
              </w:sdtContent>
            </w:sdt>
            <w:r w:rsidR="00EF6FBC" w:rsidRPr="004E5A34">
              <w:rPr>
                <w:color w:val="0070C0"/>
              </w:rPr>
              <w:tab/>
            </w:r>
          </w:p>
        </w:tc>
      </w:tr>
    </w:tbl>
    <w:p w14:paraId="4CA721D4" w14:textId="77777777" w:rsidR="00DA1EF6" w:rsidRDefault="00DA1EF6" w:rsidP="00DA1EF6">
      <w:pPr>
        <w:pStyle w:val="Heading2"/>
      </w:pPr>
      <w:r>
        <w:t>Standard of Value</w:t>
      </w:r>
    </w:p>
    <w:p w14:paraId="6CE06301" w14:textId="77777777" w:rsidR="00DA1EF6" w:rsidRDefault="00DA1EF6" w:rsidP="00DA1EF6">
      <w:r w:rsidRPr="008E61A4">
        <w:t>Per the Applicable Financial Reporting Framework, the standard of value that was used</w:t>
      </w:r>
      <w:r>
        <w:t xml:space="preserve"> was </w:t>
      </w:r>
      <w:r w:rsidRPr="008E61A4">
        <w:t>Fair Value (the “</w:t>
      </w:r>
      <w:r w:rsidRPr="00B05439">
        <w:rPr>
          <w:b/>
          <w:bCs/>
        </w:rPr>
        <w:t>Standard of Value</w:t>
      </w:r>
      <w:r w:rsidRPr="008E61A4">
        <w:t>”)</w:t>
      </w:r>
      <w:r>
        <w:t>.</w:t>
      </w:r>
    </w:p>
    <w:tbl>
      <w:tblPr>
        <w:tblStyle w:val="TableGrid"/>
        <w:tblW w:w="13495" w:type="dxa"/>
        <w:tblLook w:val="04A0" w:firstRow="1" w:lastRow="0" w:firstColumn="1" w:lastColumn="0" w:noHBand="0" w:noVBand="1"/>
      </w:tblPr>
      <w:tblGrid>
        <w:gridCol w:w="13495"/>
      </w:tblGrid>
      <w:tr w:rsidR="00C56CE8" w:rsidRPr="00C36CE3" w14:paraId="3DABD8C0" w14:textId="77777777">
        <w:trPr>
          <w:trHeight w:val="19"/>
        </w:trPr>
        <w:tc>
          <w:tcPr>
            <w:tcW w:w="13495" w:type="dxa"/>
            <w:shd w:val="clear" w:color="auto" w:fill="F2F2F2" w:themeFill="background1" w:themeFillShade="F2"/>
          </w:tcPr>
          <w:p w14:paraId="6D42FB34" w14:textId="68DBF551" w:rsidR="00C56CE8" w:rsidRPr="00C36CE3" w:rsidRDefault="00C56CE8">
            <w:pPr>
              <w:keepNext/>
              <w:rPr>
                <w:rFonts w:asciiTheme="majorHAnsi" w:hAnsiTheme="majorHAnsi" w:cstheme="majorHAnsi"/>
                <w:b/>
                <w:bCs/>
                <w:szCs w:val="18"/>
              </w:rPr>
            </w:pPr>
            <w:r>
              <w:rPr>
                <w:rFonts w:asciiTheme="majorHAnsi" w:hAnsiTheme="majorHAnsi" w:cstheme="majorHAnsi"/>
                <w:b/>
                <w:bCs/>
                <w:szCs w:val="18"/>
              </w:rPr>
              <w:t>D</w:t>
            </w:r>
            <w:r w:rsidR="0075120E">
              <w:rPr>
                <w:rFonts w:asciiTheme="majorHAnsi" w:hAnsiTheme="majorHAnsi" w:cstheme="majorHAnsi"/>
                <w:b/>
                <w:bCs/>
                <w:szCs w:val="18"/>
              </w:rPr>
              <w:t>efinition of Standard of Value per the Applicable Financial Reporting Framework</w:t>
            </w:r>
          </w:p>
        </w:tc>
      </w:tr>
      <w:tr w:rsidR="00C56CE8" w:rsidRPr="00C36CE3" w14:paraId="1907501E" w14:textId="77777777">
        <w:trPr>
          <w:trHeight w:val="294"/>
        </w:trPr>
        <w:tc>
          <w:tcPr>
            <w:tcW w:w="13495" w:type="dxa"/>
            <w:vAlign w:val="center"/>
          </w:tcPr>
          <w:p w14:paraId="04A71618" w14:textId="43E736F8" w:rsidR="00C56CE8" w:rsidRPr="00453B96" w:rsidRDefault="0075120E" w:rsidP="0075120E">
            <w:pPr>
              <w:spacing w:after="120"/>
            </w:pPr>
            <w:r w:rsidRPr="008E61A4">
              <w:t>ASC 820 defines fair value, establishes a framework for measuring fair value, including a three-level valuation hierarchy, and expands disclosures about fair value measurements. ASC 820 defines fair value as:</w:t>
            </w:r>
            <w:r>
              <w:t xml:space="preserve"> “</w:t>
            </w:r>
            <w:r w:rsidRPr="008E61A4">
              <w:t>The price that would be received to sell an asset or paid to transfer a liability in an orderly transaction between market participants at the measurement date.</w:t>
            </w:r>
            <w:r>
              <w:t>”</w:t>
            </w:r>
          </w:p>
        </w:tc>
      </w:tr>
    </w:tbl>
    <w:p w14:paraId="1C500D74" w14:textId="6D87FF1D" w:rsidR="007E1254" w:rsidRPr="00561A76" w:rsidRDefault="004931D2" w:rsidP="009802DB">
      <w:pPr>
        <w:pStyle w:val="Heading2"/>
      </w:pPr>
      <w:r>
        <w:t>Activities Completed By MVG</w:t>
      </w:r>
    </w:p>
    <w:p w14:paraId="4EF2393D" w14:textId="10DFFE19" w:rsidR="00561A76" w:rsidRDefault="00561A76" w:rsidP="008E61A4">
      <w:pPr>
        <w:spacing w:after="0"/>
      </w:pPr>
      <w:r w:rsidRPr="00561A76">
        <w:t>Based on the considerations</w:t>
      </w:r>
      <w:r w:rsidR="00E255A0" w:rsidRPr="00E255A0">
        <w:t xml:space="preserve"> </w:t>
      </w:r>
      <w:r w:rsidR="00E255A0">
        <w:t xml:space="preserve">outlined </w:t>
      </w:r>
      <w:r w:rsidR="00BC0E88">
        <w:t xml:space="preserve">in </w:t>
      </w:r>
      <w:r w:rsidR="000042BF">
        <w:t xml:space="preserve">subsection A </w:t>
      </w:r>
      <w:r w:rsidR="00E255A0">
        <w:t>above,</w:t>
      </w:r>
      <w:r w:rsidRPr="00561A76">
        <w:t xml:space="preserve"> and at the direction of the </w:t>
      </w:r>
      <w:r w:rsidR="00D61FF8">
        <w:t>Engagement Team</w:t>
      </w:r>
      <w:r w:rsidRPr="00561A76">
        <w:t xml:space="preserve">, </w:t>
      </w:r>
      <w:r w:rsidR="000042BF">
        <w:t xml:space="preserve">MVG </w:t>
      </w:r>
      <w:r w:rsidRPr="00561A76">
        <w:t>completed the following activities:</w:t>
      </w:r>
    </w:p>
    <w:p w14:paraId="6FE9BB42" w14:textId="77777777" w:rsidR="009B3D54" w:rsidRDefault="00895FBB" w:rsidP="00B25A31">
      <w:pPr>
        <w:pStyle w:val="ListParagraph"/>
        <w:numPr>
          <w:ilvl w:val="0"/>
          <w:numId w:val="10"/>
        </w:numPr>
        <w:spacing w:before="120" w:after="0"/>
      </w:pPr>
      <w:r w:rsidRPr="00982FA6">
        <w:rPr>
          <w:b/>
          <w:bCs/>
        </w:rPr>
        <w:t>Evaluated the Valuation Specialist by</w:t>
      </w:r>
      <w:r>
        <w:t>:</w:t>
      </w:r>
    </w:p>
    <w:p w14:paraId="0E947EDD" w14:textId="14E07723" w:rsidR="009B3D54" w:rsidRDefault="00895FBB" w:rsidP="00B25A31">
      <w:pPr>
        <w:pStyle w:val="ListParagraph"/>
        <w:numPr>
          <w:ilvl w:val="1"/>
          <w:numId w:val="10"/>
        </w:numPr>
        <w:spacing w:after="0"/>
      </w:pPr>
      <w:r w:rsidRPr="00C70D3D">
        <w:t>Assess</w:t>
      </w:r>
      <w:r w:rsidR="001A692F">
        <w:t>ing</w:t>
      </w:r>
      <w:r w:rsidRPr="00C70D3D">
        <w:t xml:space="preserve"> the knowledge, skill, and ability of the Valuation Specialist</w:t>
      </w:r>
    </w:p>
    <w:p w14:paraId="0AB443A6" w14:textId="77777777" w:rsidR="009B3D54" w:rsidRPr="00982FA6" w:rsidRDefault="00C70D3D" w:rsidP="00B25A31">
      <w:pPr>
        <w:pStyle w:val="ListParagraph"/>
        <w:numPr>
          <w:ilvl w:val="0"/>
          <w:numId w:val="10"/>
        </w:numPr>
        <w:spacing w:before="120" w:after="0"/>
        <w:contextualSpacing w:val="0"/>
        <w:rPr>
          <w:b/>
          <w:bCs/>
        </w:rPr>
      </w:pPr>
      <w:r w:rsidRPr="00982FA6">
        <w:rPr>
          <w:b/>
          <w:bCs/>
        </w:rPr>
        <w:t>Obtained an understanding of the In Scope Items by:</w:t>
      </w:r>
    </w:p>
    <w:p w14:paraId="72CCE286" w14:textId="77777777" w:rsidR="009B3D54" w:rsidRDefault="00C70D3D" w:rsidP="007F67CB">
      <w:pPr>
        <w:pStyle w:val="ListParagraph"/>
        <w:numPr>
          <w:ilvl w:val="1"/>
          <w:numId w:val="10"/>
        </w:numPr>
        <w:spacing w:after="60"/>
        <w:contextualSpacing w:val="0"/>
      </w:pPr>
      <w:r w:rsidRPr="00B068DC">
        <w:t>Reviewing the documents included in Exhibit A and Exhibit B in order to obtain an understanding of the terms and characteristics of the In Scope Items, the factors affecting the valuation of the In Scope Items, such as credit or counterparty risk, market risk, and liquidity risk, and the extent to which the fair value of the In Scope Items is based on inputs that are observable directly, indirectly, or are unobservable.</w:t>
      </w:r>
    </w:p>
    <w:p w14:paraId="3B19F578" w14:textId="373B237A" w:rsidR="00DC7115" w:rsidRDefault="00C70D3D" w:rsidP="007F67CB">
      <w:pPr>
        <w:pStyle w:val="ListParagraph"/>
        <w:numPr>
          <w:ilvl w:val="1"/>
          <w:numId w:val="10"/>
        </w:numPr>
        <w:spacing w:after="60"/>
        <w:contextualSpacing w:val="0"/>
      </w:pPr>
      <w:r w:rsidRPr="00B068DC">
        <w:t>Discussing the terms and characteristics of the In Scope Items with the Engagement Team and, if needed, the Company’s Valuation Specialist.</w:t>
      </w:r>
      <w:r w:rsidRPr="00982FA6">
        <w:rPr>
          <w:vertAlign w:val="superscript"/>
        </w:rPr>
        <w:footnoteReference w:id="3"/>
      </w:r>
    </w:p>
    <w:p w14:paraId="28A35247" w14:textId="77777777" w:rsidR="009B3D54" w:rsidRPr="00982FA6" w:rsidRDefault="00C70D3D" w:rsidP="00B25A31">
      <w:pPr>
        <w:pStyle w:val="ListParagraph"/>
        <w:numPr>
          <w:ilvl w:val="0"/>
          <w:numId w:val="10"/>
        </w:numPr>
        <w:spacing w:before="120" w:after="0"/>
        <w:contextualSpacing w:val="0"/>
        <w:rPr>
          <w:b/>
          <w:bCs/>
        </w:rPr>
      </w:pPr>
      <w:r w:rsidRPr="00982FA6">
        <w:rPr>
          <w:b/>
          <w:bCs/>
        </w:rPr>
        <w:t>Obtained an understanding of the scope of work performed by:</w:t>
      </w:r>
    </w:p>
    <w:p w14:paraId="65E79597" w14:textId="77777777" w:rsidR="00DF4C9B" w:rsidRDefault="00C70D3D" w:rsidP="007F67CB">
      <w:pPr>
        <w:pStyle w:val="ListParagraph"/>
        <w:numPr>
          <w:ilvl w:val="1"/>
          <w:numId w:val="10"/>
        </w:numPr>
        <w:spacing w:after="60"/>
        <w:contextualSpacing w:val="0"/>
      </w:pPr>
      <w:r w:rsidRPr="00B068DC">
        <w:t xml:space="preserve">Reading the analysis to gain an understanding of the scope of work performed </w:t>
      </w:r>
    </w:p>
    <w:p w14:paraId="6D7A65D3" w14:textId="77777777" w:rsidR="00DF4C9B" w:rsidRDefault="00C70D3D" w:rsidP="007F67CB">
      <w:pPr>
        <w:pStyle w:val="ListParagraph"/>
        <w:numPr>
          <w:ilvl w:val="1"/>
          <w:numId w:val="10"/>
        </w:numPr>
        <w:spacing w:after="60"/>
        <w:contextualSpacing w:val="0"/>
      </w:pPr>
      <w:r w:rsidRPr="00B068DC">
        <w:lastRenderedPageBreak/>
        <w:t>Holding conversations with Management about the facts and circumstances underlying the analysis used to develop the Fair Value Estimates</w:t>
      </w:r>
    </w:p>
    <w:p w14:paraId="12D3F5D8" w14:textId="77777777" w:rsidR="00DF4C9B" w:rsidRDefault="00C70D3D" w:rsidP="007F67CB">
      <w:pPr>
        <w:pStyle w:val="ListParagraph"/>
        <w:numPr>
          <w:ilvl w:val="1"/>
          <w:numId w:val="10"/>
        </w:numPr>
        <w:spacing w:before="60" w:after="0"/>
        <w:contextualSpacing w:val="0"/>
      </w:pPr>
      <w:r w:rsidRPr="00B068DC">
        <w:t xml:space="preserve">Interviewing Management and / or the Valuation Specialist to discuss: </w:t>
      </w:r>
    </w:p>
    <w:p w14:paraId="6B51DC20" w14:textId="77777777" w:rsidR="00DF4C9B" w:rsidRDefault="00C70D3D" w:rsidP="00B25A31">
      <w:pPr>
        <w:pStyle w:val="ListParagraph"/>
        <w:numPr>
          <w:ilvl w:val="2"/>
          <w:numId w:val="10"/>
        </w:numPr>
        <w:spacing w:after="0"/>
      </w:pPr>
      <w:r w:rsidRPr="0029275C">
        <w:t xml:space="preserve">the objectives and scope of the work, and </w:t>
      </w:r>
    </w:p>
    <w:p w14:paraId="7781E8CD" w14:textId="77777777" w:rsidR="00DF4C9B" w:rsidRDefault="00C70D3D" w:rsidP="00B25A31">
      <w:pPr>
        <w:pStyle w:val="ListParagraph"/>
        <w:numPr>
          <w:ilvl w:val="2"/>
          <w:numId w:val="10"/>
        </w:numPr>
        <w:spacing w:after="0"/>
      </w:pPr>
      <w:r w:rsidRPr="0029275C">
        <w:t>the valuation process, methods, and assumptions used in the analysis</w:t>
      </w:r>
    </w:p>
    <w:p w14:paraId="20A4B5E8" w14:textId="513EF676" w:rsidR="00C70D3D" w:rsidRDefault="00C70D3D" w:rsidP="00B25A31">
      <w:pPr>
        <w:pStyle w:val="ListParagraph"/>
        <w:numPr>
          <w:ilvl w:val="1"/>
          <w:numId w:val="10"/>
        </w:numPr>
        <w:spacing w:after="0"/>
      </w:pPr>
      <w:r>
        <w:t>Holding</w:t>
      </w:r>
      <w:r w:rsidRPr="0029275C">
        <w:t xml:space="preserve"> conversations with the Engagement Team about the work performed by the Valuation Specialist</w:t>
      </w:r>
    </w:p>
    <w:p w14:paraId="00F66D90" w14:textId="77777777" w:rsidR="00DF4C9B" w:rsidRPr="00982FA6" w:rsidRDefault="00C70D3D" w:rsidP="00B25A31">
      <w:pPr>
        <w:pStyle w:val="ListParagraph"/>
        <w:numPr>
          <w:ilvl w:val="0"/>
          <w:numId w:val="10"/>
        </w:numPr>
        <w:spacing w:before="120" w:after="0"/>
        <w:contextualSpacing w:val="0"/>
        <w:rPr>
          <w:b/>
          <w:bCs/>
        </w:rPr>
      </w:pPr>
      <w:r w:rsidRPr="00982FA6">
        <w:rPr>
          <w:b/>
          <w:bCs/>
        </w:rPr>
        <w:t>Evaluated the work of the Company’s specialist by:</w:t>
      </w:r>
    </w:p>
    <w:p w14:paraId="35D20790" w14:textId="77777777" w:rsidR="00DF4C9B" w:rsidRDefault="00C70D3D" w:rsidP="007F67CB">
      <w:pPr>
        <w:pStyle w:val="ListParagraph"/>
        <w:numPr>
          <w:ilvl w:val="1"/>
          <w:numId w:val="10"/>
        </w:numPr>
        <w:spacing w:before="60" w:after="0"/>
        <w:contextualSpacing w:val="0"/>
      </w:pPr>
      <w:r w:rsidRPr="00B068DC">
        <w:t>Commenting on the methodology used to develop the Fair Value Estimates:</w:t>
      </w:r>
    </w:p>
    <w:p w14:paraId="5439F328" w14:textId="51FE8D63" w:rsidR="00DF4C9B" w:rsidRDefault="00C70D3D" w:rsidP="00B25A31">
      <w:pPr>
        <w:pStyle w:val="ListParagraph"/>
        <w:numPr>
          <w:ilvl w:val="2"/>
          <w:numId w:val="10"/>
        </w:numPr>
        <w:spacing w:after="0"/>
      </w:pPr>
      <w:r>
        <w:t>E</w:t>
      </w:r>
      <w:r w:rsidRPr="006E2666">
        <w:t>valuat</w:t>
      </w:r>
      <w:r>
        <w:t>ed</w:t>
      </w:r>
      <w:r w:rsidRPr="006E2666">
        <w:t xml:space="preserve"> and comment</w:t>
      </w:r>
      <w:r>
        <w:t>ed</w:t>
      </w:r>
      <w:r w:rsidRPr="006E2666">
        <w:t xml:space="preserve"> on whether the methodology used to develop the Fair Value </w:t>
      </w:r>
      <w:r w:rsidR="008B7178">
        <w:t>Measurements</w:t>
      </w:r>
      <w:r w:rsidRPr="006E2666">
        <w:t xml:space="preserve"> is appropriate under the circumstances, </w:t>
      </w:r>
      <w:proofErr w:type="gramStart"/>
      <w:r w:rsidRPr="006E2666">
        <w:t>giving consideration to</w:t>
      </w:r>
      <w:proofErr w:type="gramEnd"/>
      <w:r w:rsidRPr="006E2666">
        <w:t xml:space="preserve"> the:</w:t>
      </w:r>
    </w:p>
    <w:p w14:paraId="79231EC1" w14:textId="0311CBE9" w:rsidR="00DF4C9B" w:rsidRDefault="00C70D3D" w:rsidP="00B25A31">
      <w:pPr>
        <w:pStyle w:val="ListParagraph"/>
        <w:numPr>
          <w:ilvl w:val="3"/>
          <w:numId w:val="10"/>
        </w:numPr>
        <w:spacing w:after="0"/>
      </w:pPr>
      <w:r w:rsidRPr="006E2666">
        <w:t xml:space="preserve">nature of the </w:t>
      </w:r>
      <w:r w:rsidR="0071108F">
        <w:t xml:space="preserve">financial </w:t>
      </w:r>
      <w:r w:rsidRPr="006E2666">
        <w:t xml:space="preserve">instrument that is the subject of the </w:t>
      </w:r>
      <w:proofErr w:type="gramStart"/>
      <w:r w:rsidRPr="006E2666">
        <w:t>measurement;</w:t>
      </w:r>
      <w:proofErr w:type="gramEnd"/>
    </w:p>
    <w:p w14:paraId="75B95B9C" w14:textId="0E36A9DA" w:rsidR="002C5334" w:rsidRDefault="002C5334" w:rsidP="00B25A31">
      <w:pPr>
        <w:pStyle w:val="ListParagraph"/>
        <w:numPr>
          <w:ilvl w:val="3"/>
          <w:numId w:val="10"/>
        </w:numPr>
        <w:spacing w:after="0"/>
      </w:pPr>
      <w:r w:rsidRPr="002C5334">
        <w:t xml:space="preserve">terms and characteristics of the financial </w:t>
      </w:r>
      <w:proofErr w:type="gramStart"/>
      <w:r w:rsidRPr="002C5334">
        <w:t>instruments</w:t>
      </w:r>
      <w:r w:rsidR="006B5C38">
        <w:t>;</w:t>
      </w:r>
      <w:proofErr w:type="gramEnd"/>
    </w:p>
    <w:p w14:paraId="73927D1B" w14:textId="07949C0F" w:rsidR="00DF4C9B" w:rsidRDefault="0032677E" w:rsidP="00B25A31">
      <w:pPr>
        <w:pStyle w:val="ListParagraph"/>
        <w:numPr>
          <w:ilvl w:val="3"/>
          <w:numId w:val="10"/>
        </w:numPr>
        <w:spacing w:after="0"/>
      </w:pPr>
      <w:r w:rsidRPr="0032677E">
        <w:t xml:space="preserve">requirements of the </w:t>
      </w:r>
      <w:r w:rsidR="006B5C38">
        <w:t>A</w:t>
      </w:r>
      <w:r w:rsidRPr="0032677E">
        <w:t xml:space="preserve">pplicable </w:t>
      </w:r>
      <w:r w:rsidR="006B5C38">
        <w:t>F</w:t>
      </w:r>
      <w:r w:rsidRPr="0032677E">
        <w:t xml:space="preserve">inancial </w:t>
      </w:r>
      <w:r w:rsidR="006B5C38">
        <w:t>R</w:t>
      </w:r>
      <w:r w:rsidRPr="0032677E">
        <w:t xml:space="preserve">eporting </w:t>
      </w:r>
      <w:proofErr w:type="gramStart"/>
      <w:r w:rsidR="006B5C38">
        <w:t>F</w:t>
      </w:r>
      <w:r w:rsidRPr="0032677E">
        <w:t>ramework</w:t>
      </w:r>
      <w:r w:rsidR="00C70D3D" w:rsidRPr="00AC008F">
        <w:t>;</w:t>
      </w:r>
      <w:proofErr w:type="gramEnd"/>
    </w:p>
    <w:p w14:paraId="2468A90E" w14:textId="77777777" w:rsidR="00DF4C9B" w:rsidRDefault="00C70D3D" w:rsidP="00B25A31">
      <w:pPr>
        <w:pStyle w:val="ListParagraph"/>
        <w:numPr>
          <w:ilvl w:val="3"/>
          <w:numId w:val="10"/>
        </w:numPr>
        <w:spacing w:after="0"/>
      </w:pPr>
      <w:r w:rsidRPr="00AC008F">
        <w:t>business, industry, and environment in which the entity operates; and</w:t>
      </w:r>
    </w:p>
    <w:p w14:paraId="409AE85F" w14:textId="79542082" w:rsidR="00DF4C9B" w:rsidRDefault="00636557" w:rsidP="00523E9A">
      <w:pPr>
        <w:pStyle w:val="ListParagraph"/>
        <w:numPr>
          <w:ilvl w:val="3"/>
          <w:numId w:val="10"/>
        </w:numPr>
        <w:spacing w:after="0"/>
      </w:pPr>
      <w:r>
        <w:t xml:space="preserve">extent to which the fair value </w:t>
      </w:r>
      <w:r w:rsidR="008B7178">
        <w:t>is based on inputs that are observable directly or indirectly</w:t>
      </w:r>
    </w:p>
    <w:p w14:paraId="4B57ACC3" w14:textId="77777777" w:rsidR="00DF4C9B" w:rsidRDefault="00C70D3D" w:rsidP="00B25A31">
      <w:pPr>
        <w:pStyle w:val="ListParagraph"/>
        <w:numPr>
          <w:ilvl w:val="1"/>
          <w:numId w:val="10"/>
        </w:numPr>
        <w:spacing w:before="60" w:after="60"/>
        <w:contextualSpacing w:val="0"/>
      </w:pPr>
      <w:r w:rsidRPr="00F10DD8">
        <w:t>Identified the significant assumptions used in the development of the Fair Value Measurements</w:t>
      </w:r>
    </w:p>
    <w:p w14:paraId="392CDD04" w14:textId="77777777" w:rsidR="00DF4C9B" w:rsidRDefault="00C70D3D" w:rsidP="007F67CB">
      <w:pPr>
        <w:pStyle w:val="ListParagraph"/>
        <w:numPr>
          <w:ilvl w:val="1"/>
          <w:numId w:val="10"/>
        </w:numPr>
        <w:spacing w:before="60" w:after="0"/>
        <w:contextualSpacing w:val="0"/>
      </w:pPr>
      <w:r w:rsidRPr="00F10DD8">
        <w:t xml:space="preserve">Evaluated whether the assumptions used to develop the Fair Value Measurements were consistent with the following, when applicable: </w:t>
      </w:r>
    </w:p>
    <w:p w14:paraId="2CFA0A2E" w14:textId="77777777" w:rsidR="00DF4C9B" w:rsidRDefault="00C70D3D" w:rsidP="00B25A31">
      <w:pPr>
        <w:pStyle w:val="ListParagraph"/>
        <w:numPr>
          <w:ilvl w:val="2"/>
          <w:numId w:val="10"/>
        </w:numPr>
        <w:spacing w:after="0"/>
      </w:pPr>
      <w:r w:rsidRPr="00F10DD8">
        <w:t xml:space="preserve">relevant industry, regulatory, and other external factors, including economic </w:t>
      </w:r>
      <w:proofErr w:type="gramStart"/>
      <w:r w:rsidRPr="00F10DD8">
        <w:t>conditions;</w:t>
      </w:r>
      <w:proofErr w:type="gramEnd"/>
      <w:r w:rsidRPr="00F10DD8">
        <w:t xml:space="preserve"> </w:t>
      </w:r>
    </w:p>
    <w:p w14:paraId="643A0983" w14:textId="77777777" w:rsidR="00394857" w:rsidRDefault="00C70D3D" w:rsidP="00B25A31">
      <w:pPr>
        <w:pStyle w:val="ListParagraph"/>
        <w:numPr>
          <w:ilvl w:val="2"/>
          <w:numId w:val="10"/>
        </w:numPr>
        <w:spacing w:after="0"/>
      </w:pPr>
      <w:r w:rsidRPr="00F10DD8">
        <w:t xml:space="preserve">the company's objectives, strategies, and related business </w:t>
      </w:r>
      <w:proofErr w:type="gramStart"/>
      <w:r w:rsidRPr="00F10DD8">
        <w:t>risks;</w:t>
      </w:r>
      <w:proofErr w:type="gramEnd"/>
    </w:p>
    <w:p w14:paraId="394E3A54" w14:textId="77777777" w:rsidR="00394857" w:rsidRDefault="00C70D3D" w:rsidP="00B25A31">
      <w:pPr>
        <w:pStyle w:val="ListParagraph"/>
        <w:numPr>
          <w:ilvl w:val="2"/>
          <w:numId w:val="10"/>
        </w:numPr>
        <w:spacing w:after="0"/>
      </w:pPr>
      <w:r w:rsidRPr="00F10DD8">
        <w:t xml:space="preserve">existing market </w:t>
      </w:r>
      <w:proofErr w:type="gramStart"/>
      <w:r w:rsidRPr="00F10DD8">
        <w:t>information;</w:t>
      </w:r>
      <w:proofErr w:type="gramEnd"/>
      <w:r w:rsidRPr="00F10DD8">
        <w:t xml:space="preserve"> </w:t>
      </w:r>
    </w:p>
    <w:p w14:paraId="763D8103" w14:textId="77777777" w:rsidR="00394857" w:rsidRDefault="00C70D3D" w:rsidP="00B25A31">
      <w:pPr>
        <w:pStyle w:val="ListParagraph"/>
        <w:numPr>
          <w:ilvl w:val="2"/>
          <w:numId w:val="10"/>
        </w:numPr>
        <w:spacing w:after="0"/>
      </w:pPr>
      <w:r w:rsidRPr="00F10DD8">
        <w:t xml:space="preserve">historical or recent experience, taking into account changes in conditions and events affecting the </w:t>
      </w:r>
      <w:proofErr w:type="gramStart"/>
      <w:r w:rsidRPr="00F10DD8">
        <w:t>company;</w:t>
      </w:r>
      <w:proofErr w:type="gramEnd"/>
    </w:p>
    <w:p w14:paraId="71B37B9B" w14:textId="77777777" w:rsidR="009E105F" w:rsidRDefault="00C70D3D" w:rsidP="00B25A31">
      <w:pPr>
        <w:pStyle w:val="ListParagraph"/>
        <w:numPr>
          <w:ilvl w:val="2"/>
          <w:numId w:val="10"/>
        </w:numPr>
        <w:spacing w:after="0"/>
      </w:pPr>
      <w:r w:rsidRPr="00F10DD8">
        <w:t xml:space="preserve">the risk associated with cash flows, including the potential variability in the amount and timing of the cash flows and the related effect on the discount </w:t>
      </w:r>
      <w:proofErr w:type="gramStart"/>
      <w:r w:rsidRPr="00F10DD8">
        <w:t>rate;</w:t>
      </w:r>
      <w:proofErr w:type="gramEnd"/>
    </w:p>
    <w:p w14:paraId="52B2146D" w14:textId="77777777" w:rsidR="009E105F" w:rsidRDefault="00C70D3D" w:rsidP="007F67CB">
      <w:pPr>
        <w:pStyle w:val="ListParagraph"/>
        <w:numPr>
          <w:ilvl w:val="1"/>
          <w:numId w:val="10"/>
        </w:numPr>
        <w:spacing w:before="60" w:after="0"/>
        <w:contextualSpacing w:val="0"/>
      </w:pPr>
      <w:r w:rsidRPr="00F10DD8">
        <w:t xml:space="preserve">Obtained an understanding of how assumptions which </w:t>
      </w:r>
      <w:proofErr w:type="gramStart"/>
      <w:r w:rsidRPr="00F10DD8">
        <w:t>are unobservable inputs</w:t>
      </w:r>
      <w:proofErr w:type="gramEnd"/>
      <w:r w:rsidRPr="00F10DD8">
        <w:t xml:space="preserve"> were determined and evaluated the reasonableness of the unobservable inputs by taking into account: </w:t>
      </w:r>
    </w:p>
    <w:p w14:paraId="47AD9D0E" w14:textId="77777777" w:rsidR="009E105F" w:rsidRDefault="00C70D3D" w:rsidP="00B25A31">
      <w:pPr>
        <w:pStyle w:val="ListParagraph"/>
        <w:numPr>
          <w:ilvl w:val="2"/>
          <w:numId w:val="10"/>
        </w:numPr>
        <w:spacing w:after="0"/>
      </w:pPr>
      <w:r w:rsidRPr="00F10DD8">
        <w:t>whether modifications made to observable information generally reflect the assumptions that market participants would use when pricing the financial instrument, including assumptions about risk; and</w:t>
      </w:r>
    </w:p>
    <w:p w14:paraId="7F8941A0" w14:textId="77777777" w:rsidR="009E105F" w:rsidRDefault="00C70D3D" w:rsidP="00B25A31">
      <w:pPr>
        <w:pStyle w:val="ListParagraph"/>
        <w:numPr>
          <w:ilvl w:val="2"/>
          <w:numId w:val="10"/>
        </w:numPr>
        <w:spacing w:after="0"/>
      </w:pPr>
      <w:r w:rsidRPr="00F10DD8">
        <w:t>how the company determined its fair value measurement, including whether it appropriately considered the information available</w:t>
      </w:r>
    </w:p>
    <w:p w14:paraId="7A1BF333" w14:textId="77777777" w:rsidR="009E105F" w:rsidRDefault="00C70D3D" w:rsidP="007F67CB">
      <w:pPr>
        <w:pStyle w:val="ListParagraph"/>
        <w:numPr>
          <w:ilvl w:val="1"/>
          <w:numId w:val="10"/>
        </w:numPr>
        <w:spacing w:before="60" w:after="0"/>
        <w:contextualSpacing w:val="0"/>
      </w:pPr>
      <w:r w:rsidRPr="00F10DD8">
        <w:t xml:space="preserve">Evaluated and commented on </w:t>
      </w:r>
      <w:proofErr w:type="gramStart"/>
      <w:r w:rsidRPr="00F10DD8">
        <w:t>whether or not</w:t>
      </w:r>
      <w:proofErr w:type="gramEnd"/>
      <w:r w:rsidRPr="00F10DD8">
        <w:t xml:space="preserve"> the information used: </w:t>
      </w:r>
    </w:p>
    <w:p w14:paraId="1D600FC1" w14:textId="77777777" w:rsidR="009E105F" w:rsidRDefault="00C70D3D" w:rsidP="00B25A31">
      <w:pPr>
        <w:pStyle w:val="ListParagraph"/>
        <w:numPr>
          <w:ilvl w:val="2"/>
          <w:numId w:val="10"/>
        </w:numPr>
        <w:spacing w:after="0"/>
      </w:pPr>
      <w:r w:rsidRPr="00F10DD8">
        <w:t xml:space="preserve">was reasonably available at the time of the </w:t>
      </w:r>
      <w:proofErr w:type="gramStart"/>
      <w:r w:rsidRPr="00F10DD8">
        <w:t>analysis;</w:t>
      </w:r>
      <w:proofErr w:type="gramEnd"/>
      <w:r w:rsidRPr="00F10DD8">
        <w:t xml:space="preserve"> </w:t>
      </w:r>
    </w:p>
    <w:p w14:paraId="7711DE0B" w14:textId="77777777" w:rsidR="009E105F" w:rsidRDefault="00C70D3D" w:rsidP="00B25A31">
      <w:pPr>
        <w:pStyle w:val="ListParagraph"/>
        <w:numPr>
          <w:ilvl w:val="2"/>
          <w:numId w:val="10"/>
        </w:numPr>
        <w:spacing w:after="0"/>
      </w:pPr>
      <w:r w:rsidRPr="00F10DD8">
        <w:t xml:space="preserve">was the best information available under the </w:t>
      </w:r>
      <w:proofErr w:type="gramStart"/>
      <w:r w:rsidRPr="00F10DD8">
        <w:t>circumstances;</w:t>
      </w:r>
      <w:proofErr w:type="gramEnd"/>
      <w:r w:rsidRPr="00F10DD8">
        <w:t xml:space="preserve"> </w:t>
      </w:r>
    </w:p>
    <w:p w14:paraId="48510542" w14:textId="77777777" w:rsidR="009E105F" w:rsidRDefault="00C70D3D" w:rsidP="00B25A31">
      <w:pPr>
        <w:pStyle w:val="ListParagraph"/>
        <w:numPr>
          <w:ilvl w:val="2"/>
          <w:numId w:val="10"/>
        </w:numPr>
        <w:spacing w:after="0"/>
      </w:pPr>
      <w:r w:rsidRPr="00F10DD8">
        <w:t xml:space="preserve">gave consideration to observable market </w:t>
      </w:r>
      <w:proofErr w:type="gramStart"/>
      <w:r w:rsidRPr="00F10DD8">
        <w:t>prices;</w:t>
      </w:r>
      <w:proofErr w:type="gramEnd"/>
    </w:p>
    <w:p w14:paraId="5688ECB6" w14:textId="77777777" w:rsidR="009E105F" w:rsidRDefault="00C70D3D" w:rsidP="00B25A31">
      <w:pPr>
        <w:pStyle w:val="ListParagraph"/>
        <w:numPr>
          <w:ilvl w:val="2"/>
          <w:numId w:val="10"/>
        </w:numPr>
        <w:spacing w:after="0"/>
      </w:pPr>
      <w:r w:rsidRPr="00F10DD8">
        <w:t xml:space="preserve">appropriate in the circumstances given the nature of the accounting estimate, the requirements of the Applicable Financial Reporting Framework, and the business, industry, and environment in which the Company </w:t>
      </w:r>
      <w:proofErr w:type="gramStart"/>
      <w:r w:rsidRPr="00F10DD8">
        <w:t>operates;</w:t>
      </w:r>
      <w:proofErr w:type="gramEnd"/>
    </w:p>
    <w:p w14:paraId="6DF1E747" w14:textId="77777777" w:rsidR="009E105F" w:rsidRDefault="00C70D3D" w:rsidP="00B25A31">
      <w:pPr>
        <w:pStyle w:val="ListParagraph"/>
        <w:numPr>
          <w:ilvl w:val="2"/>
          <w:numId w:val="10"/>
        </w:numPr>
        <w:spacing w:after="0"/>
      </w:pPr>
      <w:r w:rsidRPr="00F10DD8">
        <w:t xml:space="preserve">align with the chosen fair value </w:t>
      </w:r>
      <w:proofErr w:type="gramStart"/>
      <w:r w:rsidRPr="00F10DD8">
        <w:t>technique;</w:t>
      </w:r>
      <w:proofErr w:type="gramEnd"/>
    </w:p>
    <w:p w14:paraId="596D508A" w14:textId="77777777" w:rsidR="009E105F" w:rsidRDefault="00C70D3D" w:rsidP="00B25A31">
      <w:pPr>
        <w:pStyle w:val="ListParagraph"/>
        <w:numPr>
          <w:ilvl w:val="2"/>
          <w:numId w:val="10"/>
        </w:numPr>
        <w:spacing w:after="0"/>
      </w:pPr>
      <w:r w:rsidRPr="00F10DD8">
        <w:t xml:space="preserve">adhere to the guidelines and requirements of the Applicable Financial Reporting </w:t>
      </w:r>
      <w:proofErr w:type="gramStart"/>
      <w:r w:rsidRPr="00F10DD8">
        <w:t>Framework;</w:t>
      </w:r>
      <w:proofErr w:type="gramEnd"/>
    </w:p>
    <w:p w14:paraId="6F1D4C7D" w14:textId="77777777" w:rsidR="009E105F" w:rsidRDefault="00C70D3D" w:rsidP="00B25A31">
      <w:pPr>
        <w:pStyle w:val="ListParagraph"/>
        <w:numPr>
          <w:ilvl w:val="2"/>
          <w:numId w:val="10"/>
        </w:numPr>
        <w:spacing w:after="0"/>
      </w:pPr>
      <w:r w:rsidRPr="00F10DD8">
        <w:t xml:space="preserve">are based on established principles of financial economic </w:t>
      </w:r>
      <w:proofErr w:type="gramStart"/>
      <w:r w:rsidRPr="00F10DD8">
        <w:t>theory;</w:t>
      </w:r>
      <w:proofErr w:type="gramEnd"/>
    </w:p>
    <w:p w14:paraId="252BC7C4" w14:textId="77777777" w:rsidR="009E105F" w:rsidRDefault="00C70D3D" w:rsidP="00B25A31">
      <w:pPr>
        <w:pStyle w:val="ListParagraph"/>
        <w:numPr>
          <w:ilvl w:val="2"/>
          <w:numId w:val="10"/>
        </w:numPr>
        <w:spacing w:after="0"/>
      </w:pPr>
      <w:r w:rsidRPr="00F10DD8">
        <w:t xml:space="preserve">reflect, or are not inconsistent, with market </w:t>
      </w:r>
      <w:proofErr w:type="gramStart"/>
      <w:r w:rsidRPr="00F10DD8">
        <w:t>information;</w:t>
      </w:r>
      <w:proofErr w:type="gramEnd"/>
    </w:p>
    <w:p w14:paraId="55A18E90" w14:textId="77777777" w:rsidR="009E105F" w:rsidRDefault="00C70D3D" w:rsidP="00B25A31">
      <w:pPr>
        <w:pStyle w:val="ListParagraph"/>
        <w:numPr>
          <w:ilvl w:val="2"/>
          <w:numId w:val="10"/>
        </w:numPr>
        <w:spacing w:after="0"/>
      </w:pPr>
      <w:r w:rsidRPr="00F10DD8">
        <w:t>are accurate, complete, and sufficiently precise for its purpose; and</w:t>
      </w:r>
    </w:p>
    <w:p w14:paraId="441E5798" w14:textId="25A626D3" w:rsidR="009B3D54" w:rsidRDefault="00C70D3D" w:rsidP="00B25A31">
      <w:pPr>
        <w:pStyle w:val="ListParagraph"/>
        <w:numPr>
          <w:ilvl w:val="2"/>
          <w:numId w:val="10"/>
        </w:numPr>
        <w:spacing w:after="0"/>
      </w:pPr>
      <w:r w:rsidRPr="00F10DD8">
        <w:t>would be used by a market participant in order to estimate the value of the In Scope Items.</w:t>
      </w:r>
    </w:p>
    <w:p w14:paraId="030A8F39" w14:textId="77777777" w:rsidR="00982FA6" w:rsidRDefault="00C70D3D" w:rsidP="007F67CB">
      <w:pPr>
        <w:pStyle w:val="ListParagraph"/>
        <w:numPr>
          <w:ilvl w:val="1"/>
          <w:numId w:val="10"/>
        </w:numPr>
        <w:spacing w:before="60" w:after="0"/>
        <w:contextualSpacing w:val="0"/>
      </w:pPr>
      <w:r w:rsidRPr="00C70D3D">
        <w:t>Evaluated the estimate considering the calculations in aggregate by:</w:t>
      </w:r>
    </w:p>
    <w:p w14:paraId="2B637123" w14:textId="7A659BFA" w:rsidR="00C70D3D" w:rsidRDefault="00C70D3D" w:rsidP="007F67CB">
      <w:pPr>
        <w:pStyle w:val="ListParagraph"/>
        <w:numPr>
          <w:ilvl w:val="2"/>
          <w:numId w:val="10"/>
        </w:numPr>
        <w:spacing w:after="60"/>
        <w:ind w:left="2174" w:hanging="187"/>
        <w:contextualSpacing w:val="0"/>
      </w:pPr>
      <w:r w:rsidRPr="00C12E0E">
        <w:t>Perform</w:t>
      </w:r>
      <w:r>
        <w:t>ing</w:t>
      </w:r>
      <w:r w:rsidRPr="00C12E0E">
        <w:t xml:space="preserve"> comparative calculation</w:t>
      </w:r>
      <w:r>
        <w:t>s</w:t>
      </w:r>
      <w:r w:rsidRPr="00C12E0E">
        <w:t xml:space="preserve"> </w:t>
      </w:r>
      <w:r>
        <w:t xml:space="preserve">of the fair value of the In Scope Items, </w:t>
      </w:r>
      <w:r w:rsidRPr="00C12E0E">
        <w:t xml:space="preserve">considering a combination of some or </w:t>
      </w:r>
      <w:proofErr w:type="gramStart"/>
      <w:r w:rsidRPr="00C12E0E">
        <w:t>all of</w:t>
      </w:r>
      <w:proofErr w:type="gramEnd"/>
      <w:r w:rsidRPr="00C12E0E">
        <w:t xml:space="preserve"> </w:t>
      </w:r>
      <w:r>
        <w:t xml:space="preserve">the Valuation Specialist’s </w:t>
      </w:r>
      <w:r w:rsidRPr="00C12E0E">
        <w:t xml:space="preserve">assumptions and some or all of </w:t>
      </w:r>
      <w:r>
        <w:t xml:space="preserve">MVG’s </w:t>
      </w:r>
      <w:r w:rsidRPr="00C12E0E">
        <w:t>own assumptions</w:t>
      </w:r>
      <w:r>
        <w:t>.</w:t>
      </w:r>
    </w:p>
    <w:p w14:paraId="6129BDFE" w14:textId="33982202" w:rsidR="007B2014" w:rsidRDefault="007B2014">
      <w:r>
        <w:br w:type="page"/>
      </w:r>
    </w:p>
    <w:p w14:paraId="746173BE" w14:textId="406EDAFA" w:rsidR="0053135F" w:rsidRDefault="0053135F" w:rsidP="005C2DC3">
      <w:pPr>
        <w:pStyle w:val="Heading1"/>
      </w:pPr>
      <w:bookmarkStart w:id="30" w:name="_Procedures_Performed_to"/>
      <w:bookmarkStart w:id="31" w:name="_Toc162561168"/>
      <w:bookmarkEnd w:id="30"/>
      <w:r>
        <w:lastRenderedPageBreak/>
        <w:t>MVG Findings</w:t>
      </w:r>
      <w:bookmarkEnd w:id="31"/>
    </w:p>
    <w:p w14:paraId="52DA83C3" w14:textId="1E105874" w:rsidR="007F5881" w:rsidRDefault="007F5881" w:rsidP="007F67CB">
      <w:pPr>
        <w:spacing w:after="0"/>
      </w:pPr>
      <w:r w:rsidRPr="007F5881">
        <w:t>Based on the scope of our work, the following represents our findings:</w:t>
      </w:r>
    </w:p>
    <w:p w14:paraId="04D4265E" w14:textId="77777777" w:rsidR="004E137D" w:rsidRDefault="00FB1DF4" w:rsidP="004E137D">
      <w:pPr>
        <w:pStyle w:val="Heading2"/>
        <w:numPr>
          <w:ilvl w:val="0"/>
          <w:numId w:val="13"/>
        </w:numPr>
      </w:pPr>
      <w:r w:rsidRPr="00FB1DF4">
        <w:t>Evaluation of Valuation Specialist</w:t>
      </w:r>
    </w:p>
    <w:p w14:paraId="2CBC0358" w14:textId="77777777" w:rsidR="00225F04" w:rsidRDefault="004E137D" w:rsidP="00676C41">
      <w:pPr>
        <w:pStyle w:val="HiddenText"/>
        <w:rPr>
          <w:b/>
          <w:bCs/>
        </w:rPr>
      </w:pPr>
      <w:r w:rsidRPr="004E137D">
        <w:rPr>
          <w:b/>
          <w:bCs/>
        </w:rPr>
        <w:t>[COMPANY-</w:t>
      </w:r>
      <w:r>
        <w:rPr>
          <w:b/>
          <w:bCs/>
        </w:rPr>
        <w:t>ENGAGED</w:t>
      </w:r>
      <w:r w:rsidRPr="004E137D">
        <w:rPr>
          <w:b/>
          <w:bCs/>
        </w:rPr>
        <w:t xml:space="preserve"> SPECIALSIT] </w:t>
      </w:r>
    </w:p>
    <w:p w14:paraId="0622EDC7" w14:textId="048CE864" w:rsidR="004E137D" w:rsidRDefault="004E137D" w:rsidP="00676C41">
      <w:pPr>
        <w:pStyle w:val="HiddenText"/>
      </w:pPr>
      <w:r>
        <w:t xml:space="preserve">If the </w:t>
      </w:r>
      <w:r w:rsidR="00AD4B14">
        <w:t xml:space="preserve">Company engaged / hired an external valuation specialist, use this section. If </w:t>
      </w:r>
      <w:r w:rsidR="00223FE3">
        <w:t>management performed the analysis, delete this section and unhide the section that follows.</w:t>
      </w:r>
    </w:p>
    <w:p w14:paraId="42D90E47" w14:textId="77777777" w:rsidR="00676C41" w:rsidRDefault="00676C41" w:rsidP="00676C41">
      <w:pPr>
        <w:pStyle w:val="HiddenText"/>
      </w:pPr>
    </w:p>
    <w:p w14:paraId="633DD773" w14:textId="7E07A3C6" w:rsidR="00453B96" w:rsidRDefault="00453B96" w:rsidP="00453B96">
      <w:r w:rsidRPr="00453B96">
        <w:t xml:space="preserve">The Company engaged the following firm to assist in developing the Fair Value Measurements in accordance with the Applicable Financial Reporting Framework: </w:t>
      </w:r>
    </w:p>
    <w:tbl>
      <w:tblPr>
        <w:tblStyle w:val="TableGrid"/>
        <w:tblW w:w="13495" w:type="dxa"/>
        <w:tblLook w:val="04A0" w:firstRow="1" w:lastRow="0" w:firstColumn="1" w:lastColumn="0" w:noHBand="0" w:noVBand="1"/>
      </w:tblPr>
      <w:tblGrid>
        <w:gridCol w:w="13495"/>
      </w:tblGrid>
      <w:tr w:rsidR="00453B96" w:rsidRPr="00C36CE3" w14:paraId="7081DC92" w14:textId="77777777" w:rsidTr="00B67B72">
        <w:trPr>
          <w:trHeight w:val="287"/>
        </w:trPr>
        <w:tc>
          <w:tcPr>
            <w:tcW w:w="13495" w:type="dxa"/>
            <w:shd w:val="clear" w:color="auto" w:fill="F2F2F2" w:themeFill="background1" w:themeFillShade="F2"/>
          </w:tcPr>
          <w:p w14:paraId="35C5635E" w14:textId="130F1F34" w:rsidR="00453B96" w:rsidRPr="00C36CE3" w:rsidRDefault="00453B96" w:rsidP="00C24BFB">
            <w:pPr>
              <w:keepNext/>
              <w:rPr>
                <w:rFonts w:asciiTheme="majorHAnsi" w:hAnsiTheme="majorHAnsi" w:cstheme="majorHAnsi"/>
                <w:b/>
                <w:bCs/>
                <w:szCs w:val="18"/>
              </w:rPr>
            </w:pPr>
            <w:r>
              <w:rPr>
                <w:rFonts w:asciiTheme="majorHAnsi" w:hAnsiTheme="majorHAnsi" w:cstheme="majorHAnsi"/>
                <w:b/>
                <w:bCs/>
                <w:szCs w:val="18"/>
              </w:rPr>
              <w:t>Name of Firm</w:t>
            </w:r>
          </w:p>
        </w:tc>
      </w:tr>
      <w:tr w:rsidR="00453B96" w:rsidRPr="00C36CE3" w14:paraId="7AE333CA" w14:textId="77777777" w:rsidTr="00236D99">
        <w:trPr>
          <w:trHeight w:val="313"/>
        </w:trPr>
        <w:tc>
          <w:tcPr>
            <w:tcW w:w="13495" w:type="dxa"/>
          </w:tcPr>
          <w:p w14:paraId="40F7BB8F" w14:textId="74D31707" w:rsidR="00453B96" w:rsidRPr="00453B96" w:rsidRDefault="00000000" w:rsidP="00453B96">
            <w:pPr>
              <w:spacing w:after="120"/>
            </w:pPr>
            <w:sdt>
              <w:sdtPr>
                <w:rPr>
                  <w:rStyle w:val="MarcumNormalFont"/>
                </w:rPr>
                <w:id w:val="1036547446"/>
                <w:placeholder>
                  <w:docPart w:val="CF4AB8A61A714325B8B47FB35CF80934"/>
                </w:placeholder>
              </w:sdtPr>
              <w:sdtEndPr>
                <w:rPr>
                  <w:rStyle w:val="DefaultParagraphFont"/>
                  <w:szCs w:val="14"/>
                </w:rPr>
              </w:sdtEndPr>
              <w:sdtContent>
                <w:proofErr w:type="spellStart"/>
                <w:ins w:id="32" w:author="Mittra, Sauvik" w:date="2024-05-09T13:33:00Z">
                  <w:r w:rsidR="00EB54CF">
                    <w:rPr>
                      <w:rStyle w:val="MarcumNormalFont"/>
                    </w:rPr>
                    <w:t>CohnReznick</w:t>
                  </w:r>
                </w:ins>
                <w:proofErr w:type="spellEnd"/>
              </w:sdtContent>
            </w:sdt>
          </w:p>
        </w:tc>
      </w:tr>
    </w:tbl>
    <w:p w14:paraId="7E120C63" w14:textId="0CD08914" w:rsidR="00453B96" w:rsidRDefault="00453B96" w:rsidP="00F849F5">
      <w:pPr>
        <w:spacing w:before="180"/>
      </w:pPr>
      <w:r w:rsidRPr="00453B96">
        <w:t>The firm named above, as well as each member of the team employed by the firm engaged by the Company and listed below, shall be collectively referred to as the “</w:t>
      </w:r>
      <w:r w:rsidRPr="00C91BE7">
        <w:rPr>
          <w:b/>
          <w:bCs/>
        </w:rPr>
        <w:t>Company’s Valuation Specialist</w:t>
      </w:r>
      <w:r w:rsidRPr="00453B96">
        <w:t>,” the “</w:t>
      </w:r>
      <w:r w:rsidRPr="00C91BE7">
        <w:rPr>
          <w:b/>
          <w:bCs/>
        </w:rPr>
        <w:t>Valuation Specialist</w:t>
      </w:r>
      <w:r w:rsidRPr="00453B96">
        <w:t>”</w:t>
      </w:r>
      <w:r w:rsidR="000F20EC">
        <w:t>, or the “</w:t>
      </w:r>
      <w:r w:rsidR="000F20EC" w:rsidRPr="000F20EC">
        <w:rPr>
          <w:b/>
          <w:bCs/>
        </w:rPr>
        <w:t>VS</w:t>
      </w:r>
      <w:r w:rsidR="000F20EC">
        <w:t>”</w:t>
      </w:r>
      <w:r w:rsidRPr="00453B96">
        <w:t xml:space="preserve"> throughout this memo. This term is inclusive of both the entity and the individual professionals contributing to the development of the Fair Value Measurements:</w:t>
      </w:r>
    </w:p>
    <w:tbl>
      <w:tblPr>
        <w:tblStyle w:val="TableGrid"/>
        <w:tblW w:w="13495" w:type="dxa"/>
        <w:tblLook w:val="04A0" w:firstRow="1" w:lastRow="0" w:firstColumn="1" w:lastColumn="0" w:noHBand="0" w:noVBand="1"/>
      </w:tblPr>
      <w:tblGrid>
        <w:gridCol w:w="4315"/>
        <w:gridCol w:w="9180"/>
      </w:tblGrid>
      <w:tr w:rsidR="00453B96" w:rsidRPr="00C36CE3" w14:paraId="1190D20A" w14:textId="77777777" w:rsidTr="00B67B72">
        <w:trPr>
          <w:trHeight w:val="305"/>
        </w:trPr>
        <w:tc>
          <w:tcPr>
            <w:tcW w:w="4315" w:type="dxa"/>
            <w:shd w:val="clear" w:color="auto" w:fill="F2F2F2" w:themeFill="background1" w:themeFillShade="F2"/>
          </w:tcPr>
          <w:p w14:paraId="593C694C" w14:textId="3522D72C" w:rsidR="00453B96" w:rsidRPr="00C36CE3" w:rsidRDefault="00453B96" w:rsidP="00C24BFB">
            <w:pPr>
              <w:keepNext/>
              <w:rPr>
                <w:rFonts w:asciiTheme="majorHAnsi" w:hAnsiTheme="majorHAnsi" w:cstheme="majorHAnsi"/>
                <w:b/>
                <w:bCs/>
                <w:szCs w:val="18"/>
              </w:rPr>
            </w:pPr>
            <w:r>
              <w:rPr>
                <w:rFonts w:asciiTheme="majorHAnsi" w:hAnsiTheme="majorHAnsi" w:cstheme="majorHAnsi"/>
                <w:b/>
                <w:bCs/>
                <w:szCs w:val="18"/>
              </w:rPr>
              <w:t>Name</w:t>
            </w:r>
          </w:p>
        </w:tc>
        <w:tc>
          <w:tcPr>
            <w:tcW w:w="9180" w:type="dxa"/>
            <w:shd w:val="clear" w:color="auto" w:fill="F2F2F2" w:themeFill="background1" w:themeFillShade="F2"/>
          </w:tcPr>
          <w:p w14:paraId="7DA08164" w14:textId="7BB17714" w:rsidR="00453B96" w:rsidRPr="00C36CE3" w:rsidRDefault="00453B96" w:rsidP="00C24BFB">
            <w:pPr>
              <w:keepNext/>
              <w:rPr>
                <w:rFonts w:asciiTheme="majorHAnsi" w:hAnsiTheme="majorHAnsi" w:cstheme="majorHAnsi"/>
                <w:b/>
                <w:bCs/>
                <w:szCs w:val="18"/>
              </w:rPr>
            </w:pPr>
            <w:r>
              <w:rPr>
                <w:rFonts w:asciiTheme="majorHAnsi" w:hAnsiTheme="majorHAnsi" w:cstheme="majorHAnsi"/>
                <w:b/>
                <w:bCs/>
                <w:szCs w:val="18"/>
              </w:rPr>
              <w:t>Title</w:t>
            </w:r>
          </w:p>
        </w:tc>
      </w:tr>
      <w:tr w:rsidR="00453B96" w:rsidRPr="00C36CE3" w14:paraId="4376306C" w14:textId="77777777" w:rsidTr="00236D99">
        <w:trPr>
          <w:trHeight w:val="280"/>
        </w:trPr>
        <w:tc>
          <w:tcPr>
            <w:tcW w:w="4315" w:type="dxa"/>
          </w:tcPr>
          <w:p w14:paraId="7BD69515" w14:textId="3DE3BA3B" w:rsidR="00453B96" w:rsidRPr="00C36CE3" w:rsidRDefault="00000000" w:rsidP="00453B96">
            <w:pPr>
              <w:keepNext/>
              <w:rPr>
                <w:rFonts w:asciiTheme="majorHAnsi" w:hAnsiTheme="majorHAnsi" w:cstheme="majorHAnsi"/>
                <w:szCs w:val="18"/>
              </w:rPr>
            </w:pPr>
            <w:sdt>
              <w:sdtPr>
                <w:rPr>
                  <w:rStyle w:val="MarcumNormalFont"/>
                </w:rPr>
                <w:id w:val="-364210307"/>
                <w:placeholder>
                  <w:docPart w:val="ADC7D85B072640918B5CC2CEDC6CC923"/>
                </w:placeholder>
              </w:sdtPr>
              <w:sdtEndPr>
                <w:rPr>
                  <w:rStyle w:val="DefaultParagraphFont"/>
                  <w:szCs w:val="14"/>
                </w:rPr>
              </w:sdtEndPr>
              <w:sdtContent>
                <w:ins w:id="33" w:author="Mittra, Sauvik" w:date="2024-05-09T13:34:00Z">
                  <w:r w:rsidR="00EB54CF">
                    <w:rPr>
                      <w:rStyle w:val="MarcumNormalFont"/>
                    </w:rPr>
                    <w:t xml:space="preserve">Anna </w:t>
                  </w:r>
                  <w:proofErr w:type="spellStart"/>
                  <w:r w:rsidR="00EB54CF">
                    <w:rPr>
                      <w:rStyle w:val="MarcumNormalFont"/>
                    </w:rPr>
                    <w:t>Kamenova</w:t>
                  </w:r>
                </w:ins>
                <w:proofErr w:type="spellEnd"/>
              </w:sdtContent>
            </w:sdt>
          </w:p>
        </w:tc>
        <w:tc>
          <w:tcPr>
            <w:tcW w:w="9180" w:type="dxa"/>
          </w:tcPr>
          <w:p w14:paraId="20890449" w14:textId="0397C403" w:rsidR="00453B96" w:rsidRPr="00C36CE3" w:rsidRDefault="00000000" w:rsidP="00453B96">
            <w:pPr>
              <w:keepNext/>
              <w:rPr>
                <w:rFonts w:asciiTheme="majorHAnsi" w:hAnsiTheme="majorHAnsi" w:cstheme="majorHAnsi"/>
                <w:szCs w:val="18"/>
              </w:rPr>
            </w:pPr>
            <w:sdt>
              <w:sdtPr>
                <w:rPr>
                  <w:rStyle w:val="MarcumNormalFont"/>
                </w:rPr>
                <w:id w:val="-1300996058"/>
                <w:placeholder>
                  <w:docPart w:val="3FEBF429EFF34CF8B0E2D844DFB64258"/>
                </w:placeholder>
              </w:sdtPr>
              <w:sdtEndPr>
                <w:rPr>
                  <w:rStyle w:val="DefaultParagraphFont"/>
                  <w:szCs w:val="14"/>
                </w:rPr>
              </w:sdtEndPr>
              <w:sdtContent>
                <w:ins w:id="34" w:author="Mittra, Sauvik" w:date="2024-05-09T13:34:00Z">
                  <w:r w:rsidR="00EB54CF">
                    <w:rPr>
                      <w:rStyle w:val="MarcumNormalFont"/>
                    </w:rPr>
                    <w:t>Managing Director</w:t>
                  </w:r>
                </w:ins>
              </w:sdtContent>
            </w:sdt>
          </w:p>
        </w:tc>
      </w:tr>
    </w:tbl>
    <w:p w14:paraId="4E62688D" w14:textId="7E0903D5" w:rsidR="00136575" w:rsidRDefault="00136575" w:rsidP="00F849F5">
      <w:pPr>
        <w:spacing w:before="180" w:after="0"/>
      </w:pPr>
      <w:r w:rsidRPr="00136575">
        <w:t xml:space="preserve">MVG performed procedures to determine whether the Valuation Specialist's had the required knowledge, experience, and understanding of the valuation concepts central to the determination of </w:t>
      </w:r>
      <w:r w:rsidR="005362CB">
        <w:t xml:space="preserve">the </w:t>
      </w:r>
      <w:r w:rsidRPr="00136575">
        <w:t>Fair Value Measurements. Additionally, MVG performed procedures to evaluate the Valuation Specialist's knowledge of the relevant laws, regulations, and FASB standards, as well as guidance from the American Institute of CPAs (AICPA), and the Securities Exchange Commission (SEC). Factor’s MVG deemed relevant to the assessment of the Valuation Specialist’s knowledge, skill, and ability (“</w:t>
      </w:r>
      <w:r w:rsidRPr="00C91BE7">
        <w:rPr>
          <w:b/>
          <w:bCs/>
        </w:rPr>
        <w:t>KSA</w:t>
      </w:r>
      <w:r w:rsidRPr="00136575">
        <w:t>”) included the following:</w:t>
      </w:r>
    </w:p>
    <w:p w14:paraId="2D72E518" w14:textId="0F8D1EE2" w:rsidR="00136575" w:rsidRDefault="00136575" w:rsidP="00001808">
      <w:pPr>
        <w:pStyle w:val="ListParagraph"/>
        <w:numPr>
          <w:ilvl w:val="0"/>
          <w:numId w:val="1"/>
        </w:numPr>
        <w:spacing w:after="60"/>
        <w:contextualSpacing w:val="0"/>
      </w:pPr>
      <w:r>
        <w:t xml:space="preserve">The professional certifications, licenses, or professional accreditations the Valuation Specialist holds that are relevant in the valuation </w:t>
      </w:r>
      <w:proofErr w:type="gramStart"/>
      <w:r>
        <w:t>field</w:t>
      </w:r>
      <w:r w:rsidR="005362CB">
        <w:t>;</w:t>
      </w:r>
      <w:proofErr w:type="gramEnd"/>
    </w:p>
    <w:p w14:paraId="2BCB9300" w14:textId="6EE9A237" w:rsidR="00136575" w:rsidRDefault="00136575" w:rsidP="00001808">
      <w:pPr>
        <w:pStyle w:val="ListParagraph"/>
        <w:numPr>
          <w:ilvl w:val="0"/>
          <w:numId w:val="1"/>
        </w:numPr>
        <w:spacing w:after="60"/>
        <w:contextualSpacing w:val="0"/>
      </w:pPr>
      <w:r>
        <w:t>The Valuation Specialist’s experience in the type of work performed, including the valuation of financial instruments; and</w:t>
      </w:r>
    </w:p>
    <w:p w14:paraId="7C130889" w14:textId="76895294" w:rsidR="00136575" w:rsidRDefault="00136575" w:rsidP="00001808">
      <w:pPr>
        <w:pStyle w:val="ListParagraph"/>
        <w:numPr>
          <w:ilvl w:val="0"/>
          <w:numId w:val="1"/>
        </w:numPr>
        <w:spacing w:after="60"/>
        <w:contextualSpacing w:val="0"/>
      </w:pPr>
      <w:r>
        <w:t>The reputation and standing of the Valuation Specialist in the valuation field</w:t>
      </w:r>
      <w:r w:rsidR="005362CB">
        <w:t>.</w:t>
      </w:r>
    </w:p>
    <w:p w14:paraId="4ACC38F6" w14:textId="6C3055A5" w:rsidR="00136575" w:rsidRDefault="00136575" w:rsidP="00F849F5">
      <w:pPr>
        <w:spacing w:before="120" w:after="0"/>
        <w:contextualSpacing/>
      </w:pPr>
      <w:r w:rsidRPr="00136575">
        <w:t>Sources of information that MVG referenced, where available or applicable, during our assessment of the Valuation Specialist’s KSA included:</w:t>
      </w:r>
    </w:p>
    <w:p w14:paraId="4D5D2A65" w14:textId="7CB804D7" w:rsidR="00136575" w:rsidRDefault="00136575" w:rsidP="00001808">
      <w:pPr>
        <w:pStyle w:val="ListParagraph"/>
        <w:numPr>
          <w:ilvl w:val="0"/>
          <w:numId w:val="3"/>
        </w:numPr>
        <w:spacing w:after="60"/>
        <w:contextualSpacing w:val="0"/>
      </w:pPr>
      <w:r>
        <w:t xml:space="preserve">Information possessed by Marcum related to the professional qualifications and reputation of the Valuation Specialist in the valuation field, including Marcum’s experience with previous work from the Valuation </w:t>
      </w:r>
      <w:proofErr w:type="gramStart"/>
      <w:r>
        <w:t>Specialist</w:t>
      </w:r>
      <w:r w:rsidR="005362CB">
        <w:t>;</w:t>
      </w:r>
      <w:proofErr w:type="gramEnd"/>
    </w:p>
    <w:p w14:paraId="0A3048A6" w14:textId="34BE6D39" w:rsidR="00136575" w:rsidRDefault="00136575" w:rsidP="00001808">
      <w:pPr>
        <w:pStyle w:val="ListParagraph"/>
        <w:numPr>
          <w:ilvl w:val="0"/>
          <w:numId w:val="3"/>
        </w:numPr>
        <w:spacing w:after="60"/>
        <w:contextualSpacing w:val="0"/>
      </w:pPr>
      <w:r>
        <w:t>Professional or industry associations and organizations, which may provide information regarding:</w:t>
      </w:r>
    </w:p>
    <w:p w14:paraId="795FC79E" w14:textId="580CC481" w:rsidR="00136575" w:rsidRDefault="00136575" w:rsidP="00001808">
      <w:pPr>
        <w:pStyle w:val="ListParagraph"/>
        <w:numPr>
          <w:ilvl w:val="0"/>
          <w:numId w:val="22"/>
        </w:numPr>
        <w:spacing w:after="60"/>
        <w:contextualSpacing w:val="0"/>
      </w:pPr>
      <w:r>
        <w:t>Qualification requirements, technical performance standards, and continuing professional education requirements that govern their members</w:t>
      </w:r>
      <w:r w:rsidR="00C57970">
        <w:t>,</w:t>
      </w:r>
    </w:p>
    <w:p w14:paraId="6A79E4E4" w14:textId="6C81C814" w:rsidR="00136575" w:rsidRDefault="00136575" w:rsidP="00001808">
      <w:pPr>
        <w:pStyle w:val="ListParagraph"/>
        <w:numPr>
          <w:ilvl w:val="0"/>
          <w:numId w:val="22"/>
        </w:numPr>
        <w:spacing w:after="60"/>
        <w:contextualSpacing w:val="0"/>
      </w:pPr>
      <w:r>
        <w:t>The Valuation Specialist’s education and experience, certification, and license to practice</w:t>
      </w:r>
      <w:r w:rsidR="005362CB">
        <w:t xml:space="preserve">; </w:t>
      </w:r>
      <w:r>
        <w:t>and</w:t>
      </w:r>
    </w:p>
    <w:p w14:paraId="614EFFA1" w14:textId="450B1678" w:rsidR="00136575" w:rsidRDefault="00136575" w:rsidP="00001808">
      <w:pPr>
        <w:pStyle w:val="ListParagraph"/>
        <w:numPr>
          <w:ilvl w:val="0"/>
          <w:numId w:val="22"/>
        </w:numPr>
        <w:spacing w:after="60"/>
        <w:contextualSpacing w:val="0"/>
      </w:pPr>
      <w:r>
        <w:t>Recognition of, or disciplinary actions taken against, the Valuation Specialist</w:t>
      </w:r>
      <w:r w:rsidR="005362CB">
        <w:t>.</w:t>
      </w:r>
    </w:p>
    <w:p w14:paraId="2EB1A68B" w14:textId="1CBDA9E1" w:rsidR="00136575" w:rsidRDefault="00136575" w:rsidP="00001808">
      <w:pPr>
        <w:pStyle w:val="ListParagraph"/>
        <w:numPr>
          <w:ilvl w:val="0"/>
          <w:numId w:val="4"/>
        </w:numPr>
        <w:spacing w:after="60"/>
        <w:contextualSpacing w:val="0"/>
      </w:pPr>
      <w:r>
        <w:t>Discussions with the Valuation Specialist about matters such as the Valuation Specialist’s understanding of the financial reporting framework, the Valuation</w:t>
      </w:r>
      <w:r w:rsidR="006131E5">
        <w:t xml:space="preserve"> </w:t>
      </w:r>
      <w:r>
        <w:t xml:space="preserve">Specialist’s experience in performing similar work, and the methods and assumptions used in the Valuation Specialist’s work that MVG </w:t>
      </w:r>
      <w:proofErr w:type="gramStart"/>
      <w:r>
        <w:t>reviewed</w:t>
      </w:r>
      <w:r w:rsidR="005362CB">
        <w:t>;</w:t>
      </w:r>
      <w:proofErr w:type="gramEnd"/>
    </w:p>
    <w:p w14:paraId="21F0F861" w14:textId="07067E6C" w:rsidR="00136575" w:rsidRDefault="00136575" w:rsidP="00001808">
      <w:pPr>
        <w:pStyle w:val="ListParagraph"/>
        <w:numPr>
          <w:ilvl w:val="0"/>
          <w:numId w:val="4"/>
        </w:numPr>
        <w:spacing w:after="60"/>
        <w:contextualSpacing w:val="0"/>
      </w:pPr>
      <w:r>
        <w:t>Information included in the Valuation Specialist’s provided work papers and/or report about the Valuation Specialist’s professional qualifications (such as, a biography or resume</w:t>
      </w:r>
      <w:proofErr w:type="gramStart"/>
      <w:r w:rsidR="005362CB">
        <w:t>);</w:t>
      </w:r>
      <w:proofErr w:type="gramEnd"/>
    </w:p>
    <w:p w14:paraId="3475772F" w14:textId="0D76D522" w:rsidR="00136575" w:rsidRDefault="00136575" w:rsidP="00001808">
      <w:pPr>
        <w:pStyle w:val="ListParagraph"/>
        <w:numPr>
          <w:ilvl w:val="0"/>
          <w:numId w:val="4"/>
        </w:numPr>
        <w:spacing w:after="60"/>
        <w:contextualSpacing w:val="0"/>
      </w:pPr>
      <w:r>
        <w:t>Published books or papers written by the Valuation Specialist</w:t>
      </w:r>
      <w:r w:rsidR="005362CB">
        <w:t xml:space="preserve">; </w:t>
      </w:r>
      <w:r>
        <w:t>and/or</w:t>
      </w:r>
    </w:p>
    <w:p w14:paraId="131A60AA" w14:textId="00193E26" w:rsidR="00235969" w:rsidRDefault="00136575" w:rsidP="00001808">
      <w:pPr>
        <w:pStyle w:val="ListParagraph"/>
        <w:numPr>
          <w:ilvl w:val="0"/>
          <w:numId w:val="4"/>
        </w:numPr>
        <w:spacing w:after="60"/>
        <w:contextualSpacing w:val="0"/>
      </w:pPr>
      <w:r>
        <w:t>Requirements applicable to the Valuation Specialist pursuant to legislation or regulation</w:t>
      </w:r>
      <w:r w:rsidR="005362CB">
        <w:t>.</w:t>
      </w:r>
    </w:p>
    <w:p w14:paraId="3B23B6DC" w14:textId="77777777" w:rsidR="00C234E7" w:rsidRDefault="00C234E7" w:rsidP="00C234E7">
      <w:pPr>
        <w:pStyle w:val="ListParagraph"/>
        <w:numPr>
          <w:ilvl w:val="0"/>
          <w:numId w:val="0"/>
        </w:numPr>
        <w:ind w:left="720"/>
      </w:pPr>
    </w:p>
    <w:tbl>
      <w:tblPr>
        <w:tblStyle w:val="TableGrid"/>
        <w:tblW w:w="13495" w:type="dxa"/>
        <w:tblLook w:val="04A0" w:firstRow="1" w:lastRow="0" w:firstColumn="1" w:lastColumn="0" w:noHBand="0" w:noVBand="1"/>
      </w:tblPr>
      <w:tblGrid>
        <w:gridCol w:w="13495"/>
      </w:tblGrid>
      <w:tr w:rsidR="00A30FD5" w:rsidRPr="00C36CE3" w14:paraId="05BC72F1" w14:textId="77777777" w:rsidTr="00B67B72">
        <w:trPr>
          <w:trHeight w:val="287"/>
        </w:trPr>
        <w:tc>
          <w:tcPr>
            <w:tcW w:w="13495" w:type="dxa"/>
            <w:shd w:val="clear" w:color="auto" w:fill="F2F2F2" w:themeFill="background1" w:themeFillShade="F2"/>
          </w:tcPr>
          <w:p w14:paraId="2184FBCC" w14:textId="59BCBFE8" w:rsidR="00A30FD5" w:rsidRPr="00C36CE3" w:rsidRDefault="00B03FAC" w:rsidP="00C24BFB">
            <w:pPr>
              <w:keepNext/>
              <w:rPr>
                <w:rFonts w:asciiTheme="majorHAnsi" w:hAnsiTheme="majorHAnsi" w:cstheme="majorHAnsi"/>
                <w:b/>
                <w:bCs/>
                <w:szCs w:val="18"/>
              </w:rPr>
            </w:pPr>
            <w:r>
              <w:rPr>
                <w:rFonts w:asciiTheme="majorHAnsi" w:hAnsiTheme="majorHAnsi" w:cstheme="majorHAnsi"/>
                <w:b/>
                <w:bCs/>
                <w:szCs w:val="18"/>
              </w:rPr>
              <w:lastRenderedPageBreak/>
              <w:t>MVG Conclusion based on Assessment of the Valuation Specialist</w:t>
            </w:r>
          </w:p>
        </w:tc>
      </w:tr>
      <w:tr w:rsidR="00A30FD5" w:rsidRPr="00C36CE3" w14:paraId="68BBBB0D" w14:textId="77777777" w:rsidTr="00EA0CDA">
        <w:trPr>
          <w:trHeight w:val="3113"/>
        </w:trPr>
        <w:tc>
          <w:tcPr>
            <w:tcW w:w="13495" w:type="dxa"/>
          </w:tcPr>
          <w:p w14:paraId="29923303" w14:textId="06B41485" w:rsidR="004B7B92" w:rsidRPr="00426422" w:rsidRDefault="00EB54CF" w:rsidP="00426422">
            <w:pPr>
              <w:spacing w:after="120"/>
            </w:pPr>
            <w:ins w:id="35" w:author="Mittra, Sauvik" w:date="2024-05-09T13:35:00Z">
              <w:r w:rsidRPr="00EB54CF">
                <w:t>MVG has evaluated the qualifications of the Valuation Specialist. Based on their biographies and MVG’s review of their work product, we deemed that the Valuation Specialist has the requisite knowledge and skill set required to perform the work.</w:t>
              </w:r>
            </w:ins>
          </w:p>
        </w:tc>
      </w:tr>
    </w:tbl>
    <w:p w14:paraId="0B8228DF" w14:textId="2DE54F8D" w:rsidR="00120634" w:rsidRPr="00426422" w:rsidRDefault="00120634" w:rsidP="00C234E7">
      <w:pPr>
        <w:spacing w:after="0"/>
        <w:rPr>
          <w:rFonts w:asciiTheme="majorHAnsi" w:hAnsiTheme="majorHAnsi" w:cstheme="majorHAnsi"/>
          <w:szCs w:val="18"/>
        </w:rPr>
      </w:pPr>
    </w:p>
    <w:p w14:paraId="5129AF69" w14:textId="77777777" w:rsidR="00120634" w:rsidRPr="00426422" w:rsidRDefault="00120634">
      <w:pPr>
        <w:rPr>
          <w:rFonts w:asciiTheme="majorHAnsi" w:hAnsiTheme="majorHAnsi" w:cstheme="majorHAnsi"/>
          <w:szCs w:val="18"/>
        </w:rPr>
      </w:pPr>
      <w:r>
        <w:rPr>
          <w:rFonts w:asciiTheme="majorHAnsi" w:hAnsiTheme="majorHAnsi" w:cstheme="majorHAnsi"/>
          <w:color w:val="0099A9" w:themeColor="background2"/>
          <w:szCs w:val="18"/>
        </w:rPr>
        <w:br w:type="page"/>
      </w:r>
    </w:p>
    <w:p w14:paraId="4F8B4BBC" w14:textId="77777777" w:rsidR="008B4C5C" w:rsidRPr="006F0512" w:rsidRDefault="008B4C5C" w:rsidP="00C234E7">
      <w:pPr>
        <w:spacing w:after="0"/>
        <w:rPr>
          <w:rFonts w:asciiTheme="majorHAnsi" w:hAnsiTheme="majorHAnsi" w:cstheme="majorHAnsi"/>
          <w:vanish/>
          <w:color w:val="0099A9" w:themeColor="background2"/>
          <w:szCs w:val="18"/>
        </w:rPr>
      </w:pPr>
    </w:p>
    <w:p w14:paraId="5C84D167" w14:textId="198FCEF4" w:rsidR="00A30FD5" w:rsidRDefault="00727533" w:rsidP="00A30FD5">
      <w:pPr>
        <w:spacing w:after="0"/>
        <w:rPr>
          <w:rFonts w:asciiTheme="majorHAnsi" w:hAnsiTheme="majorHAnsi" w:cstheme="majorHAnsi"/>
          <w:i/>
          <w:iCs/>
          <w:vanish/>
          <w:color w:val="0099A9" w:themeColor="background2"/>
          <w:szCs w:val="18"/>
        </w:rPr>
      </w:pPr>
      <w:r w:rsidRPr="00727533">
        <w:rPr>
          <w:rFonts w:asciiTheme="majorHAnsi" w:hAnsiTheme="majorHAnsi" w:cstheme="majorHAnsi"/>
          <w:b/>
          <w:bCs/>
          <w:vanish/>
          <w:color w:val="0099A9" w:themeColor="background2"/>
          <w:szCs w:val="18"/>
        </w:rPr>
        <w:t>[</w:t>
      </w:r>
      <w:r>
        <w:rPr>
          <w:rFonts w:asciiTheme="majorHAnsi" w:hAnsiTheme="majorHAnsi" w:cstheme="majorHAnsi"/>
          <w:b/>
          <w:bCs/>
          <w:vanish/>
          <w:color w:val="0099A9" w:themeColor="background2"/>
          <w:szCs w:val="18"/>
        </w:rPr>
        <w:t>COMPANY-EMPLOYED SPECIALSIT</w:t>
      </w:r>
      <w:r w:rsidRPr="00727533">
        <w:rPr>
          <w:rFonts w:asciiTheme="majorHAnsi" w:hAnsiTheme="majorHAnsi" w:cstheme="majorHAnsi"/>
          <w:b/>
          <w:bCs/>
          <w:vanish/>
          <w:color w:val="0099A9" w:themeColor="background2"/>
          <w:szCs w:val="18"/>
        </w:rPr>
        <w:t>]</w:t>
      </w:r>
      <w:r>
        <w:rPr>
          <w:rFonts w:asciiTheme="majorHAnsi" w:hAnsiTheme="majorHAnsi" w:cstheme="majorHAnsi"/>
          <w:b/>
          <w:bCs/>
          <w:vanish/>
          <w:color w:val="0099A9" w:themeColor="background2"/>
          <w:szCs w:val="18"/>
        </w:rPr>
        <w:t xml:space="preserve"> </w:t>
      </w:r>
      <w:r w:rsidR="008B4C5C" w:rsidRPr="005662BF">
        <w:rPr>
          <w:rFonts w:asciiTheme="majorHAnsi" w:hAnsiTheme="majorHAnsi" w:cstheme="majorHAnsi"/>
          <w:i/>
          <w:iCs/>
          <w:vanish/>
          <w:color w:val="0099A9" w:themeColor="background2"/>
          <w:szCs w:val="18"/>
        </w:rPr>
        <w:t>THE FOLLOWING IS HIDDEN. UNHIDE IF NEEDED</w:t>
      </w:r>
    </w:p>
    <w:p w14:paraId="734EA1A7" w14:textId="77777777" w:rsidR="0076542F" w:rsidRDefault="0076542F" w:rsidP="00A30FD5">
      <w:pPr>
        <w:spacing w:after="0"/>
        <w:rPr>
          <w:rFonts w:asciiTheme="majorHAnsi" w:hAnsiTheme="majorHAnsi" w:cstheme="majorHAnsi"/>
          <w:i/>
          <w:iCs/>
          <w:vanish/>
          <w:color w:val="0099A9" w:themeColor="background2"/>
          <w:szCs w:val="18"/>
        </w:rPr>
      </w:pPr>
    </w:p>
    <w:p w14:paraId="19BBA163" w14:textId="1624E754" w:rsidR="008E278C" w:rsidRDefault="002A44F3" w:rsidP="007F5881">
      <w:pPr>
        <w:pStyle w:val="Heading2"/>
      </w:pPr>
      <w:r>
        <w:t>Understanding the In Scope Items</w:t>
      </w:r>
    </w:p>
    <w:p w14:paraId="6DFFEE23" w14:textId="24D21FA6" w:rsidR="002453FC" w:rsidRDefault="00F355CC" w:rsidP="002453FC">
      <w:r>
        <w:t xml:space="preserve">The following provides a </w:t>
      </w:r>
      <w:r w:rsidR="002453FC">
        <w:t>brief overview of the transaction corresponding to the issuance / creation of the In Scope Items.</w:t>
      </w:r>
      <w:r w:rsidR="00FC0876">
        <w:t xml:space="preserve"> </w:t>
      </w:r>
      <w:r w:rsidR="00FC0876" w:rsidRPr="00FC0876">
        <w:t>Please see relevant agreements and supporting documents contained in Exhibit B for a complete description of the terms of the In Scope Items. Capitalized terms not otherwise defined herein are defined in the agreements contained in Exhibit B</w:t>
      </w:r>
      <w:r w:rsidR="00BF07B1">
        <w:t xml:space="preserve"> and / or the Engagement Team’s audit binder</w:t>
      </w:r>
      <w:r w:rsidR="00FC0876" w:rsidRPr="00FC0876">
        <w:t xml:space="preserve"> (the “</w:t>
      </w:r>
      <w:r w:rsidR="00FC0876" w:rsidRPr="00FC0876">
        <w:rPr>
          <w:b/>
          <w:bCs/>
        </w:rPr>
        <w:t>Agreements</w:t>
      </w:r>
      <w:r w:rsidR="00FC0876" w:rsidRPr="00FC0876">
        <w:t>”). The Engagement Team verified contractually defined terms agree with appropriate supporting documentation. See Matters Addressed by the Engagement Team.</w:t>
      </w:r>
    </w:p>
    <w:tbl>
      <w:tblPr>
        <w:tblStyle w:val="TableGrid"/>
        <w:tblW w:w="13495" w:type="dxa"/>
        <w:tblCellMar>
          <w:bottom w:w="72" w:type="dxa"/>
        </w:tblCellMar>
        <w:tblLook w:val="04A0" w:firstRow="1" w:lastRow="0" w:firstColumn="1" w:lastColumn="0" w:noHBand="0" w:noVBand="1"/>
      </w:tblPr>
      <w:tblGrid>
        <w:gridCol w:w="13495"/>
      </w:tblGrid>
      <w:tr w:rsidR="002453FC" w:rsidRPr="00C36CE3" w14:paraId="0CB08E5D" w14:textId="77777777">
        <w:trPr>
          <w:trHeight w:val="206"/>
        </w:trPr>
        <w:tc>
          <w:tcPr>
            <w:tcW w:w="13495" w:type="dxa"/>
            <w:shd w:val="clear" w:color="auto" w:fill="F2F2F2" w:themeFill="background1" w:themeFillShade="F2"/>
          </w:tcPr>
          <w:p w14:paraId="3BAD916B" w14:textId="339CE01D" w:rsidR="002453FC" w:rsidRPr="00C36CE3" w:rsidRDefault="00B51F00">
            <w:pPr>
              <w:rPr>
                <w:rFonts w:asciiTheme="majorHAnsi" w:hAnsiTheme="majorHAnsi" w:cstheme="majorHAnsi"/>
                <w:b/>
                <w:bCs/>
                <w:szCs w:val="18"/>
              </w:rPr>
            </w:pPr>
            <w:r>
              <w:rPr>
                <w:rFonts w:asciiTheme="majorHAnsi" w:hAnsiTheme="majorHAnsi" w:cstheme="majorHAnsi"/>
                <w:b/>
                <w:bCs/>
                <w:szCs w:val="18"/>
              </w:rPr>
              <w:t>Overview</w:t>
            </w:r>
            <w:r w:rsidR="00B83355">
              <w:rPr>
                <w:rFonts w:asciiTheme="majorHAnsi" w:hAnsiTheme="majorHAnsi" w:cstheme="majorHAnsi"/>
                <w:b/>
                <w:bCs/>
                <w:szCs w:val="18"/>
              </w:rPr>
              <w:t xml:space="preserve"> of In Scope Items</w:t>
            </w:r>
          </w:p>
        </w:tc>
      </w:tr>
      <w:tr w:rsidR="002453FC" w:rsidRPr="00C36CE3" w14:paraId="2C654EBE" w14:textId="77777777" w:rsidTr="002453FC">
        <w:trPr>
          <w:trHeight w:val="1430"/>
        </w:trPr>
        <w:tc>
          <w:tcPr>
            <w:tcW w:w="13495" w:type="dxa"/>
          </w:tcPr>
          <w:p w14:paraId="6C524D1D" w14:textId="7D0AAF04" w:rsidR="002453FC" w:rsidRPr="00F84AFE" w:rsidRDefault="00BD61C1" w:rsidP="00BD61C1">
            <w:pPr>
              <w:spacing w:after="180"/>
              <w:rPr>
                <w:rFonts w:asciiTheme="majorHAnsi" w:hAnsiTheme="majorHAnsi" w:cstheme="majorHAnsi"/>
                <w:color w:val="FF0000"/>
                <w:szCs w:val="18"/>
              </w:rPr>
            </w:pPr>
            <w:ins w:id="36" w:author="Mittra, Sauvik" w:date="2024-05-09T13:45:00Z">
              <w:r>
                <w:t>The Amended and Restate Indenture is made as of 7</w:t>
              </w:r>
              <w:r w:rsidRPr="00BD61C1">
                <w:rPr>
                  <w:vertAlign w:val="superscript"/>
                </w:rPr>
                <w:t>th</w:t>
              </w:r>
              <w:r>
                <w:t xml:space="preserve"> day of </w:t>
              </w:r>
              <w:proofErr w:type="gramStart"/>
              <w:r>
                <w:t>February,</w:t>
              </w:r>
              <w:proofErr w:type="gramEnd"/>
              <w:r>
                <w:t xml:space="preserve"> 2024. Ayr Wellness Holdings</w:t>
              </w:r>
            </w:ins>
            <w:ins w:id="37" w:author="Mittra, Sauvik" w:date="2024-05-09T13:46:00Z">
              <w:r>
                <w:t xml:space="preserve"> may issue Notes hereunder in an aggregate principal amount, and as of the date hereof has duly authorized the issuance of up to (</w:t>
              </w:r>
              <w:proofErr w:type="spellStart"/>
              <w:r>
                <w:t>i</w:t>
              </w:r>
              <w:proofErr w:type="spellEnd"/>
              <w:r>
                <w:t xml:space="preserve">) US$243,250,000 aggregate principal amount of 13.0% Senior Secured Notes due December 10, 2026 (the </w:t>
              </w:r>
              <w:r w:rsidRPr="00BD61C1">
                <w:rPr>
                  <w:b/>
                  <w:bCs/>
                </w:rPr>
                <w:t>“2026 Exchanged Notes”</w:t>
              </w:r>
              <w:r>
                <w:t xml:space="preserve">), which Notes shall be issued in exchange for, on a dollar-for-dollar basis, the 2024 Notes; and (ii) US$50,000,000 in aggregate principal amount of Additional 2026 Notes (the </w:t>
              </w:r>
              <w:r w:rsidRPr="00BD61C1">
                <w:rPr>
                  <w:b/>
                  <w:bCs/>
                </w:rPr>
                <w:t>“2026 Additional Notes”</w:t>
              </w:r>
              <w:r>
                <w:t>), which shall be issued for cash proceeds at a 20% original issue discount.</w:t>
              </w:r>
            </w:ins>
          </w:p>
        </w:tc>
      </w:tr>
    </w:tbl>
    <w:p w14:paraId="617E50C3" w14:textId="0E7A74E4" w:rsidR="008B3CC8" w:rsidRPr="002453FC" w:rsidRDefault="0025277D" w:rsidP="00F849F5">
      <w:pPr>
        <w:spacing w:before="180"/>
        <w:rPr>
          <w:szCs w:val="18"/>
        </w:rPr>
      </w:pPr>
      <w:r w:rsidRPr="0025277D">
        <w:t xml:space="preserve">The following outlines the terms and characteristics of the In Scope Items that MVG identified as being significant to the valuation. Please see relevant agreements </w:t>
      </w:r>
      <w:r w:rsidR="006D7923">
        <w:t xml:space="preserve">and supporting documents </w:t>
      </w:r>
      <w:r w:rsidRPr="0025277D">
        <w:t xml:space="preserve">contained in Exhibit B for a complete description of the terms of the In Scope Items. Capitalized terms not otherwise defined herein are defined in the </w:t>
      </w:r>
      <w:r w:rsidR="00FC0876">
        <w:t>Agreements contained in Exhibit B</w:t>
      </w:r>
      <w:r w:rsidR="00BF07B1">
        <w:t xml:space="preserve"> and / or the Engagement Team’s audit binder</w:t>
      </w:r>
      <w:r w:rsidRPr="0025277D">
        <w:t>.</w:t>
      </w:r>
      <w:r w:rsidR="00444084">
        <w:t xml:space="preserve"> </w:t>
      </w:r>
      <w:r w:rsidR="00CE0CA5" w:rsidRPr="00CE0CA5">
        <w:rPr>
          <w:szCs w:val="18"/>
        </w:rPr>
        <w:t xml:space="preserve">The Engagement Team verified contractually defined terms </w:t>
      </w:r>
      <w:r w:rsidR="00AE77B2">
        <w:rPr>
          <w:szCs w:val="18"/>
        </w:rPr>
        <w:t xml:space="preserve">agree </w:t>
      </w:r>
      <w:r w:rsidR="00CE0CA5" w:rsidRPr="00CE0CA5">
        <w:rPr>
          <w:szCs w:val="18"/>
        </w:rPr>
        <w:t>with appropriate supporting documentation. See Matters Addressed by the Engagement Team.</w:t>
      </w:r>
      <w:r w:rsidR="00EA0CDA">
        <w:rPr>
          <w:szCs w:val="18"/>
        </w:rPr>
        <w:t xml:space="preserve"> </w:t>
      </w:r>
    </w:p>
    <w:tbl>
      <w:tblPr>
        <w:tblStyle w:val="TableGrid"/>
        <w:tblW w:w="13495" w:type="dxa"/>
        <w:tblCellMar>
          <w:bottom w:w="72" w:type="dxa"/>
        </w:tblCellMar>
        <w:tblLook w:val="04A0" w:firstRow="1" w:lastRow="0" w:firstColumn="1" w:lastColumn="0" w:noHBand="0" w:noVBand="1"/>
      </w:tblPr>
      <w:tblGrid>
        <w:gridCol w:w="13495"/>
      </w:tblGrid>
      <w:tr w:rsidR="008E278C" w:rsidRPr="00C36CE3" w14:paraId="6CD15D4E" w14:textId="77777777" w:rsidTr="00B67B72">
        <w:trPr>
          <w:trHeight w:val="206"/>
        </w:trPr>
        <w:tc>
          <w:tcPr>
            <w:tcW w:w="13495" w:type="dxa"/>
            <w:shd w:val="clear" w:color="auto" w:fill="F2F2F2" w:themeFill="background1" w:themeFillShade="F2"/>
          </w:tcPr>
          <w:p w14:paraId="4A86EB32" w14:textId="4A460970" w:rsidR="008E278C" w:rsidRPr="00C36CE3" w:rsidRDefault="00136575" w:rsidP="00C24BFB">
            <w:pPr>
              <w:rPr>
                <w:rFonts w:asciiTheme="majorHAnsi" w:hAnsiTheme="majorHAnsi" w:cstheme="majorHAnsi"/>
                <w:b/>
                <w:bCs/>
                <w:szCs w:val="18"/>
              </w:rPr>
            </w:pPr>
            <w:r>
              <w:rPr>
                <w:rFonts w:asciiTheme="majorHAnsi" w:hAnsiTheme="majorHAnsi" w:cstheme="majorHAnsi"/>
                <w:b/>
                <w:bCs/>
                <w:szCs w:val="18"/>
              </w:rPr>
              <w:t>Significant Terms and Characteristics of the In Scope Items</w:t>
            </w:r>
          </w:p>
        </w:tc>
      </w:tr>
      <w:tr w:rsidR="008E278C" w:rsidRPr="00C36CE3" w14:paraId="33A6C16E" w14:textId="77777777" w:rsidTr="00EA0CDA">
        <w:trPr>
          <w:trHeight w:val="3110"/>
        </w:trPr>
        <w:tc>
          <w:tcPr>
            <w:tcW w:w="13495" w:type="dxa"/>
          </w:tcPr>
          <w:p w14:paraId="0FD20BFB" w14:textId="7B8D9F3F" w:rsidR="00BD61C1" w:rsidRDefault="00BD61C1" w:rsidP="00A32C50">
            <w:pPr>
              <w:spacing w:after="180"/>
              <w:rPr>
                <w:ins w:id="38" w:author="Mittra, Sauvik" w:date="2024-05-09T13:49:00Z"/>
              </w:rPr>
            </w:pPr>
            <w:ins w:id="39" w:author="Mittra, Sauvik" w:date="2024-05-09T13:49:00Z">
              <w:r w:rsidRPr="001C7E42">
                <w:rPr>
                  <w:b/>
                  <w:bCs/>
                  <w:u w:val="single"/>
                </w:rPr>
                <w:t>Issue Date:</w:t>
              </w:r>
              <w:r>
                <w:t xml:space="preserve"> </w:t>
              </w:r>
            </w:ins>
            <w:ins w:id="40" w:author="Mittra, Sauvik" w:date="2024-05-09T13:50:00Z">
              <w:r w:rsidRPr="00BD61C1">
                <w:t>means the date of th</w:t>
              </w:r>
              <w:r>
                <w:t>e</w:t>
              </w:r>
              <w:r w:rsidRPr="00BD61C1">
                <w:t xml:space="preserve"> Amended and Restated Indenture</w:t>
              </w:r>
            </w:ins>
          </w:p>
          <w:p w14:paraId="606ABE3B" w14:textId="77777777" w:rsidR="008B3CC8" w:rsidRDefault="00BD61C1" w:rsidP="00A32C50">
            <w:pPr>
              <w:spacing w:after="180"/>
              <w:rPr>
                <w:ins w:id="41" w:author="Mittra, Sauvik" w:date="2024-05-09T13:50:00Z"/>
              </w:rPr>
            </w:pPr>
            <w:ins w:id="42" w:author="Mittra, Sauvik" w:date="2024-05-09T13:49:00Z">
              <w:r w:rsidRPr="001C7E42">
                <w:rPr>
                  <w:b/>
                  <w:bCs/>
                  <w:u w:val="single"/>
                </w:rPr>
                <w:t>Maturity Date:</w:t>
              </w:r>
              <w:r>
                <w:t xml:space="preserve"> 12/10/2026</w:t>
              </w:r>
            </w:ins>
          </w:p>
          <w:p w14:paraId="22425701" w14:textId="77777777" w:rsidR="00BD61C1" w:rsidRPr="001C7E42" w:rsidRDefault="00BD61C1" w:rsidP="00BD61C1">
            <w:pPr>
              <w:spacing w:after="180"/>
              <w:rPr>
                <w:ins w:id="43" w:author="Mittra, Sauvik" w:date="2024-05-09T13:51:00Z"/>
              </w:rPr>
            </w:pPr>
            <w:ins w:id="44" w:author="Mittra, Sauvik" w:date="2024-05-09T13:51:00Z">
              <w:r w:rsidRPr="001C7E42">
                <w:rPr>
                  <w:b/>
                  <w:bCs/>
                  <w:u w:val="single"/>
                </w:rPr>
                <w:t>Interest Payment Date:</w:t>
              </w:r>
              <w:r w:rsidRPr="001C7E42">
                <w:t xml:space="preserve"> means June 30 and December 31 of each year that the 2026 Notes are outstanding, commencing on June 30, 2024.</w:t>
              </w:r>
            </w:ins>
          </w:p>
          <w:p w14:paraId="54910249" w14:textId="5F613C69" w:rsidR="001C7E42" w:rsidRPr="001C7E42" w:rsidRDefault="001C7E42" w:rsidP="001C7E42">
            <w:pPr>
              <w:spacing w:after="180"/>
              <w:rPr>
                <w:ins w:id="45" w:author="Mittra, Sauvik" w:date="2024-05-09T13:53:00Z"/>
              </w:rPr>
            </w:pPr>
            <w:ins w:id="46" w:author="Mittra, Sauvik" w:date="2024-05-09T13:53:00Z">
              <w:r w:rsidRPr="001C7E42">
                <w:rPr>
                  <w:b/>
                  <w:bCs/>
                  <w:u w:val="single"/>
                </w:rPr>
                <w:t>2026 Exchanged Notes:</w:t>
              </w:r>
              <w:r>
                <w:t xml:space="preserve"> </w:t>
              </w:r>
              <w:r w:rsidRPr="001C7E42">
                <w:t xml:space="preserve">means the 13.0% Senior Secured Notes due December 10, </w:t>
              </w:r>
              <w:proofErr w:type="gramStart"/>
              <w:r w:rsidRPr="001C7E42">
                <w:t>2026</w:t>
              </w:r>
              <w:proofErr w:type="gramEnd"/>
              <w:r w:rsidRPr="001C7E42">
                <w:t xml:space="preserve"> created.</w:t>
              </w:r>
            </w:ins>
          </w:p>
          <w:p w14:paraId="36F5774B" w14:textId="1BE144CE" w:rsidR="001C7E42" w:rsidRPr="00F84AFE" w:rsidRDefault="001C7E42" w:rsidP="001C7E42">
            <w:pPr>
              <w:spacing w:after="180"/>
              <w:rPr>
                <w:rFonts w:asciiTheme="majorHAnsi" w:hAnsiTheme="majorHAnsi" w:cstheme="majorHAnsi"/>
                <w:color w:val="FF0000"/>
                <w:szCs w:val="18"/>
              </w:rPr>
            </w:pPr>
            <w:ins w:id="47" w:author="Mittra, Sauvik" w:date="2024-05-09T13:53:00Z">
              <w:r w:rsidRPr="001C7E42">
                <w:rPr>
                  <w:b/>
                  <w:bCs/>
                  <w:u w:val="single"/>
                </w:rPr>
                <w:t>2026 Additional Notes:</w:t>
              </w:r>
              <w:r w:rsidRPr="001C7E42">
                <w:t xml:space="preserve"> means the additional 13.0% Senior Secured Notes due December 10, 2026</w:t>
              </w:r>
              <w:r>
                <w:t>.</w:t>
              </w:r>
            </w:ins>
          </w:p>
        </w:tc>
      </w:tr>
    </w:tbl>
    <w:p w14:paraId="30DEDB5E" w14:textId="5A220CCC" w:rsidR="001B40CA" w:rsidRDefault="00E4177E" w:rsidP="00F849F5">
      <w:pPr>
        <w:spacing w:before="180"/>
        <w:rPr>
          <w:szCs w:val="18"/>
        </w:rPr>
      </w:pPr>
      <w:r>
        <w:rPr>
          <w:szCs w:val="18"/>
        </w:rPr>
        <w:t xml:space="preserve">By </w:t>
      </w:r>
      <w:r w:rsidRPr="00FA0DE8">
        <w:rPr>
          <w:szCs w:val="18"/>
        </w:rPr>
        <w:t xml:space="preserve">obtaining </w:t>
      </w:r>
      <w:r>
        <w:rPr>
          <w:szCs w:val="18"/>
        </w:rPr>
        <w:t xml:space="preserve">an </w:t>
      </w:r>
      <w:r w:rsidRPr="00FA0DE8">
        <w:rPr>
          <w:szCs w:val="18"/>
        </w:rPr>
        <w:t xml:space="preserve">understanding </w:t>
      </w:r>
      <w:r>
        <w:rPr>
          <w:szCs w:val="18"/>
        </w:rPr>
        <w:t xml:space="preserve">of the In Scope Items, </w:t>
      </w:r>
      <w:r w:rsidRPr="00FA0DE8">
        <w:rPr>
          <w:szCs w:val="18"/>
        </w:rPr>
        <w:t>MVG was able to assess whether the Applicable</w:t>
      </w:r>
      <w:r>
        <w:rPr>
          <w:szCs w:val="18"/>
        </w:rPr>
        <w:t xml:space="preserve"> Financial Reporting Framework prescribes certain criteria or methods for estimating fair value. MVG considered the prescribed criteria and methods, where applicable, in the procedures we outline in the following sections.</w:t>
      </w:r>
    </w:p>
    <w:p w14:paraId="3AF9D14E" w14:textId="77777777" w:rsidR="001B40CA" w:rsidRDefault="001B40CA" w:rsidP="00F849F5">
      <w:pPr>
        <w:spacing w:before="180"/>
        <w:rPr>
          <w:szCs w:val="18"/>
        </w:rPr>
      </w:pPr>
      <w:r>
        <w:rPr>
          <w:szCs w:val="18"/>
        </w:rPr>
        <w:br w:type="page"/>
      </w:r>
    </w:p>
    <w:p w14:paraId="448DAFB0" w14:textId="37D1B2B5" w:rsidR="0078472D" w:rsidRDefault="006F6C16" w:rsidP="006F6C16">
      <w:pPr>
        <w:pStyle w:val="Heading2"/>
      </w:pPr>
      <w:bookmarkStart w:id="48" w:name="_Procedures_Performed_to_2"/>
      <w:bookmarkEnd w:id="48"/>
      <w:r>
        <w:lastRenderedPageBreak/>
        <w:t xml:space="preserve">Understanding of the Scope </w:t>
      </w:r>
      <w:r w:rsidR="002E5DB1">
        <w:t xml:space="preserve">of </w:t>
      </w:r>
      <w:r>
        <w:t>the Work Performed by the Valuation Specialist</w:t>
      </w:r>
    </w:p>
    <w:tbl>
      <w:tblPr>
        <w:tblStyle w:val="TableGrid"/>
        <w:tblW w:w="13495" w:type="dxa"/>
        <w:tblLook w:val="04A0" w:firstRow="1" w:lastRow="0" w:firstColumn="1" w:lastColumn="0" w:noHBand="0" w:noVBand="1"/>
      </w:tblPr>
      <w:tblGrid>
        <w:gridCol w:w="6025"/>
        <w:gridCol w:w="7470"/>
      </w:tblGrid>
      <w:tr w:rsidR="0029275C" w:rsidRPr="00C36CE3" w14:paraId="6FCB47FF" w14:textId="77777777" w:rsidTr="00B67B72">
        <w:trPr>
          <w:trHeight w:val="305"/>
        </w:trPr>
        <w:tc>
          <w:tcPr>
            <w:tcW w:w="6025" w:type="dxa"/>
            <w:shd w:val="clear" w:color="auto" w:fill="F2F2F2" w:themeFill="background1" w:themeFillShade="F2"/>
          </w:tcPr>
          <w:p w14:paraId="73D30FCE" w14:textId="2D9EDA18" w:rsidR="0029275C" w:rsidRPr="00C36CE3" w:rsidRDefault="00110D7D" w:rsidP="00C24BFB">
            <w:pPr>
              <w:keepNext/>
              <w:rPr>
                <w:rFonts w:asciiTheme="majorHAnsi" w:hAnsiTheme="majorHAnsi" w:cstheme="majorHAnsi"/>
                <w:b/>
                <w:bCs/>
                <w:szCs w:val="18"/>
              </w:rPr>
            </w:pPr>
            <w:r>
              <w:rPr>
                <w:rFonts w:asciiTheme="majorHAnsi" w:hAnsiTheme="majorHAnsi" w:cstheme="majorHAnsi"/>
                <w:b/>
                <w:bCs/>
                <w:szCs w:val="18"/>
              </w:rPr>
              <w:t>Valuation Specialist</w:t>
            </w:r>
          </w:p>
        </w:tc>
        <w:tc>
          <w:tcPr>
            <w:tcW w:w="7470" w:type="dxa"/>
            <w:shd w:val="clear" w:color="auto" w:fill="F2F2F2" w:themeFill="background1" w:themeFillShade="F2"/>
          </w:tcPr>
          <w:p w14:paraId="03124AC6" w14:textId="0ADA7E33" w:rsidR="0029275C" w:rsidRPr="00C36CE3" w:rsidRDefault="00660773" w:rsidP="00C24BFB">
            <w:pPr>
              <w:keepNext/>
              <w:rPr>
                <w:rFonts w:asciiTheme="majorHAnsi" w:hAnsiTheme="majorHAnsi" w:cstheme="majorHAnsi"/>
                <w:b/>
                <w:bCs/>
                <w:szCs w:val="18"/>
              </w:rPr>
            </w:pPr>
            <w:r>
              <w:rPr>
                <w:rFonts w:asciiTheme="majorHAnsi" w:hAnsiTheme="majorHAnsi" w:cstheme="majorHAnsi"/>
                <w:b/>
                <w:bCs/>
                <w:szCs w:val="18"/>
              </w:rPr>
              <w:t>MVG</w:t>
            </w:r>
            <w:r w:rsidR="007C791F">
              <w:rPr>
                <w:rFonts w:asciiTheme="majorHAnsi" w:hAnsiTheme="majorHAnsi" w:cstheme="majorHAnsi"/>
                <w:b/>
                <w:bCs/>
                <w:szCs w:val="18"/>
              </w:rPr>
              <w:t xml:space="preserve"> </w:t>
            </w:r>
            <w:r w:rsidR="00110D7D">
              <w:rPr>
                <w:rFonts w:asciiTheme="majorHAnsi" w:hAnsiTheme="majorHAnsi" w:cstheme="majorHAnsi"/>
                <w:b/>
                <w:bCs/>
                <w:szCs w:val="18"/>
              </w:rPr>
              <w:t>Commentary</w:t>
            </w:r>
          </w:p>
        </w:tc>
      </w:tr>
      <w:tr w:rsidR="0029275C" w:rsidRPr="00C36CE3" w14:paraId="3EA7ACA5" w14:textId="77777777" w:rsidTr="00EA0CDA">
        <w:trPr>
          <w:trHeight w:val="3110"/>
        </w:trPr>
        <w:tc>
          <w:tcPr>
            <w:tcW w:w="6025" w:type="dxa"/>
          </w:tcPr>
          <w:p w14:paraId="6495F913" w14:textId="660FB275" w:rsidR="0029275C" w:rsidRPr="00C36CE3" w:rsidRDefault="00660773" w:rsidP="00C24BFB">
            <w:pPr>
              <w:keepNext/>
              <w:rPr>
                <w:rFonts w:asciiTheme="majorHAnsi" w:hAnsiTheme="majorHAnsi" w:cstheme="majorHAnsi"/>
                <w:szCs w:val="18"/>
              </w:rPr>
            </w:pPr>
            <w:r w:rsidRPr="00660773">
              <w:rPr>
                <w:rFonts w:asciiTheme="majorHAnsi" w:hAnsiTheme="majorHAnsi" w:cstheme="majorHAnsi"/>
                <w:szCs w:val="18"/>
              </w:rPr>
              <w:t xml:space="preserve">The purpose of the valuation analysis was to determine the fair value of the </w:t>
            </w:r>
            <w:r>
              <w:rPr>
                <w:rFonts w:asciiTheme="majorHAnsi" w:hAnsiTheme="majorHAnsi" w:cstheme="majorHAnsi"/>
                <w:szCs w:val="18"/>
              </w:rPr>
              <w:t xml:space="preserve">In Scope Items </w:t>
            </w:r>
            <w:r w:rsidRPr="00660773">
              <w:rPr>
                <w:rFonts w:asciiTheme="majorHAnsi" w:hAnsiTheme="majorHAnsi" w:cstheme="majorHAnsi"/>
                <w:szCs w:val="18"/>
              </w:rPr>
              <w:t xml:space="preserve">for financial reporting purposes in connection with </w:t>
            </w:r>
            <w:r>
              <w:rPr>
                <w:rFonts w:asciiTheme="majorHAnsi" w:hAnsiTheme="majorHAnsi" w:cstheme="majorHAnsi"/>
                <w:szCs w:val="18"/>
              </w:rPr>
              <w:t xml:space="preserve">the Applicable Financial Reporting Framework. </w:t>
            </w:r>
          </w:p>
        </w:tc>
        <w:tc>
          <w:tcPr>
            <w:tcW w:w="7470" w:type="dxa"/>
            <w:tcMar>
              <w:left w:w="115" w:type="dxa"/>
              <w:bottom w:w="115" w:type="dxa"/>
              <w:right w:w="115" w:type="dxa"/>
            </w:tcMar>
          </w:tcPr>
          <w:p w14:paraId="68812CFC" w14:textId="352EAECE" w:rsidR="0029275C" w:rsidRPr="00C36CE3" w:rsidRDefault="00660773" w:rsidP="00C24BFB">
            <w:pPr>
              <w:keepNext/>
              <w:rPr>
                <w:rFonts w:asciiTheme="majorHAnsi" w:hAnsiTheme="majorHAnsi" w:cstheme="majorHAnsi"/>
                <w:szCs w:val="18"/>
              </w:rPr>
            </w:pPr>
            <w:r w:rsidRPr="00660773">
              <w:rPr>
                <w:rFonts w:asciiTheme="majorHAnsi" w:hAnsiTheme="majorHAnsi" w:cstheme="majorHAnsi"/>
                <w:szCs w:val="18"/>
              </w:rPr>
              <w:t xml:space="preserve">In support of the </w:t>
            </w:r>
            <w:r w:rsidR="007C791F">
              <w:rPr>
                <w:rFonts w:asciiTheme="majorHAnsi" w:hAnsiTheme="majorHAnsi" w:cstheme="majorHAnsi"/>
                <w:szCs w:val="18"/>
              </w:rPr>
              <w:t xml:space="preserve">Engagement </w:t>
            </w:r>
            <w:r w:rsidRPr="00660773">
              <w:rPr>
                <w:rFonts w:asciiTheme="majorHAnsi" w:hAnsiTheme="majorHAnsi" w:cstheme="majorHAnsi"/>
                <w:szCs w:val="18"/>
              </w:rPr>
              <w:t xml:space="preserve">Team’s review of the analyses for financial reporting purposes, our comments below focus on the fair value of the </w:t>
            </w:r>
            <w:r w:rsidR="007C791F">
              <w:rPr>
                <w:rFonts w:asciiTheme="majorHAnsi" w:hAnsiTheme="majorHAnsi" w:cstheme="majorHAnsi"/>
                <w:szCs w:val="18"/>
              </w:rPr>
              <w:t xml:space="preserve">In Scope Items </w:t>
            </w:r>
            <w:r w:rsidRPr="00660773">
              <w:rPr>
                <w:rFonts w:asciiTheme="majorHAnsi" w:hAnsiTheme="majorHAnsi" w:cstheme="majorHAnsi"/>
                <w:szCs w:val="18"/>
              </w:rPr>
              <w:t xml:space="preserve">in accordance with the definition of fair value in </w:t>
            </w:r>
            <w:r w:rsidR="007C791F">
              <w:rPr>
                <w:rFonts w:asciiTheme="majorHAnsi" w:hAnsiTheme="majorHAnsi" w:cstheme="majorHAnsi"/>
                <w:szCs w:val="18"/>
              </w:rPr>
              <w:t>the Applicable Financial Reporting Framework</w:t>
            </w:r>
            <w:r w:rsidRPr="00660773">
              <w:rPr>
                <w:rFonts w:asciiTheme="majorHAnsi" w:hAnsiTheme="majorHAnsi" w:cstheme="majorHAnsi"/>
                <w:szCs w:val="18"/>
              </w:rPr>
              <w:t>.</w:t>
            </w:r>
          </w:p>
        </w:tc>
      </w:tr>
    </w:tbl>
    <w:p w14:paraId="481B0A1F" w14:textId="77777777" w:rsidR="0078472D" w:rsidRPr="0029275C" w:rsidRDefault="0078472D" w:rsidP="0029275C">
      <w:pPr>
        <w:spacing w:afterLines="60" w:after="144"/>
        <w:rPr>
          <w:rFonts w:asciiTheme="majorHAnsi" w:hAnsiTheme="majorHAnsi" w:cstheme="majorHAnsi"/>
          <w:b/>
          <w:bCs/>
          <w:sz w:val="24"/>
        </w:rPr>
      </w:pPr>
      <w:r>
        <w:br w:type="page"/>
      </w:r>
    </w:p>
    <w:p w14:paraId="1B0B67F3" w14:textId="13D5963A" w:rsidR="00C36CE3" w:rsidRPr="001B40CA" w:rsidRDefault="003463D4" w:rsidP="003463D4">
      <w:pPr>
        <w:pStyle w:val="Heading2"/>
        <w:rPr>
          <w:rFonts w:cstheme="minorBidi"/>
          <w:sz w:val="18"/>
          <w:szCs w:val="18"/>
        </w:rPr>
      </w:pPr>
      <w:bookmarkStart w:id="49" w:name="CommentonValMethod"/>
      <w:bookmarkStart w:id="50" w:name="_Hlk158564968"/>
      <w:r>
        <w:lastRenderedPageBreak/>
        <w:t>Commenting on Valuation Methodology</w:t>
      </w:r>
      <w:bookmarkEnd w:id="49"/>
      <w:r w:rsidR="00245C4F">
        <w:rPr>
          <w:rStyle w:val="FootnoteReference"/>
        </w:rPr>
        <w:footnoteReference w:id="4"/>
      </w:r>
      <w:r w:rsidR="00201386">
        <w:t xml:space="preserve"> </w:t>
      </w:r>
    </w:p>
    <w:p w14:paraId="63F14557" w14:textId="59031BE3" w:rsidR="00136575" w:rsidRDefault="007D4D6F" w:rsidP="00170F44">
      <w:pPr>
        <w:spacing w:after="0"/>
        <w:rPr>
          <w:szCs w:val="18"/>
        </w:rPr>
      </w:pPr>
      <w:bookmarkStart w:id="51" w:name="_Hlk158564972"/>
      <w:bookmarkEnd w:id="50"/>
      <w:r w:rsidRPr="007D4D6F">
        <w:rPr>
          <w:szCs w:val="18"/>
        </w:rPr>
        <w:t xml:space="preserve">In support of the </w:t>
      </w:r>
      <w:r>
        <w:rPr>
          <w:szCs w:val="18"/>
        </w:rPr>
        <w:t>Engagement</w:t>
      </w:r>
      <w:r w:rsidRPr="007D4D6F">
        <w:rPr>
          <w:szCs w:val="18"/>
        </w:rPr>
        <w:t xml:space="preserve"> Team’s review of the analyses for financial reporting purposes, our comments below focus on the fair value of the </w:t>
      </w:r>
      <w:r w:rsidR="007C69D8">
        <w:rPr>
          <w:szCs w:val="18"/>
        </w:rPr>
        <w:t>In Scope Items</w:t>
      </w:r>
      <w:r w:rsidRPr="007D4D6F">
        <w:rPr>
          <w:szCs w:val="18"/>
        </w:rPr>
        <w:t xml:space="preserve"> </w:t>
      </w:r>
      <w:r w:rsidR="007C69D8">
        <w:rPr>
          <w:szCs w:val="18"/>
        </w:rPr>
        <w:t xml:space="preserve">in </w:t>
      </w:r>
      <w:r w:rsidRPr="007D4D6F">
        <w:rPr>
          <w:szCs w:val="18"/>
        </w:rPr>
        <w:t>accordance with the definition of fair value in</w:t>
      </w:r>
      <w:r w:rsidR="007C69D8">
        <w:rPr>
          <w:szCs w:val="18"/>
        </w:rPr>
        <w:t xml:space="preserve"> the Applicable Financial Reporting Framework:</w:t>
      </w:r>
    </w:p>
    <w:p w14:paraId="2A74315A" w14:textId="77777777" w:rsidR="0001020C" w:rsidRPr="00492DA9" w:rsidRDefault="0001020C" w:rsidP="00170F44">
      <w:pPr>
        <w:spacing w:after="0"/>
        <w:rPr>
          <w:szCs w:val="18"/>
        </w:rPr>
      </w:pPr>
    </w:p>
    <w:tbl>
      <w:tblPr>
        <w:tblStyle w:val="TableGrid"/>
        <w:tblW w:w="13495" w:type="dxa"/>
        <w:tblLook w:val="04A0" w:firstRow="1" w:lastRow="0" w:firstColumn="1" w:lastColumn="0" w:noHBand="0" w:noVBand="1"/>
      </w:tblPr>
      <w:tblGrid>
        <w:gridCol w:w="5935"/>
        <w:gridCol w:w="7560"/>
      </w:tblGrid>
      <w:tr w:rsidR="00C36CE3" w:rsidRPr="00C36CE3" w14:paraId="04C4F79B" w14:textId="77777777" w:rsidTr="00B67B72">
        <w:trPr>
          <w:trHeight w:val="206"/>
        </w:trPr>
        <w:tc>
          <w:tcPr>
            <w:tcW w:w="5935" w:type="dxa"/>
            <w:shd w:val="clear" w:color="auto" w:fill="F2F2F2" w:themeFill="background1" w:themeFillShade="F2"/>
          </w:tcPr>
          <w:p w14:paraId="28306772" w14:textId="46578D33" w:rsidR="00C36CE3" w:rsidRPr="00C36CE3" w:rsidRDefault="00C36CE3" w:rsidP="00453B96">
            <w:pPr>
              <w:keepNext/>
              <w:rPr>
                <w:rFonts w:asciiTheme="majorHAnsi" w:hAnsiTheme="majorHAnsi" w:cstheme="majorHAnsi"/>
                <w:b/>
                <w:bCs/>
                <w:szCs w:val="18"/>
              </w:rPr>
            </w:pPr>
            <w:r>
              <w:rPr>
                <w:rFonts w:asciiTheme="majorHAnsi" w:hAnsiTheme="majorHAnsi" w:cstheme="majorHAnsi"/>
                <w:b/>
                <w:bCs/>
                <w:szCs w:val="18"/>
              </w:rPr>
              <w:t>V</w:t>
            </w:r>
            <w:r w:rsidR="00E3530C">
              <w:rPr>
                <w:rFonts w:asciiTheme="majorHAnsi" w:hAnsiTheme="majorHAnsi" w:cstheme="majorHAnsi"/>
                <w:b/>
                <w:bCs/>
                <w:szCs w:val="18"/>
              </w:rPr>
              <w:t xml:space="preserve">aluation </w:t>
            </w:r>
            <w:r>
              <w:rPr>
                <w:rFonts w:asciiTheme="majorHAnsi" w:hAnsiTheme="majorHAnsi" w:cstheme="majorHAnsi"/>
                <w:b/>
                <w:bCs/>
                <w:szCs w:val="18"/>
              </w:rPr>
              <w:t>S</w:t>
            </w:r>
            <w:r w:rsidR="00E3530C">
              <w:rPr>
                <w:rFonts w:asciiTheme="majorHAnsi" w:hAnsiTheme="majorHAnsi" w:cstheme="majorHAnsi"/>
                <w:b/>
                <w:bCs/>
                <w:szCs w:val="18"/>
              </w:rPr>
              <w:t>pecialist</w:t>
            </w:r>
            <w:r>
              <w:rPr>
                <w:rFonts w:asciiTheme="majorHAnsi" w:hAnsiTheme="majorHAnsi" w:cstheme="majorHAnsi"/>
                <w:b/>
                <w:bCs/>
                <w:szCs w:val="18"/>
              </w:rPr>
              <w:t xml:space="preserve"> </w:t>
            </w:r>
            <w:r w:rsidRPr="00C36CE3">
              <w:rPr>
                <w:rFonts w:asciiTheme="majorHAnsi" w:hAnsiTheme="majorHAnsi" w:cstheme="majorHAnsi"/>
                <w:b/>
                <w:bCs/>
                <w:szCs w:val="18"/>
              </w:rPr>
              <w:t xml:space="preserve">Selected Valuation </w:t>
            </w:r>
            <w:r w:rsidR="00E3530C">
              <w:rPr>
                <w:rFonts w:asciiTheme="majorHAnsi" w:hAnsiTheme="majorHAnsi" w:cstheme="majorHAnsi"/>
                <w:b/>
                <w:bCs/>
                <w:szCs w:val="18"/>
              </w:rPr>
              <w:t>Technique</w:t>
            </w:r>
          </w:p>
        </w:tc>
        <w:tc>
          <w:tcPr>
            <w:tcW w:w="7560" w:type="dxa"/>
            <w:shd w:val="clear" w:color="auto" w:fill="F2F2F2" w:themeFill="background1" w:themeFillShade="F2"/>
          </w:tcPr>
          <w:p w14:paraId="63FD3AC8" w14:textId="13965920" w:rsidR="00C36CE3" w:rsidRPr="00C36CE3" w:rsidRDefault="00C36CE3" w:rsidP="00453B96">
            <w:pPr>
              <w:keepNext/>
              <w:rPr>
                <w:rFonts w:asciiTheme="majorHAnsi" w:hAnsiTheme="majorHAnsi" w:cstheme="majorHAnsi"/>
                <w:b/>
                <w:bCs/>
                <w:szCs w:val="18"/>
              </w:rPr>
            </w:pPr>
            <w:r w:rsidRPr="00C36CE3">
              <w:rPr>
                <w:rFonts w:asciiTheme="majorHAnsi" w:hAnsiTheme="majorHAnsi" w:cstheme="majorHAnsi"/>
                <w:b/>
                <w:bCs/>
                <w:szCs w:val="18"/>
              </w:rPr>
              <w:t>MVG Commentary</w:t>
            </w:r>
            <w:r w:rsidR="001A6310">
              <w:rPr>
                <w:rFonts w:asciiTheme="majorHAnsi" w:hAnsiTheme="majorHAnsi" w:cstheme="majorHAnsi"/>
                <w:b/>
                <w:bCs/>
                <w:szCs w:val="18"/>
              </w:rPr>
              <w:t xml:space="preserve"> on Reasonableness of Selected Valuation Technique</w:t>
            </w:r>
          </w:p>
        </w:tc>
      </w:tr>
      <w:tr w:rsidR="00C36CE3" w:rsidRPr="00C36CE3" w14:paraId="5239CDC9" w14:textId="77777777" w:rsidTr="00DB4CB5">
        <w:trPr>
          <w:trHeight w:val="2923"/>
        </w:trPr>
        <w:tc>
          <w:tcPr>
            <w:tcW w:w="5935" w:type="dxa"/>
          </w:tcPr>
          <w:p w14:paraId="6149470F" w14:textId="731E8C7D" w:rsidR="00E1514F" w:rsidRDefault="00424D3C" w:rsidP="00453B96">
            <w:pPr>
              <w:keepNext/>
            </w:pPr>
            <w:r>
              <w:t xml:space="preserve">The Valuation Specialist </w:t>
            </w:r>
            <w:r w:rsidR="00701354">
              <w:t xml:space="preserve">used </w:t>
            </w:r>
            <w:r>
              <w:t>the following valuation technique</w:t>
            </w:r>
            <w:r w:rsidR="00701354">
              <w:t>(</w:t>
            </w:r>
            <w:r w:rsidR="00F90AB1">
              <w:t>s</w:t>
            </w:r>
            <w:r w:rsidR="00701354">
              <w:t>)</w:t>
            </w:r>
            <w:r>
              <w:t xml:space="preserve"> in order to estimate the fair value of the </w:t>
            </w:r>
            <w:r w:rsidR="00E1514F">
              <w:t>In Scope Items:</w:t>
            </w:r>
          </w:p>
          <w:p w14:paraId="4366B7A5" w14:textId="77777777" w:rsidR="00E1514F" w:rsidRDefault="00E1514F" w:rsidP="00453B96">
            <w:pPr>
              <w:keepNext/>
            </w:pPr>
          </w:p>
          <w:p w14:paraId="135BACD5" w14:textId="3A538445" w:rsidR="00C36CE3" w:rsidRPr="00EB15E1" w:rsidRDefault="000F5FC5" w:rsidP="00453B96">
            <w:pPr>
              <w:keepNext/>
              <w:rPr>
                <w:rFonts w:asciiTheme="majorHAnsi" w:hAnsiTheme="majorHAnsi" w:cstheme="majorHAnsi"/>
                <w:color w:val="0000FF"/>
                <w:szCs w:val="18"/>
              </w:rPr>
            </w:pPr>
            <w:ins w:id="52" w:author="Mittra, Sauvik" w:date="2024-05-09T14:48:00Z">
              <w:r w:rsidRPr="000F5FC5">
                <w:t>A discounted cash flow ("</w:t>
              </w:r>
              <w:r w:rsidRPr="0006034E">
                <w:rPr>
                  <w:b/>
                  <w:bCs/>
                </w:rPr>
                <w:t>DCF</w:t>
              </w:r>
              <w:r w:rsidRPr="000F5FC5">
                <w:t>") model was used. In a discounted cash flow analysis, expected future returns from an investment in the form of cash flows are discounted to present value at an appropriate discount rate.</w:t>
              </w:r>
            </w:ins>
            <w:ins w:id="53" w:author="Mittra, Sauvik" w:date="2024-05-09T14:54:00Z">
              <w:r>
                <w:t xml:space="preserve"> </w:t>
              </w:r>
              <w:r>
                <w:rPr>
                  <w:rFonts w:asciiTheme="majorHAnsi" w:hAnsiTheme="majorHAnsi" w:cstheme="majorHAnsi"/>
                  <w:color w:val="7DB630" w:themeColor="accent6" w:themeShade="BF"/>
                  <w:szCs w:val="18"/>
                </w:rPr>
                <w:t xml:space="preserve">The structure is </w:t>
              </w:r>
              <w:proofErr w:type="gramStart"/>
              <w:r>
                <w:rPr>
                  <w:rFonts w:asciiTheme="majorHAnsi" w:hAnsiTheme="majorHAnsi" w:cstheme="majorHAnsi"/>
                  <w:color w:val="7DB630" w:themeColor="accent6" w:themeShade="BF"/>
                  <w:szCs w:val="18"/>
                </w:rPr>
                <w:t>similar to</w:t>
              </w:r>
              <w:proofErr w:type="gramEnd"/>
              <w:r>
                <w:rPr>
                  <w:rFonts w:asciiTheme="majorHAnsi" w:hAnsiTheme="majorHAnsi" w:cstheme="majorHAnsi"/>
                  <w:color w:val="7DB630" w:themeColor="accent6" w:themeShade="BF"/>
                  <w:szCs w:val="18"/>
                </w:rPr>
                <w:t xml:space="preserve"> a bond that pays coupon interest at scheduled periods and pays principal plus coupon at maturity.</w:t>
              </w:r>
            </w:ins>
          </w:p>
        </w:tc>
        <w:tc>
          <w:tcPr>
            <w:tcW w:w="7560" w:type="dxa"/>
            <w:tcMar>
              <w:left w:w="115" w:type="dxa"/>
              <w:bottom w:w="115" w:type="dxa"/>
              <w:right w:w="115" w:type="dxa"/>
            </w:tcMar>
          </w:tcPr>
          <w:p w14:paraId="41A979F2" w14:textId="572E28DD" w:rsidR="00C36CE3" w:rsidRDefault="001C7BDA" w:rsidP="00453B96">
            <w:pPr>
              <w:keepNext/>
              <w:rPr>
                <w:rFonts w:asciiTheme="majorHAnsi" w:hAnsiTheme="majorHAnsi" w:cstheme="majorHAnsi"/>
                <w:szCs w:val="18"/>
              </w:rPr>
            </w:pPr>
            <w:r>
              <w:rPr>
                <w:rFonts w:asciiTheme="majorHAnsi" w:hAnsiTheme="majorHAnsi" w:cstheme="majorHAnsi"/>
                <w:szCs w:val="18"/>
              </w:rPr>
              <w:t>MVG</w:t>
            </w:r>
            <w:r w:rsidR="00C36CE3" w:rsidRPr="00C36CE3">
              <w:rPr>
                <w:rFonts w:asciiTheme="majorHAnsi" w:hAnsiTheme="majorHAnsi" w:cstheme="majorHAnsi"/>
                <w:szCs w:val="18"/>
              </w:rPr>
              <w:t xml:space="preserve"> completed procedures with a focus on the valuation </w:t>
            </w:r>
            <w:r w:rsidR="00C6248A">
              <w:rPr>
                <w:rFonts w:asciiTheme="majorHAnsi" w:hAnsiTheme="majorHAnsi" w:cstheme="majorHAnsi"/>
                <w:szCs w:val="18"/>
              </w:rPr>
              <w:t xml:space="preserve">techniques </w:t>
            </w:r>
            <w:r w:rsidR="00C36CE3" w:rsidRPr="00C36CE3">
              <w:rPr>
                <w:rFonts w:asciiTheme="majorHAnsi" w:hAnsiTheme="majorHAnsi" w:cstheme="majorHAnsi"/>
                <w:szCs w:val="18"/>
              </w:rPr>
              <w:t xml:space="preserve">used </w:t>
            </w:r>
            <w:r w:rsidR="00E1514F">
              <w:rPr>
                <w:rFonts w:asciiTheme="majorHAnsi" w:hAnsiTheme="majorHAnsi" w:cstheme="majorHAnsi"/>
                <w:szCs w:val="18"/>
              </w:rPr>
              <w:t>by</w:t>
            </w:r>
            <w:r w:rsidR="00C36CE3" w:rsidRPr="00C36CE3">
              <w:rPr>
                <w:rFonts w:asciiTheme="majorHAnsi" w:hAnsiTheme="majorHAnsi" w:cstheme="majorHAnsi"/>
                <w:szCs w:val="18"/>
              </w:rPr>
              <w:t xml:space="preserve"> the </w:t>
            </w:r>
            <w:r w:rsidR="00E1514F">
              <w:rPr>
                <w:rFonts w:asciiTheme="majorHAnsi" w:hAnsiTheme="majorHAnsi" w:cstheme="majorHAnsi"/>
                <w:szCs w:val="18"/>
              </w:rPr>
              <w:t xml:space="preserve">Valuation Specialist </w:t>
            </w:r>
            <w:r w:rsidR="00191683">
              <w:rPr>
                <w:rFonts w:asciiTheme="majorHAnsi" w:hAnsiTheme="majorHAnsi" w:cstheme="majorHAnsi"/>
                <w:szCs w:val="18"/>
              </w:rPr>
              <w:t>to estimate</w:t>
            </w:r>
            <w:r w:rsidR="00C36CE3" w:rsidRPr="00C36CE3">
              <w:rPr>
                <w:rFonts w:asciiTheme="majorHAnsi" w:hAnsiTheme="majorHAnsi" w:cstheme="majorHAnsi"/>
                <w:szCs w:val="18"/>
              </w:rPr>
              <w:t xml:space="preserve"> the fair value </w:t>
            </w:r>
            <w:r w:rsidR="00191683">
              <w:rPr>
                <w:rFonts w:asciiTheme="majorHAnsi" w:hAnsiTheme="majorHAnsi" w:cstheme="majorHAnsi"/>
                <w:szCs w:val="18"/>
              </w:rPr>
              <w:t>of</w:t>
            </w:r>
            <w:r w:rsidR="00C36CE3" w:rsidRPr="00C36CE3">
              <w:rPr>
                <w:rFonts w:asciiTheme="majorHAnsi" w:hAnsiTheme="majorHAnsi" w:cstheme="majorHAnsi"/>
                <w:szCs w:val="18"/>
              </w:rPr>
              <w:t xml:space="preserve"> the In Scope Items.</w:t>
            </w:r>
          </w:p>
          <w:p w14:paraId="5FC69AFE" w14:textId="77777777" w:rsidR="00C6248A" w:rsidRDefault="00C6248A" w:rsidP="00453B96">
            <w:pPr>
              <w:keepNext/>
              <w:rPr>
                <w:rFonts w:asciiTheme="majorHAnsi" w:hAnsiTheme="majorHAnsi" w:cstheme="majorHAnsi"/>
                <w:szCs w:val="18"/>
              </w:rPr>
            </w:pPr>
          </w:p>
          <w:p w14:paraId="71046CA3" w14:textId="20E27C61" w:rsidR="00C6248A" w:rsidRDefault="00C6248A" w:rsidP="00C6248A">
            <w:pPr>
              <w:rPr>
                <w:rFonts w:asciiTheme="majorHAnsi" w:hAnsiTheme="majorHAnsi" w:cstheme="majorHAnsi"/>
                <w:szCs w:val="18"/>
              </w:rPr>
            </w:pPr>
            <w:r>
              <w:rPr>
                <w:rFonts w:asciiTheme="majorHAnsi" w:hAnsiTheme="majorHAnsi" w:cstheme="majorHAnsi"/>
                <w:szCs w:val="18"/>
              </w:rPr>
              <w:t>MVG assessed w</w:t>
            </w:r>
            <w:r w:rsidRPr="00372EE8">
              <w:rPr>
                <w:rFonts w:asciiTheme="majorHAnsi" w:hAnsiTheme="majorHAnsi" w:cstheme="majorHAnsi"/>
                <w:szCs w:val="18"/>
              </w:rPr>
              <w:t>hether the selected valuation technique</w:t>
            </w:r>
            <w:r>
              <w:rPr>
                <w:rFonts w:asciiTheme="majorHAnsi" w:hAnsiTheme="majorHAnsi" w:cstheme="majorHAnsi"/>
                <w:szCs w:val="18"/>
              </w:rPr>
              <w:t>:</w:t>
            </w:r>
          </w:p>
          <w:p w14:paraId="51C89F3A" w14:textId="1112F235" w:rsidR="00C6248A" w:rsidRPr="00A36EBF" w:rsidRDefault="00C6248A" w:rsidP="00B25A31">
            <w:pPr>
              <w:pStyle w:val="ListParagraph"/>
              <w:numPr>
                <w:ilvl w:val="0"/>
                <w:numId w:val="5"/>
              </w:numPr>
              <w:rPr>
                <w:szCs w:val="18"/>
              </w:rPr>
            </w:pPr>
            <w:r w:rsidRPr="00A36EBF">
              <w:rPr>
                <w:szCs w:val="18"/>
              </w:rPr>
              <w:t>is appropriate in the circumstances given the nature of the accounting estimate, the requirements of the Applicable Financial Reporting Framework, other available valuation concepts or techniques, regulatory requirements, and the business, industry and environment in which the entity operates</w:t>
            </w:r>
            <w:r w:rsidR="00127A62" w:rsidRPr="00A36EBF">
              <w:rPr>
                <w:szCs w:val="18"/>
              </w:rPr>
              <w:t xml:space="preserve">, and lack of </w:t>
            </w:r>
            <w:r w:rsidR="00C752B9" w:rsidRPr="00A36EBF">
              <w:rPr>
                <w:szCs w:val="18"/>
              </w:rPr>
              <w:t xml:space="preserve">observable market </w:t>
            </w:r>
            <w:proofErr w:type="gramStart"/>
            <w:r w:rsidR="00C752B9" w:rsidRPr="00A36EBF">
              <w:rPr>
                <w:szCs w:val="18"/>
              </w:rPr>
              <w:t>prices</w:t>
            </w:r>
            <w:r w:rsidR="00C34338" w:rsidRPr="00A36EBF">
              <w:rPr>
                <w:szCs w:val="18"/>
              </w:rPr>
              <w:t>;</w:t>
            </w:r>
            <w:proofErr w:type="gramEnd"/>
          </w:p>
          <w:p w14:paraId="18915135" w14:textId="05CDCE63" w:rsidR="00C6248A" w:rsidRPr="00A36EBF" w:rsidRDefault="00C6248A" w:rsidP="00B25A31">
            <w:pPr>
              <w:pStyle w:val="ListParagraph"/>
              <w:numPr>
                <w:ilvl w:val="0"/>
                <w:numId w:val="5"/>
              </w:numPr>
              <w:rPr>
                <w:szCs w:val="18"/>
              </w:rPr>
            </w:pPr>
            <w:r w:rsidRPr="00A36EBF">
              <w:rPr>
                <w:szCs w:val="18"/>
              </w:rPr>
              <w:t xml:space="preserve">is consistent with market participant assumptions that are reasonably available without undue cost and </w:t>
            </w:r>
            <w:proofErr w:type="gramStart"/>
            <w:r w:rsidRPr="00A36EBF">
              <w:rPr>
                <w:szCs w:val="18"/>
              </w:rPr>
              <w:t>effort</w:t>
            </w:r>
            <w:r w:rsidR="00C34338" w:rsidRPr="00A36EBF">
              <w:rPr>
                <w:szCs w:val="18"/>
              </w:rPr>
              <w:t>;</w:t>
            </w:r>
            <w:proofErr w:type="gramEnd"/>
          </w:p>
          <w:p w14:paraId="19E52FA1" w14:textId="43736D14" w:rsidR="00C6248A" w:rsidRPr="004F2323" w:rsidRDefault="00C6248A" w:rsidP="00B25A31">
            <w:pPr>
              <w:pStyle w:val="ListParagraph"/>
              <w:numPr>
                <w:ilvl w:val="0"/>
                <w:numId w:val="5"/>
              </w:numPr>
              <w:rPr>
                <w:rFonts w:asciiTheme="majorHAnsi" w:hAnsiTheme="majorHAnsi" w:cstheme="majorHAnsi"/>
                <w:szCs w:val="18"/>
              </w:rPr>
            </w:pPr>
            <w:r w:rsidRPr="00E35FAD">
              <w:rPr>
                <w:szCs w:val="18"/>
              </w:rPr>
              <w:t xml:space="preserve">is based on established principles of financial economic </w:t>
            </w:r>
            <w:proofErr w:type="gramStart"/>
            <w:r w:rsidRPr="00E35FAD">
              <w:rPr>
                <w:szCs w:val="18"/>
              </w:rPr>
              <w:t>theory</w:t>
            </w:r>
            <w:r w:rsidR="00C34338">
              <w:rPr>
                <w:szCs w:val="18"/>
              </w:rPr>
              <w:t>;</w:t>
            </w:r>
            <w:proofErr w:type="gramEnd"/>
          </w:p>
          <w:p w14:paraId="0860F102" w14:textId="3E2C6C30" w:rsidR="00C6248A" w:rsidRPr="00A36EBF" w:rsidRDefault="00C6248A" w:rsidP="00B25A31">
            <w:pPr>
              <w:pStyle w:val="ListParagraph"/>
              <w:numPr>
                <w:ilvl w:val="0"/>
                <w:numId w:val="5"/>
              </w:numPr>
              <w:rPr>
                <w:szCs w:val="18"/>
              </w:rPr>
            </w:pPr>
            <w:r w:rsidRPr="00A36EBF">
              <w:rPr>
                <w:szCs w:val="18"/>
              </w:rPr>
              <w:t>is commonly accepted as a fair value measurement practice for similar financial instruments</w:t>
            </w:r>
            <w:r w:rsidR="00C34338" w:rsidRPr="00A36EBF">
              <w:rPr>
                <w:szCs w:val="18"/>
              </w:rPr>
              <w:t xml:space="preserve">; </w:t>
            </w:r>
            <w:r w:rsidRPr="00A36EBF">
              <w:rPr>
                <w:szCs w:val="18"/>
              </w:rPr>
              <w:t>and</w:t>
            </w:r>
          </w:p>
          <w:p w14:paraId="0A0A9214" w14:textId="690F11D5" w:rsidR="00C6248A" w:rsidRPr="00725E96" w:rsidRDefault="00C6248A" w:rsidP="00B25A31">
            <w:pPr>
              <w:pStyle w:val="ListParagraph"/>
              <w:numPr>
                <w:ilvl w:val="0"/>
                <w:numId w:val="5"/>
              </w:numPr>
              <w:rPr>
                <w:rFonts w:asciiTheme="majorHAnsi" w:hAnsiTheme="majorHAnsi" w:cstheme="majorHAnsi"/>
                <w:szCs w:val="18"/>
              </w:rPr>
            </w:pPr>
            <w:r w:rsidRPr="00453C36">
              <w:rPr>
                <w:szCs w:val="18"/>
              </w:rPr>
              <w:t xml:space="preserve">reflects all substantive characteristics of the </w:t>
            </w:r>
            <w:r>
              <w:rPr>
                <w:szCs w:val="18"/>
              </w:rPr>
              <w:t>In Scope Items</w:t>
            </w:r>
            <w:r w:rsidR="00C34338">
              <w:rPr>
                <w:szCs w:val="18"/>
              </w:rPr>
              <w:t>.</w:t>
            </w:r>
          </w:p>
          <w:p w14:paraId="31B6F89F" w14:textId="77777777" w:rsidR="00725E96" w:rsidRPr="00725E96" w:rsidRDefault="00725E96" w:rsidP="00424D3C"/>
          <w:p w14:paraId="1562C590" w14:textId="3DD815C0" w:rsidR="000F5FC5" w:rsidRDefault="000F5FC5" w:rsidP="000F5FC5">
            <w:pPr>
              <w:rPr>
                <w:ins w:id="54" w:author="Mittra, Sauvik" w:date="2024-05-09T14:49:00Z"/>
              </w:rPr>
            </w:pPr>
            <w:ins w:id="55" w:author="Mittra, Sauvik" w:date="2024-05-09T14:49:00Z">
              <w:r>
                <w:t xml:space="preserve">MVG concluded that the selected valuation technique, as described by the Valuation Specialist, is conceptually sound, capable of capturing all substantive characteristics of the In Scope Items, and, therefore, </w:t>
              </w:r>
              <w:proofErr w:type="gramStart"/>
              <w:r>
                <w:t>is capable of producing</w:t>
              </w:r>
              <w:proofErr w:type="gramEnd"/>
              <w:r>
                <w:t xml:space="preserve"> a reasonable fair value estimate for the In Scope Items, provided it is applied appropriately. This conclusion is based solely on the inherent characteristics of the valuation model in accordance with established financial economic theory and its acceptance as a standard practice for fair value measurement of similar financial instruments. </w:t>
              </w:r>
            </w:ins>
          </w:p>
          <w:p w14:paraId="0941D39F" w14:textId="77777777" w:rsidR="000F5FC5" w:rsidRDefault="000F5FC5" w:rsidP="000F5FC5">
            <w:pPr>
              <w:rPr>
                <w:ins w:id="56" w:author="Mittra, Sauvik" w:date="2024-05-09T14:49:00Z"/>
              </w:rPr>
            </w:pPr>
          </w:p>
          <w:p w14:paraId="22219807" w14:textId="24CF4007" w:rsidR="00424D3C" w:rsidRDefault="000F5FC5" w:rsidP="000F5FC5">
            <w:ins w:id="57" w:author="Mittra, Sauvik" w:date="2024-05-09T14:49:00Z">
              <w:r>
                <w:t>See the Identifying, Verifying, and Testing Significant Assumptions section for details regarding the inputs used in the Valuation Specialist’s analysis.</w:t>
              </w:r>
            </w:ins>
          </w:p>
          <w:p w14:paraId="3F0231B5" w14:textId="012A3AA3" w:rsidR="00C36CE3" w:rsidRPr="00C36CE3" w:rsidRDefault="00C36CE3" w:rsidP="00CA0CFD">
            <w:pPr>
              <w:rPr>
                <w:rFonts w:asciiTheme="majorHAnsi" w:hAnsiTheme="majorHAnsi" w:cstheme="majorHAnsi"/>
                <w:szCs w:val="18"/>
              </w:rPr>
            </w:pPr>
          </w:p>
        </w:tc>
      </w:tr>
    </w:tbl>
    <w:p w14:paraId="50312BE9" w14:textId="77777777" w:rsidR="00B90E6E" w:rsidRDefault="00B90E6E" w:rsidP="00E6220D">
      <w:pPr>
        <w:spacing w:after="0"/>
        <w:rPr>
          <w:rFonts w:asciiTheme="majorHAnsi" w:hAnsiTheme="majorHAnsi" w:cstheme="majorHAnsi"/>
          <w:szCs w:val="18"/>
        </w:rPr>
      </w:pPr>
    </w:p>
    <w:p w14:paraId="6FCF938C" w14:textId="101539CA" w:rsidR="009E4513" w:rsidRDefault="00453B96" w:rsidP="009E4513">
      <w:pPr>
        <w:spacing w:after="0"/>
        <w:rPr>
          <w:rFonts w:asciiTheme="majorHAnsi" w:hAnsiTheme="majorHAnsi" w:cstheme="majorHAnsi"/>
          <w:szCs w:val="18"/>
        </w:rPr>
      </w:pPr>
      <w:r>
        <w:rPr>
          <w:rFonts w:asciiTheme="majorHAnsi" w:hAnsiTheme="majorHAnsi" w:cstheme="majorHAnsi"/>
          <w:b/>
          <w:bCs/>
          <w:sz w:val="22"/>
        </w:rPr>
        <w:br w:type="page"/>
      </w:r>
    </w:p>
    <w:p w14:paraId="5DE4D112" w14:textId="095C4C1D" w:rsidR="00453B96" w:rsidRPr="00E6220D" w:rsidRDefault="00453B96" w:rsidP="00E6220D">
      <w:pPr>
        <w:spacing w:after="0"/>
        <w:rPr>
          <w:szCs w:val="18"/>
        </w:rPr>
      </w:pPr>
    </w:p>
    <w:bookmarkEnd w:id="51"/>
    <w:p w14:paraId="304B4BFD" w14:textId="42875C18" w:rsidR="008E278C" w:rsidRDefault="008E278C">
      <w:pPr>
        <w:rPr>
          <w:rFonts w:asciiTheme="majorHAnsi" w:hAnsiTheme="majorHAnsi" w:cstheme="majorHAnsi"/>
          <w:b/>
          <w:bCs/>
          <w:sz w:val="22"/>
        </w:rPr>
      </w:pPr>
      <w:r w:rsidRPr="008E278C">
        <w:rPr>
          <w:rFonts w:asciiTheme="majorHAnsi" w:hAnsiTheme="majorHAnsi" w:cstheme="majorHAnsi"/>
          <w:b/>
          <w:bCs/>
          <w:sz w:val="22"/>
        </w:rPr>
        <w:t>Application of Selected Methodology</w:t>
      </w:r>
    </w:p>
    <w:tbl>
      <w:tblPr>
        <w:tblStyle w:val="TableGrid"/>
        <w:tblW w:w="13495" w:type="dxa"/>
        <w:tblLook w:val="04A0" w:firstRow="1" w:lastRow="0" w:firstColumn="1" w:lastColumn="0" w:noHBand="0" w:noVBand="1"/>
      </w:tblPr>
      <w:tblGrid>
        <w:gridCol w:w="5935"/>
        <w:gridCol w:w="7560"/>
      </w:tblGrid>
      <w:tr w:rsidR="001F6DC2" w:rsidRPr="00C36CE3" w14:paraId="0955E986" w14:textId="0783072E" w:rsidTr="00B67B72">
        <w:trPr>
          <w:trHeight w:val="206"/>
        </w:trPr>
        <w:tc>
          <w:tcPr>
            <w:tcW w:w="5935" w:type="dxa"/>
            <w:shd w:val="clear" w:color="auto" w:fill="F2F2F2" w:themeFill="background1" w:themeFillShade="F2"/>
          </w:tcPr>
          <w:p w14:paraId="293191A0" w14:textId="1AE53767" w:rsidR="001F6DC2" w:rsidRPr="00C36CE3" w:rsidRDefault="001F6DC2" w:rsidP="00380993">
            <w:pPr>
              <w:spacing w:after="60"/>
              <w:rPr>
                <w:rFonts w:asciiTheme="majorHAnsi" w:hAnsiTheme="majorHAnsi" w:cstheme="majorHAnsi"/>
                <w:b/>
                <w:bCs/>
                <w:szCs w:val="18"/>
              </w:rPr>
            </w:pPr>
            <w:r>
              <w:rPr>
                <w:rFonts w:asciiTheme="majorHAnsi" w:hAnsiTheme="majorHAnsi" w:cstheme="majorHAnsi"/>
                <w:b/>
                <w:bCs/>
                <w:szCs w:val="18"/>
              </w:rPr>
              <w:t>V</w:t>
            </w:r>
            <w:r w:rsidR="00FB2454">
              <w:rPr>
                <w:rFonts w:asciiTheme="majorHAnsi" w:hAnsiTheme="majorHAnsi" w:cstheme="majorHAnsi"/>
                <w:b/>
                <w:bCs/>
                <w:szCs w:val="18"/>
              </w:rPr>
              <w:t xml:space="preserve">aluation </w:t>
            </w:r>
            <w:r>
              <w:rPr>
                <w:rFonts w:asciiTheme="majorHAnsi" w:hAnsiTheme="majorHAnsi" w:cstheme="majorHAnsi"/>
                <w:b/>
                <w:bCs/>
                <w:szCs w:val="18"/>
              </w:rPr>
              <w:t>S</w:t>
            </w:r>
            <w:r w:rsidR="00FB2454">
              <w:rPr>
                <w:rFonts w:asciiTheme="majorHAnsi" w:hAnsiTheme="majorHAnsi" w:cstheme="majorHAnsi"/>
                <w:b/>
                <w:bCs/>
                <w:szCs w:val="18"/>
              </w:rPr>
              <w:t>pecialist’s</w:t>
            </w:r>
            <w:r>
              <w:rPr>
                <w:rFonts w:asciiTheme="majorHAnsi" w:hAnsiTheme="majorHAnsi" w:cstheme="majorHAnsi"/>
                <w:b/>
                <w:bCs/>
                <w:szCs w:val="18"/>
              </w:rPr>
              <w:t xml:space="preserve"> Application of </w:t>
            </w:r>
            <w:r w:rsidRPr="00C36CE3">
              <w:rPr>
                <w:rFonts w:asciiTheme="majorHAnsi" w:hAnsiTheme="majorHAnsi" w:cstheme="majorHAnsi"/>
                <w:b/>
                <w:bCs/>
                <w:szCs w:val="18"/>
              </w:rPr>
              <w:t xml:space="preserve">Valuation </w:t>
            </w:r>
            <w:r w:rsidR="000B123B">
              <w:rPr>
                <w:rFonts w:asciiTheme="majorHAnsi" w:hAnsiTheme="majorHAnsi" w:cstheme="majorHAnsi"/>
                <w:b/>
                <w:bCs/>
                <w:szCs w:val="18"/>
              </w:rPr>
              <w:t>Technique</w:t>
            </w:r>
          </w:p>
        </w:tc>
        <w:tc>
          <w:tcPr>
            <w:tcW w:w="7560" w:type="dxa"/>
            <w:shd w:val="clear" w:color="auto" w:fill="F2F2F2" w:themeFill="background1" w:themeFillShade="F2"/>
          </w:tcPr>
          <w:p w14:paraId="48B72D60" w14:textId="20BB1A5E" w:rsidR="001F6DC2" w:rsidRDefault="001F6DC2" w:rsidP="00380993">
            <w:pPr>
              <w:spacing w:after="60"/>
              <w:rPr>
                <w:rFonts w:asciiTheme="majorHAnsi" w:hAnsiTheme="majorHAnsi" w:cstheme="majorHAnsi"/>
                <w:b/>
                <w:bCs/>
                <w:szCs w:val="18"/>
              </w:rPr>
            </w:pPr>
            <w:r>
              <w:rPr>
                <w:rFonts w:asciiTheme="majorHAnsi" w:hAnsiTheme="majorHAnsi" w:cstheme="majorHAnsi"/>
                <w:b/>
                <w:bCs/>
                <w:szCs w:val="18"/>
              </w:rPr>
              <w:t>MVG Commentary</w:t>
            </w:r>
            <w:r w:rsidR="00E536CD">
              <w:rPr>
                <w:rFonts w:asciiTheme="majorHAnsi" w:hAnsiTheme="majorHAnsi" w:cstheme="majorHAnsi"/>
                <w:b/>
                <w:bCs/>
                <w:szCs w:val="18"/>
              </w:rPr>
              <w:t xml:space="preserve"> on Reasonableness of Application of Valuation Technique</w:t>
            </w:r>
          </w:p>
        </w:tc>
      </w:tr>
      <w:tr w:rsidR="001F6DC2" w:rsidRPr="00C36CE3" w14:paraId="575A9798" w14:textId="5659071D" w:rsidTr="008C7C5C">
        <w:trPr>
          <w:trHeight w:val="5318"/>
        </w:trPr>
        <w:tc>
          <w:tcPr>
            <w:tcW w:w="5935" w:type="dxa"/>
          </w:tcPr>
          <w:p w14:paraId="11AC1D5A" w14:textId="6EDC637B" w:rsidR="00F90AB1" w:rsidRPr="00F90AB1" w:rsidRDefault="001F6DC2" w:rsidP="008E278C">
            <w:pPr>
              <w:rPr>
                <w:rFonts w:asciiTheme="majorHAnsi" w:hAnsiTheme="majorHAnsi" w:cstheme="majorHAnsi"/>
                <w:szCs w:val="18"/>
              </w:rPr>
            </w:pPr>
            <w:r w:rsidRPr="00F90AB1">
              <w:rPr>
                <w:rFonts w:asciiTheme="majorHAnsi" w:hAnsiTheme="majorHAnsi" w:cstheme="majorHAnsi"/>
                <w:szCs w:val="18"/>
              </w:rPr>
              <w:t xml:space="preserve">The </w:t>
            </w:r>
            <w:r w:rsidR="005A25C8" w:rsidRPr="00F90AB1">
              <w:rPr>
                <w:rFonts w:asciiTheme="majorHAnsi" w:hAnsiTheme="majorHAnsi" w:cstheme="majorHAnsi"/>
                <w:szCs w:val="18"/>
              </w:rPr>
              <w:t xml:space="preserve">Valuation Specialist’s </w:t>
            </w:r>
            <w:r w:rsidRPr="00F90AB1">
              <w:rPr>
                <w:rFonts w:asciiTheme="majorHAnsi" w:hAnsiTheme="majorHAnsi" w:cstheme="majorHAnsi"/>
                <w:szCs w:val="18"/>
              </w:rPr>
              <w:t xml:space="preserve">analysis </w:t>
            </w:r>
            <w:r w:rsidR="00F90AB1" w:rsidRPr="00F90AB1">
              <w:rPr>
                <w:rFonts w:asciiTheme="majorHAnsi" w:hAnsiTheme="majorHAnsi" w:cstheme="majorHAnsi"/>
                <w:szCs w:val="18"/>
              </w:rPr>
              <w:t>implemented</w:t>
            </w:r>
            <w:r w:rsidRPr="00F90AB1">
              <w:rPr>
                <w:rFonts w:asciiTheme="majorHAnsi" w:hAnsiTheme="majorHAnsi" w:cstheme="majorHAnsi"/>
                <w:szCs w:val="18"/>
              </w:rPr>
              <w:t xml:space="preserve"> the </w:t>
            </w:r>
            <w:r w:rsidR="00F90AB1" w:rsidRPr="00F90AB1">
              <w:rPr>
                <w:rFonts w:asciiTheme="majorHAnsi" w:hAnsiTheme="majorHAnsi" w:cstheme="majorHAnsi"/>
                <w:szCs w:val="18"/>
              </w:rPr>
              <w:t>selected valuation technique as follows:</w:t>
            </w:r>
          </w:p>
          <w:p w14:paraId="314C5E8F" w14:textId="77777777" w:rsidR="005B763D" w:rsidRDefault="005B763D" w:rsidP="005B763D">
            <w:pPr>
              <w:keepNext/>
              <w:rPr>
                <w:ins w:id="58" w:author="Mark Rob" w:date="2024-05-09T23:42:00Z"/>
              </w:rPr>
            </w:pPr>
          </w:p>
          <w:p w14:paraId="17AFECA5" w14:textId="77777777" w:rsidR="0006034E" w:rsidRDefault="0006034E" w:rsidP="005B763D">
            <w:pPr>
              <w:keepNext/>
            </w:pPr>
          </w:p>
          <w:p w14:paraId="3FEC77F2" w14:textId="38242C34" w:rsidR="00FA5E63" w:rsidRPr="00063A4D" w:rsidRDefault="000F5FC5" w:rsidP="008E278C">
            <w:pPr>
              <w:rPr>
                <w:rFonts w:asciiTheme="majorHAnsi" w:hAnsiTheme="majorHAnsi" w:cstheme="majorHAnsi"/>
                <w:color w:val="7DB630" w:themeColor="accent6" w:themeShade="BF"/>
                <w:szCs w:val="18"/>
              </w:rPr>
            </w:pPr>
            <w:ins w:id="59" w:author="Mittra, Sauvik" w:date="2024-05-09T14:52:00Z">
              <w:r>
                <w:rPr>
                  <w:rFonts w:asciiTheme="majorHAnsi" w:hAnsiTheme="majorHAnsi" w:cstheme="majorHAnsi"/>
                  <w:color w:val="7DB630" w:themeColor="accent6" w:themeShade="BF"/>
                  <w:szCs w:val="18"/>
                </w:rPr>
                <w:t>The Valuation Specialist estimated the coupon payments for each of the estimate</w:t>
              </w:r>
            </w:ins>
            <w:ins w:id="60" w:author="Mittra, Sauvik" w:date="2024-05-09T14:54:00Z">
              <w:r>
                <w:rPr>
                  <w:rFonts w:asciiTheme="majorHAnsi" w:hAnsiTheme="majorHAnsi" w:cstheme="majorHAnsi"/>
                  <w:color w:val="7DB630" w:themeColor="accent6" w:themeShade="BF"/>
                  <w:szCs w:val="18"/>
                </w:rPr>
                <w:t>d</w:t>
              </w:r>
            </w:ins>
            <w:ins w:id="61" w:author="Mittra, Sauvik" w:date="2024-05-09T14:52:00Z">
              <w:r>
                <w:rPr>
                  <w:rFonts w:asciiTheme="majorHAnsi" w:hAnsiTheme="majorHAnsi" w:cstheme="majorHAnsi"/>
                  <w:color w:val="7DB630" w:themeColor="accent6" w:themeShade="BF"/>
                  <w:szCs w:val="18"/>
                </w:rPr>
                <w:t xml:space="preserve"> payment dates</w:t>
              </w:r>
            </w:ins>
            <w:ins w:id="62" w:author="Mittra, Sauvik" w:date="2024-05-09T14:53:00Z">
              <w:r>
                <w:rPr>
                  <w:rFonts w:asciiTheme="majorHAnsi" w:hAnsiTheme="majorHAnsi" w:cstheme="majorHAnsi"/>
                  <w:color w:val="7DB630" w:themeColor="accent6" w:themeShade="BF"/>
                  <w:szCs w:val="18"/>
                </w:rPr>
                <w:t xml:space="preserve"> assumed, based on their discussion with company </w:t>
              </w:r>
            </w:ins>
            <w:ins w:id="63" w:author="Mittra, Sauvik" w:date="2024-05-09T14:54:00Z">
              <w:r>
                <w:rPr>
                  <w:rFonts w:asciiTheme="majorHAnsi" w:hAnsiTheme="majorHAnsi" w:cstheme="majorHAnsi"/>
                  <w:color w:val="7DB630" w:themeColor="accent6" w:themeShade="BF"/>
                  <w:szCs w:val="18"/>
                </w:rPr>
                <w:t>along with the principal and coup</w:t>
              </w:r>
            </w:ins>
            <w:ins w:id="64" w:author="Mittra, Sauvik" w:date="2024-05-09T14:55:00Z">
              <w:r>
                <w:rPr>
                  <w:rFonts w:asciiTheme="majorHAnsi" w:hAnsiTheme="majorHAnsi" w:cstheme="majorHAnsi"/>
                  <w:color w:val="7DB630" w:themeColor="accent6" w:themeShade="BF"/>
                  <w:szCs w:val="18"/>
                </w:rPr>
                <w:t xml:space="preserve">on payment at maturity. </w:t>
              </w:r>
              <w:proofErr w:type="gramStart"/>
              <w:r>
                <w:rPr>
                  <w:rFonts w:asciiTheme="majorHAnsi" w:hAnsiTheme="majorHAnsi" w:cstheme="majorHAnsi"/>
                  <w:color w:val="7DB630" w:themeColor="accent6" w:themeShade="BF"/>
                  <w:szCs w:val="18"/>
                </w:rPr>
                <w:t>These value</w:t>
              </w:r>
              <w:proofErr w:type="gramEnd"/>
              <w:r>
                <w:rPr>
                  <w:rFonts w:asciiTheme="majorHAnsi" w:hAnsiTheme="majorHAnsi" w:cstheme="majorHAnsi"/>
                  <w:color w:val="7DB630" w:themeColor="accent6" w:themeShade="BF"/>
                  <w:szCs w:val="18"/>
                </w:rPr>
                <w:t xml:space="preserve"> were further discounted back to present value using a synthetic credit yield estimated by the Valuation Specialist to arrive at the fair value of the three loans.</w:t>
              </w:r>
            </w:ins>
          </w:p>
        </w:tc>
        <w:tc>
          <w:tcPr>
            <w:tcW w:w="7560" w:type="dxa"/>
          </w:tcPr>
          <w:p w14:paraId="5D8E06C5" w14:textId="221BACE9" w:rsidR="00D8710E" w:rsidRDefault="00970EC8" w:rsidP="008E278C">
            <w:pPr>
              <w:rPr>
                <w:szCs w:val="18"/>
              </w:rPr>
            </w:pPr>
            <w:r w:rsidRPr="00970EC8">
              <w:rPr>
                <w:rFonts w:asciiTheme="majorHAnsi" w:hAnsiTheme="majorHAnsi" w:cstheme="majorHAnsi"/>
                <w:szCs w:val="18"/>
              </w:rPr>
              <w:t xml:space="preserve">MVG evaluated the reasonableness of the </w:t>
            </w:r>
            <w:r w:rsidR="000E00E9">
              <w:rPr>
                <w:rFonts w:asciiTheme="majorHAnsi" w:hAnsiTheme="majorHAnsi" w:cstheme="majorHAnsi"/>
                <w:szCs w:val="18"/>
              </w:rPr>
              <w:t xml:space="preserve">Valuation Specialist’s application </w:t>
            </w:r>
            <w:r w:rsidR="00837CE5">
              <w:rPr>
                <w:rFonts w:asciiTheme="majorHAnsi" w:hAnsiTheme="majorHAnsi" w:cstheme="majorHAnsi"/>
                <w:szCs w:val="18"/>
              </w:rPr>
              <w:t xml:space="preserve">/ implementation </w:t>
            </w:r>
            <w:r w:rsidR="00396993">
              <w:rPr>
                <w:rFonts w:asciiTheme="majorHAnsi" w:hAnsiTheme="majorHAnsi" w:cstheme="majorHAnsi"/>
                <w:szCs w:val="18"/>
              </w:rPr>
              <w:t xml:space="preserve">of the selected valuation techniques </w:t>
            </w:r>
            <w:r w:rsidRPr="00970EC8">
              <w:rPr>
                <w:rFonts w:asciiTheme="majorHAnsi" w:hAnsiTheme="majorHAnsi" w:cstheme="majorHAnsi"/>
                <w:szCs w:val="18"/>
              </w:rPr>
              <w:t xml:space="preserve">by </w:t>
            </w:r>
            <w:r w:rsidR="004E3C20" w:rsidRPr="00C60473">
              <w:rPr>
                <w:szCs w:val="18"/>
              </w:rPr>
              <w:t>developing a comparative calculation</w:t>
            </w:r>
            <w:r w:rsidR="000B2A72">
              <w:rPr>
                <w:szCs w:val="18"/>
              </w:rPr>
              <w:t>, which</w:t>
            </w:r>
            <w:r w:rsidR="004E3C20" w:rsidRPr="00C60473">
              <w:rPr>
                <w:szCs w:val="18"/>
              </w:rPr>
              <w:t xml:space="preserve"> </w:t>
            </w:r>
            <w:r w:rsidR="000B2A72">
              <w:rPr>
                <w:szCs w:val="18"/>
              </w:rPr>
              <w:t>considered</w:t>
            </w:r>
            <w:r w:rsidR="004E3C20" w:rsidRPr="00C60473">
              <w:rPr>
                <w:szCs w:val="18"/>
              </w:rPr>
              <w:t xml:space="preserve"> a combination of some or </w:t>
            </w:r>
            <w:proofErr w:type="gramStart"/>
            <w:r w:rsidR="004E3C20" w:rsidRPr="00C60473">
              <w:rPr>
                <w:szCs w:val="18"/>
              </w:rPr>
              <w:t>all of</w:t>
            </w:r>
            <w:proofErr w:type="gramEnd"/>
            <w:r w:rsidR="004E3C20" w:rsidRPr="00C60473">
              <w:rPr>
                <w:szCs w:val="18"/>
              </w:rPr>
              <w:t xml:space="preserve"> the </w:t>
            </w:r>
            <w:r w:rsidR="004E3C20">
              <w:rPr>
                <w:szCs w:val="18"/>
              </w:rPr>
              <w:t>Valuation S</w:t>
            </w:r>
            <w:r w:rsidR="004E3C20" w:rsidRPr="00C60473">
              <w:rPr>
                <w:szCs w:val="18"/>
              </w:rPr>
              <w:t>pecialist’s assumptions and some or all of MVG’s own assumptions to test the Fair Value Measurements</w:t>
            </w:r>
            <w:r w:rsidR="0084306D">
              <w:rPr>
                <w:szCs w:val="18"/>
              </w:rPr>
              <w:t xml:space="preserve">. </w:t>
            </w:r>
          </w:p>
          <w:p w14:paraId="6FC5402C" w14:textId="77777777" w:rsidR="00D8710E" w:rsidRDefault="00D8710E" w:rsidP="008E278C">
            <w:pPr>
              <w:rPr>
                <w:szCs w:val="18"/>
              </w:rPr>
            </w:pPr>
          </w:p>
          <w:p w14:paraId="7934210B" w14:textId="0A94A82B" w:rsidR="00D8710E" w:rsidRDefault="00D8710E" w:rsidP="006E265B">
            <w:pPr>
              <w:pStyle w:val="ListParagraph"/>
              <w:numPr>
                <w:ilvl w:val="0"/>
                <w:numId w:val="24"/>
              </w:numPr>
              <w:rPr>
                <w:szCs w:val="18"/>
              </w:rPr>
            </w:pPr>
            <w:r>
              <w:rPr>
                <w:szCs w:val="18"/>
              </w:rPr>
              <w:t>See the</w:t>
            </w:r>
            <w:r w:rsidRPr="00D8710E">
              <w:rPr>
                <w:szCs w:val="18"/>
              </w:rPr>
              <w:t xml:space="preserve"> </w:t>
            </w:r>
            <w:r w:rsidR="00772816" w:rsidRPr="00772816">
              <w:rPr>
                <w:szCs w:val="18"/>
              </w:rPr>
              <w:t xml:space="preserve">Identifying, Verifying, and Testing Significant Assumptions </w:t>
            </w:r>
            <w:r w:rsidR="004D5E03">
              <w:rPr>
                <w:szCs w:val="18"/>
              </w:rPr>
              <w:t xml:space="preserve">section of the memo </w:t>
            </w:r>
            <w:r w:rsidR="00AA1E75">
              <w:rPr>
                <w:szCs w:val="18"/>
              </w:rPr>
              <w:t>for additional details about the assumptions used by the Valuation Specialist to develop the Fair Value Measurements.</w:t>
            </w:r>
          </w:p>
          <w:p w14:paraId="2708F48F" w14:textId="77777777" w:rsidR="00AA1E75" w:rsidRDefault="00AA1E75" w:rsidP="008E278C">
            <w:pPr>
              <w:rPr>
                <w:szCs w:val="18"/>
              </w:rPr>
            </w:pPr>
          </w:p>
          <w:p w14:paraId="04EB0EAB" w14:textId="5A9C66E6" w:rsidR="00AA1E75" w:rsidRDefault="00AA1E75" w:rsidP="006E265B">
            <w:pPr>
              <w:pStyle w:val="ListParagraph"/>
              <w:numPr>
                <w:ilvl w:val="0"/>
                <w:numId w:val="24"/>
              </w:numPr>
              <w:rPr>
                <w:szCs w:val="18"/>
              </w:rPr>
            </w:pPr>
            <w:r>
              <w:rPr>
                <w:szCs w:val="18"/>
              </w:rPr>
              <w:t xml:space="preserve">See </w:t>
            </w:r>
            <w:r w:rsidR="00772816">
              <w:rPr>
                <w:szCs w:val="18"/>
              </w:rPr>
              <w:t xml:space="preserve">the </w:t>
            </w:r>
            <w:r w:rsidR="00772816" w:rsidRPr="00772816">
              <w:rPr>
                <w:szCs w:val="18"/>
              </w:rPr>
              <w:t xml:space="preserve">MVG Comparative Calculations </w:t>
            </w:r>
            <w:r w:rsidR="00772816">
              <w:rPr>
                <w:szCs w:val="18"/>
              </w:rPr>
              <w:t xml:space="preserve">section of the memo </w:t>
            </w:r>
            <w:r w:rsidR="006660C6">
              <w:rPr>
                <w:szCs w:val="18"/>
              </w:rPr>
              <w:t>for additional details on MVG’s evaluation</w:t>
            </w:r>
            <w:r w:rsidR="00935CA0">
              <w:rPr>
                <w:szCs w:val="18"/>
              </w:rPr>
              <w:t xml:space="preserve"> </w:t>
            </w:r>
            <w:r w:rsidR="00935CA0" w:rsidRPr="00970EC8">
              <w:rPr>
                <w:rFonts w:asciiTheme="majorHAnsi" w:hAnsiTheme="majorHAnsi" w:cstheme="majorHAnsi"/>
                <w:szCs w:val="18"/>
              </w:rPr>
              <w:t xml:space="preserve">of the </w:t>
            </w:r>
            <w:r w:rsidR="00935CA0">
              <w:rPr>
                <w:rFonts w:asciiTheme="majorHAnsi" w:hAnsiTheme="majorHAnsi" w:cstheme="majorHAnsi"/>
                <w:szCs w:val="18"/>
              </w:rPr>
              <w:t>Valuation Specialist’s application of the selected valuation techniques</w:t>
            </w:r>
            <w:r w:rsidR="00935CA0">
              <w:rPr>
                <w:szCs w:val="18"/>
              </w:rPr>
              <w:t xml:space="preserve">. </w:t>
            </w:r>
          </w:p>
          <w:p w14:paraId="3747F964" w14:textId="77777777" w:rsidR="00D8710E" w:rsidRDefault="00D8710E" w:rsidP="008E278C">
            <w:pPr>
              <w:rPr>
                <w:szCs w:val="18"/>
              </w:rPr>
            </w:pPr>
          </w:p>
          <w:p w14:paraId="3072C312" w14:textId="06E854ED" w:rsidR="00BC1C19" w:rsidRPr="008E278C" w:rsidRDefault="007C3BEB" w:rsidP="006E265B">
            <w:pPr>
              <w:pStyle w:val="ListParagraph"/>
              <w:numPr>
                <w:ilvl w:val="0"/>
                <w:numId w:val="24"/>
              </w:numPr>
              <w:rPr>
                <w:rFonts w:asciiTheme="majorHAnsi" w:hAnsiTheme="majorHAnsi" w:cstheme="majorHAnsi"/>
                <w:szCs w:val="18"/>
              </w:rPr>
            </w:pPr>
            <w:r>
              <w:rPr>
                <w:rFonts w:asciiTheme="majorHAnsi" w:hAnsiTheme="majorHAnsi" w:cstheme="majorHAnsi"/>
                <w:szCs w:val="18"/>
              </w:rPr>
              <w:t xml:space="preserve">See </w:t>
            </w:r>
            <w:r w:rsidR="0044688F">
              <w:rPr>
                <w:rFonts w:asciiTheme="majorHAnsi" w:hAnsiTheme="majorHAnsi" w:cstheme="majorHAnsi"/>
                <w:szCs w:val="18"/>
              </w:rPr>
              <w:t xml:space="preserve">the </w:t>
            </w:r>
            <w:r w:rsidR="00772816" w:rsidRPr="00772816">
              <w:rPr>
                <w:rFonts w:asciiTheme="majorHAnsi" w:hAnsiTheme="majorHAnsi" w:cstheme="majorHAnsi"/>
                <w:szCs w:val="18"/>
              </w:rPr>
              <w:t xml:space="preserve">Conclusions </w:t>
            </w:r>
            <w:r w:rsidR="003C4D0B" w:rsidRPr="006E265B">
              <w:rPr>
                <w:rFonts w:asciiTheme="majorHAnsi" w:hAnsiTheme="majorHAnsi" w:cstheme="majorHAnsi"/>
                <w:szCs w:val="18"/>
              </w:rPr>
              <w:t>Based on Findings</w:t>
            </w:r>
            <w:r w:rsidR="00772816" w:rsidRPr="006E265B">
              <w:rPr>
                <w:rFonts w:asciiTheme="majorHAnsi" w:hAnsiTheme="majorHAnsi" w:cstheme="majorHAnsi"/>
                <w:szCs w:val="18"/>
              </w:rPr>
              <w:t xml:space="preserve"> </w:t>
            </w:r>
            <w:r w:rsidR="0044688F" w:rsidRPr="00A10D8B">
              <w:rPr>
                <w:rFonts w:asciiTheme="majorHAnsi" w:hAnsiTheme="majorHAnsi" w:cstheme="majorHAnsi"/>
                <w:szCs w:val="18"/>
              </w:rPr>
              <w:t xml:space="preserve">section </w:t>
            </w:r>
            <w:r w:rsidR="00772816">
              <w:rPr>
                <w:rFonts w:asciiTheme="majorHAnsi" w:hAnsiTheme="majorHAnsi" w:cstheme="majorHAnsi"/>
                <w:szCs w:val="18"/>
              </w:rPr>
              <w:t xml:space="preserve">of the memo </w:t>
            </w:r>
            <w:r w:rsidR="0044688F" w:rsidRPr="00A10D8B">
              <w:rPr>
                <w:rFonts w:asciiTheme="majorHAnsi" w:hAnsiTheme="majorHAnsi" w:cstheme="majorHAnsi"/>
                <w:szCs w:val="18"/>
              </w:rPr>
              <w:t xml:space="preserve">for MVG’s conclusion on the reasonableness </w:t>
            </w:r>
            <w:r w:rsidR="000E00E9" w:rsidRPr="00A10D8B">
              <w:rPr>
                <w:rFonts w:asciiTheme="majorHAnsi" w:hAnsiTheme="majorHAnsi" w:cstheme="majorHAnsi"/>
                <w:szCs w:val="18"/>
              </w:rPr>
              <w:t>of the</w:t>
            </w:r>
            <w:r w:rsidR="0060712F" w:rsidRPr="00A10D8B">
              <w:rPr>
                <w:rFonts w:asciiTheme="majorHAnsi" w:hAnsiTheme="majorHAnsi" w:cstheme="majorHAnsi"/>
                <w:szCs w:val="18"/>
              </w:rPr>
              <w:t xml:space="preserve"> Valuation Specialist’s selected valuation</w:t>
            </w:r>
            <w:r w:rsidR="0060712F">
              <w:rPr>
                <w:rFonts w:asciiTheme="majorHAnsi" w:hAnsiTheme="majorHAnsi" w:cstheme="majorHAnsi"/>
                <w:szCs w:val="18"/>
              </w:rPr>
              <w:t xml:space="preserve"> techniques</w:t>
            </w:r>
            <w:r w:rsidR="00C21B13">
              <w:rPr>
                <w:rFonts w:asciiTheme="majorHAnsi" w:hAnsiTheme="majorHAnsi" w:cstheme="majorHAnsi"/>
                <w:szCs w:val="18"/>
              </w:rPr>
              <w:t>.</w:t>
            </w:r>
          </w:p>
        </w:tc>
      </w:tr>
    </w:tbl>
    <w:p w14:paraId="07055AC9" w14:textId="77777777" w:rsidR="008E278C" w:rsidRDefault="008E278C">
      <w:pPr>
        <w:rPr>
          <w:rFonts w:asciiTheme="majorHAnsi" w:hAnsiTheme="majorHAnsi" w:cstheme="majorHAnsi"/>
          <w:szCs w:val="18"/>
        </w:rPr>
      </w:pPr>
    </w:p>
    <w:p w14:paraId="7A5744F2" w14:textId="77777777" w:rsidR="008E278C" w:rsidRDefault="008E278C">
      <w:pPr>
        <w:rPr>
          <w:rFonts w:asciiTheme="majorHAnsi" w:hAnsiTheme="majorHAnsi" w:cstheme="majorHAnsi"/>
          <w:szCs w:val="18"/>
        </w:rPr>
      </w:pPr>
    </w:p>
    <w:p w14:paraId="7220DF74" w14:textId="77777777" w:rsidR="007E0281" w:rsidRDefault="007E0281">
      <w:pPr>
        <w:rPr>
          <w:rFonts w:asciiTheme="majorHAnsi" w:hAnsiTheme="majorHAnsi" w:cstheme="majorHAnsi"/>
          <w:b/>
          <w:bCs/>
          <w:sz w:val="22"/>
        </w:rPr>
      </w:pPr>
      <w:r>
        <w:rPr>
          <w:rFonts w:asciiTheme="majorHAnsi" w:hAnsiTheme="majorHAnsi" w:cstheme="majorHAnsi"/>
          <w:b/>
          <w:bCs/>
          <w:sz w:val="22"/>
        </w:rPr>
        <w:br w:type="page"/>
      </w:r>
    </w:p>
    <w:p w14:paraId="1BD0D660" w14:textId="05D82935" w:rsidR="00167BD5" w:rsidRDefault="00BB6AB6" w:rsidP="003463D4">
      <w:pPr>
        <w:pStyle w:val="Heading2"/>
      </w:pPr>
      <w:bookmarkStart w:id="65" w:name="_Procedures_Performed_to_3"/>
      <w:bookmarkStart w:id="66" w:name="_Procedures_Performed_to_4"/>
      <w:bookmarkStart w:id="67" w:name="TestingAssumptions"/>
      <w:bookmarkEnd w:id="65"/>
      <w:bookmarkEnd w:id="66"/>
      <w:r w:rsidRPr="00BB6AB6">
        <w:lastRenderedPageBreak/>
        <w:t xml:space="preserve">Identifying, </w:t>
      </w:r>
      <w:r w:rsidR="00D8710E">
        <w:t>V</w:t>
      </w:r>
      <w:r w:rsidRPr="00BB6AB6">
        <w:t xml:space="preserve">erifying, and </w:t>
      </w:r>
      <w:r w:rsidR="00D8710E">
        <w:t>T</w:t>
      </w:r>
      <w:r w:rsidRPr="00BB6AB6">
        <w:t xml:space="preserve">esting </w:t>
      </w:r>
      <w:r w:rsidR="00D8710E">
        <w:t>S</w:t>
      </w:r>
      <w:r w:rsidRPr="00BB6AB6">
        <w:t xml:space="preserve">ignificant </w:t>
      </w:r>
      <w:r w:rsidR="00D8710E">
        <w:t>A</w:t>
      </w:r>
      <w:r w:rsidRPr="00BB6AB6">
        <w:t>ssumptions</w:t>
      </w:r>
      <w:bookmarkEnd w:id="67"/>
    </w:p>
    <w:p w14:paraId="0B2FF04D" w14:textId="673BCDFB" w:rsidR="007D0AB5" w:rsidRDefault="00A5258C" w:rsidP="00B778DB">
      <w:pPr>
        <w:keepNext/>
        <w:spacing w:after="0"/>
        <w:rPr>
          <w:rFonts w:asciiTheme="majorHAnsi" w:hAnsiTheme="majorHAnsi" w:cstheme="majorHAnsi"/>
          <w:szCs w:val="18"/>
        </w:rPr>
      </w:pPr>
      <w:r w:rsidRPr="00C36CE3">
        <w:rPr>
          <w:rFonts w:asciiTheme="majorHAnsi" w:hAnsiTheme="majorHAnsi" w:cstheme="majorHAnsi"/>
          <w:szCs w:val="18"/>
        </w:rPr>
        <w:t>The following table outline</w:t>
      </w:r>
      <w:r>
        <w:rPr>
          <w:rFonts w:asciiTheme="majorHAnsi" w:hAnsiTheme="majorHAnsi" w:cstheme="majorHAnsi"/>
          <w:szCs w:val="18"/>
        </w:rPr>
        <w:t>s</w:t>
      </w:r>
      <w:r w:rsidRPr="00C36CE3">
        <w:rPr>
          <w:rFonts w:asciiTheme="majorHAnsi" w:hAnsiTheme="majorHAnsi" w:cstheme="majorHAnsi"/>
          <w:szCs w:val="18"/>
        </w:rPr>
        <w:t xml:space="preserve"> the </w:t>
      </w:r>
      <w:r>
        <w:rPr>
          <w:rFonts w:asciiTheme="majorHAnsi" w:hAnsiTheme="majorHAnsi" w:cstheme="majorHAnsi"/>
          <w:szCs w:val="18"/>
        </w:rPr>
        <w:t xml:space="preserve">significant </w:t>
      </w:r>
      <w:r w:rsidRPr="00C36CE3">
        <w:rPr>
          <w:rFonts w:asciiTheme="majorHAnsi" w:hAnsiTheme="majorHAnsi" w:cstheme="majorHAnsi"/>
          <w:szCs w:val="18"/>
        </w:rPr>
        <w:t xml:space="preserve">assumptions that were </w:t>
      </w:r>
      <w:r>
        <w:rPr>
          <w:rFonts w:asciiTheme="majorHAnsi" w:hAnsiTheme="majorHAnsi" w:cstheme="majorHAnsi"/>
          <w:szCs w:val="18"/>
        </w:rPr>
        <w:t>identified by MVG</w:t>
      </w:r>
      <w:r w:rsidRPr="00C36CE3">
        <w:rPr>
          <w:rFonts w:asciiTheme="majorHAnsi" w:hAnsiTheme="majorHAnsi" w:cstheme="majorHAnsi"/>
          <w:szCs w:val="18"/>
        </w:rPr>
        <w:t xml:space="preserve"> </w:t>
      </w:r>
      <w:r>
        <w:rPr>
          <w:rFonts w:asciiTheme="majorHAnsi" w:hAnsiTheme="majorHAnsi" w:cstheme="majorHAnsi"/>
          <w:szCs w:val="18"/>
        </w:rPr>
        <w:t xml:space="preserve">as being </w:t>
      </w:r>
      <w:r w:rsidRPr="00C36CE3">
        <w:rPr>
          <w:rFonts w:asciiTheme="majorHAnsi" w:hAnsiTheme="majorHAnsi" w:cstheme="majorHAnsi"/>
          <w:szCs w:val="18"/>
        </w:rPr>
        <w:t>used in the Valuation Specialist’s analysis.</w:t>
      </w:r>
      <w:r>
        <w:rPr>
          <w:rFonts w:asciiTheme="majorHAnsi" w:hAnsiTheme="majorHAnsi" w:cstheme="majorHAnsi"/>
          <w:szCs w:val="18"/>
        </w:rPr>
        <w:t xml:space="preserve"> </w:t>
      </w:r>
      <w:r w:rsidR="00D01741">
        <w:rPr>
          <w:rFonts w:asciiTheme="majorHAnsi" w:hAnsiTheme="majorHAnsi" w:cstheme="majorHAnsi"/>
          <w:szCs w:val="18"/>
        </w:rPr>
        <w:t>MVG</w:t>
      </w:r>
      <w:r w:rsidR="009A08D0">
        <w:rPr>
          <w:rFonts w:asciiTheme="majorHAnsi" w:hAnsiTheme="majorHAnsi" w:cstheme="majorHAnsi"/>
          <w:szCs w:val="18"/>
        </w:rPr>
        <w:t xml:space="preserve"> </w:t>
      </w:r>
      <w:r w:rsidR="00D01741">
        <w:rPr>
          <w:rFonts w:asciiTheme="majorHAnsi" w:hAnsiTheme="majorHAnsi" w:cstheme="majorHAnsi"/>
          <w:szCs w:val="18"/>
        </w:rPr>
        <w:t>i</w:t>
      </w:r>
      <w:r w:rsidR="00D01741" w:rsidRPr="00D01741">
        <w:rPr>
          <w:rFonts w:asciiTheme="majorHAnsi" w:hAnsiTheme="majorHAnsi" w:cstheme="majorHAnsi"/>
          <w:szCs w:val="18"/>
        </w:rPr>
        <w:t>dentif</w:t>
      </w:r>
      <w:r w:rsidR="00FC0528">
        <w:rPr>
          <w:rFonts w:asciiTheme="majorHAnsi" w:hAnsiTheme="majorHAnsi" w:cstheme="majorHAnsi"/>
          <w:szCs w:val="18"/>
        </w:rPr>
        <w:t>ied</w:t>
      </w:r>
      <w:r w:rsidR="00D01741" w:rsidRPr="00D01741">
        <w:rPr>
          <w:rFonts w:asciiTheme="majorHAnsi" w:hAnsiTheme="majorHAnsi" w:cstheme="majorHAnsi"/>
          <w:szCs w:val="18"/>
        </w:rPr>
        <w:t>, verif</w:t>
      </w:r>
      <w:r w:rsidR="00FC0528">
        <w:rPr>
          <w:rFonts w:asciiTheme="majorHAnsi" w:hAnsiTheme="majorHAnsi" w:cstheme="majorHAnsi"/>
          <w:szCs w:val="18"/>
        </w:rPr>
        <w:t>ied</w:t>
      </w:r>
      <w:r w:rsidR="00D01741" w:rsidRPr="00D01741">
        <w:rPr>
          <w:rFonts w:asciiTheme="majorHAnsi" w:hAnsiTheme="majorHAnsi" w:cstheme="majorHAnsi"/>
          <w:szCs w:val="18"/>
        </w:rPr>
        <w:t xml:space="preserve">, and </w:t>
      </w:r>
      <w:r w:rsidR="00FC0528">
        <w:rPr>
          <w:rFonts w:asciiTheme="majorHAnsi" w:hAnsiTheme="majorHAnsi" w:cstheme="majorHAnsi"/>
          <w:szCs w:val="18"/>
        </w:rPr>
        <w:t xml:space="preserve">performed a comparative analysis of the </w:t>
      </w:r>
      <w:r w:rsidR="00D01741" w:rsidRPr="00D01741">
        <w:rPr>
          <w:rFonts w:asciiTheme="majorHAnsi" w:hAnsiTheme="majorHAnsi" w:cstheme="majorHAnsi"/>
          <w:szCs w:val="18"/>
        </w:rPr>
        <w:t>significant assumptions</w:t>
      </w:r>
      <w:r w:rsidR="00FC0528">
        <w:rPr>
          <w:rFonts w:asciiTheme="majorHAnsi" w:hAnsiTheme="majorHAnsi" w:cstheme="majorHAnsi"/>
          <w:szCs w:val="18"/>
        </w:rPr>
        <w:t xml:space="preserve"> in order to test the</w:t>
      </w:r>
      <w:r w:rsidR="00A83494">
        <w:rPr>
          <w:rFonts w:asciiTheme="majorHAnsi" w:hAnsiTheme="majorHAnsi" w:cstheme="majorHAnsi"/>
          <w:szCs w:val="18"/>
        </w:rPr>
        <w:t>m</w:t>
      </w:r>
      <w:r w:rsidR="00D01741">
        <w:rPr>
          <w:rFonts w:asciiTheme="majorHAnsi" w:hAnsiTheme="majorHAnsi" w:cstheme="majorHAnsi"/>
          <w:szCs w:val="18"/>
        </w:rPr>
        <w:t>.</w:t>
      </w:r>
      <w:r w:rsidR="00A83494">
        <w:rPr>
          <w:rFonts w:asciiTheme="majorHAnsi" w:hAnsiTheme="majorHAnsi" w:cstheme="majorHAnsi"/>
          <w:szCs w:val="18"/>
        </w:rPr>
        <w:t xml:space="preserve"> </w:t>
      </w:r>
      <w:r w:rsidR="00886590">
        <w:rPr>
          <w:rFonts w:asciiTheme="majorHAnsi" w:hAnsiTheme="majorHAnsi" w:cstheme="majorHAnsi"/>
          <w:szCs w:val="18"/>
        </w:rPr>
        <w:t>MVG</w:t>
      </w:r>
      <w:r w:rsidR="00B022E8">
        <w:rPr>
          <w:rFonts w:asciiTheme="majorHAnsi" w:hAnsiTheme="majorHAnsi" w:cstheme="majorHAnsi"/>
          <w:szCs w:val="18"/>
        </w:rPr>
        <w:t xml:space="preserve">’s commentary on the </w:t>
      </w:r>
      <w:r w:rsidR="00886590">
        <w:rPr>
          <w:rFonts w:asciiTheme="majorHAnsi" w:hAnsiTheme="majorHAnsi" w:cstheme="majorHAnsi"/>
          <w:szCs w:val="18"/>
        </w:rPr>
        <w:t xml:space="preserve">reasonableness and relevance of the </w:t>
      </w:r>
      <w:r w:rsidR="00B022E8">
        <w:rPr>
          <w:rFonts w:asciiTheme="majorHAnsi" w:hAnsiTheme="majorHAnsi" w:cstheme="majorHAnsi"/>
          <w:szCs w:val="18"/>
        </w:rPr>
        <w:t>assumptions</w:t>
      </w:r>
      <w:r w:rsidR="003F3F07">
        <w:rPr>
          <w:rFonts w:asciiTheme="majorHAnsi" w:hAnsiTheme="majorHAnsi" w:cstheme="majorHAnsi"/>
          <w:szCs w:val="18"/>
        </w:rPr>
        <w:t xml:space="preserve"> is included in the table</w:t>
      </w:r>
      <w:r w:rsidR="00B022E8">
        <w:rPr>
          <w:rFonts w:asciiTheme="majorHAnsi" w:hAnsiTheme="majorHAnsi" w:cstheme="majorHAnsi"/>
          <w:szCs w:val="18"/>
        </w:rPr>
        <w:t>.</w:t>
      </w:r>
      <w:r w:rsidR="00D01741">
        <w:rPr>
          <w:rFonts w:asciiTheme="majorHAnsi" w:hAnsiTheme="majorHAnsi" w:cstheme="majorHAnsi"/>
          <w:szCs w:val="18"/>
        </w:rPr>
        <w:t xml:space="preserve"> </w:t>
      </w:r>
      <w:r w:rsidR="004B2C0F">
        <w:rPr>
          <w:rFonts w:asciiTheme="majorHAnsi" w:hAnsiTheme="majorHAnsi" w:cstheme="majorHAnsi"/>
          <w:szCs w:val="18"/>
        </w:rPr>
        <w:t xml:space="preserve">See Exhibit C for </w:t>
      </w:r>
      <w:r w:rsidR="004B2C0F" w:rsidRPr="004B2C0F">
        <w:rPr>
          <w:rFonts w:asciiTheme="majorHAnsi" w:hAnsiTheme="majorHAnsi" w:cstheme="majorHAnsi"/>
          <w:szCs w:val="18"/>
        </w:rPr>
        <w:t xml:space="preserve">documents related to procedures performed by MVG </w:t>
      </w:r>
      <w:proofErr w:type="gramStart"/>
      <w:r w:rsidR="004B2C0F" w:rsidRPr="004B2C0F">
        <w:rPr>
          <w:rFonts w:asciiTheme="majorHAnsi" w:hAnsiTheme="majorHAnsi" w:cstheme="majorHAnsi"/>
          <w:szCs w:val="18"/>
        </w:rPr>
        <w:t>during the course of</w:t>
      </w:r>
      <w:proofErr w:type="gramEnd"/>
      <w:r w:rsidR="004B2C0F" w:rsidRPr="004B2C0F">
        <w:rPr>
          <w:rFonts w:asciiTheme="majorHAnsi" w:hAnsiTheme="majorHAnsi" w:cstheme="majorHAnsi"/>
          <w:szCs w:val="18"/>
        </w:rPr>
        <w:t xml:space="preserve"> this assignment</w:t>
      </w:r>
      <w:r w:rsidR="004B2C0F">
        <w:rPr>
          <w:rFonts w:asciiTheme="majorHAnsi" w:hAnsiTheme="majorHAnsi" w:cstheme="majorHAnsi"/>
          <w:szCs w:val="18"/>
        </w:rPr>
        <w:t xml:space="preserve">. </w:t>
      </w:r>
    </w:p>
    <w:p w14:paraId="5C02E298" w14:textId="77777777" w:rsidR="00A5258C" w:rsidRDefault="00A5258C" w:rsidP="00B778DB">
      <w:pPr>
        <w:keepNext/>
        <w:spacing w:after="0"/>
        <w:rPr>
          <w:rFonts w:asciiTheme="majorHAnsi" w:hAnsiTheme="majorHAnsi" w:cstheme="majorHAnsi"/>
          <w:szCs w:val="18"/>
        </w:rPr>
      </w:pPr>
    </w:p>
    <w:p w14:paraId="26B34D44" w14:textId="5150C03C" w:rsidR="000A58CD" w:rsidRPr="00D5463B" w:rsidRDefault="00FB657B" w:rsidP="00B778DB">
      <w:pPr>
        <w:keepNext/>
        <w:spacing w:after="0"/>
        <w:rPr>
          <w:rFonts w:asciiTheme="majorHAnsi" w:hAnsiTheme="majorHAnsi" w:cstheme="majorHAnsi"/>
          <w:szCs w:val="18"/>
        </w:rPr>
      </w:pPr>
      <w:r>
        <w:rPr>
          <w:rFonts w:asciiTheme="majorHAnsi" w:hAnsiTheme="majorHAnsi" w:cstheme="majorHAnsi"/>
          <w:szCs w:val="18"/>
        </w:rPr>
        <w:t xml:space="preserve">MVG relied on the Engagement Team to assess the reasonableness of </w:t>
      </w:r>
      <w:r w:rsidR="00F0626E">
        <w:rPr>
          <w:rFonts w:asciiTheme="majorHAnsi" w:hAnsiTheme="majorHAnsi" w:cstheme="majorHAnsi"/>
          <w:szCs w:val="18"/>
        </w:rPr>
        <w:t xml:space="preserve">the data and </w:t>
      </w:r>
      <w:r w:rsidR="000A58CD" w:rsidRPr="00D5463B">
        <w:rPr>
          <w:rFonts w:asciiTheme="majorHAnsi" w:hAnsiTheme="majorHAnsi" w:cstheme="majorHAnsi"/>
          <w:szCs w:val="18"/>
        </w:rPr>
        <w:t xml:space="preserve">significant assumptions </w:t>
      </w:r>
      <w:r w:rsidR="00F0626E">
        <w:rPr>
          <w:rFonts w:asciiTheme="majorHAnsi" w:hAnsiTheme="majorHAnsi" w:cstheme="majorHAnsi"/>
          <w:szCs w:val="18"/>
        </w:rPr>
        <w:t xml:space="preserve">that were produced or </w:t>
      </w:r>
      <w:r w:rsidR="000A58CD" w:rsidRPr="00D5463B">
        <w:rPr>
          <w:rFonts w:asciiTheme="majorHAnsi" w:hAnsiTheme="majorHAnsi" w:cstheme="majorHAnsi"/>
          <w:szCs w:val="18"/>
        </w:rPr>
        <w:t>provided by the Company</w:t>
      </w:r>
      <w:r w:rsidR="00AB1C53">
        <w:rPr>
          <w:rFonts w:asciiTheme="majorHAnsi" w:hAnsiTheme="majorHAnsi" w:cstheme="majorHAnsi"/>
          <w:szCs w:val="18"/>
        </w:rPr>
        <w:t xml:space="preserve"> </w:t>
      </w:r>
      <w:r w:rsidR="00DA7D06">
        <w:rPr>
          <w:rFonts w:asciiTheme="majorHAnsi" w:hAnsiTheme="majorHAnsi" w:cstheme="majorHAnsi"/>
          <w:szCs w:val="18"/>
        </w:rPr>
        <w:t xml:space="preserve">or </w:t>
      </w:r>
      <w:r w:rsidR="00F0626E">
        <w:rPr>
          <w:rFonts w:asciiTheme="majorHAnsi" w:hAnsiTheme="majorHAnsi" w:cstheme="majorHAnsi"/>
          <w:szCs w:val="18"/>
        </w:rPr>
        <w:t xml:space="preserve">that were </w:t>
      </w:r>
      <w:r w:rsidR="00DA7D06" w:rsidRPr="00D5463B">
        <w:rPr>
          <w:rFonts w:asciiTheme="majorHAnsi" w:hAnsiTheme="majorHAnsi" w:cstheme="majorHAnsi"/>
          <w:szCs w:val="18"/>
        </w:rPr>
        <w:t>based on the Company’s intent and ability to carry out a particular course of action</w:t>
      </w:r>
      <w:r w:rsidR="000A58CD" w:rsidRPr="00D5463B">
        <w:rPr>
          <w:rFonts w:asciiTheme="majorHAnsi" w:hAnsiTheme="majorHAnsi" w:cstheme="majorHAnsi"/>
          <w:szCs w:val="18"/>
        </w:rPr>
        <w:t xml:space="preserve">. </w:t>
      </w:r>
      <w:r w:rsidR="00AB1C53" w:rsidRPr="00AA69FC">
        <w:rPr>
          <w:rFonts w:asciiTheme="majorHAnsi" w:hAnsiTheme="majorHAnsi" w:cstheme="majorHAnsi"/>
          <w:szCs w:val="18"/>
        </w:rPr>
        <w:t xml:space="preserve">MVG </w:t>
      </w:r>
      <w:r w:rsidR="007B4C30">
        <w:rPr>
          <w:rFonts w:asciiTheme="majorHAnsi" w:hAnsiTheme="majorHAnsi" w:cstheme="majorHAnsi"/>
          <w:szCs w:val="18"/>
        </w:rPr>
        <w:t xml:space="preserve">also </w:t>
      </w:r>
      <w:r w:rsidR="00AB1C53" w:rsidRPr="00AA69FC">
        <w:rPr>
          <w:rFonts w:asciiTheme="majorHAnsi" w:hAnsiTheme="majorHAnsi" w:cstheme="majorHAnsi"/>
          <w:szCs w:val="18"/>
        </w:rPr>
        <w:t xml:space="preserve">relied </w:t>
      </w:r>
      <w:r w:rsidR="00AB1C53">
        <w:rPr>
          <w:rFonts w:asciiTheme="majorHAnsi" w:hAnsiTheme="majorHAnsi" w:cstheme="majorHAnsi"/>
          <w:szCs w:val="18"/>
        </w:rPr>
        <w:t xml:space="preserve">on the Engagement Team to assess the reliability of the </w:t>
      </w:r>
      <w:r w:rsidR="004445C4">
        <w:rPr>
          <w:rFonts w:asciiTheme="majorHAnsi" w:hAnsiTheme="majorHAnsi" w:cstheme="majorHAnsi"/>
          <w:szCs w:val="18"/>
        </w:rPr>
        <w:t xml:space="preserve">data </w:t>
      </w:r>
      <w:r w:rsidR="00EE3B11">
        <w:rPr>
          <w:rFonts w:asciiTheme="majorHAnsi" w:hAnsiTheme="majorHAnsi" w:cstheme="majorHAnsi"/>
          <w:szCs w:val="18"/>
        </w:rPr>
        <w:t xml:space="preserve">and assumptions </w:t>
      </w:r>
      <w:r w:rsidR="004445C4">
        <w:rPr>
          <w:rFonts w:asciiTheme="majorHAnsi" w:hAnsiTheme="majorHAnsi" w:cstheme="majorHAnsi"/>
          <w:szCs w:val="18"/>
        </w:rPr>
        <w:t xml:space="preserve">sourced from </w:t>
      </w:r>
      <w:r w:rsidR="00AB1C53">
        <w:rPr>
          <w:rFonts w:asciiTheme="majorHAnsi" w:hAnsiTheme="majorHAnsi" w:cstheme="majorHAnsi"/>
          <w:szCs w:val="18"/>
        </w:rPr>
        <w:t xml:space="preserve">external vendors. </w:t>
      </w:r>
      <w:r w:rsidR="00AB1C53" w:rsidRPr="00AA69FC">
        <w:rPr>
          <w:rFonts w:asciiTheme="majorHAnsi" w:hAnsiTheme="majorHAnsi" w:cstheme="majorHAnsi"/>
          <w:szCs w:val="18"/>
        </w:rPr>
        <w:t xml:space="preserve">See </w:t>
      </w:r>
      <w:r w:rsidR="00772816">
        <w:rPr>
          <w:rFonts w:asciiTheme="majorHAnsi" w:hAnsiTheme="majorHAnsi" w:cstheme="majorHAnsi"/>
          <w:szCs w:val="18"/>
        </w:rPr>
        <w:t xml:space="preserve">the </w:t>
      </w:r>
      <w:r w:rsidR="00772816" w:rsidRPr="00772816">
        <w:rPr>
          <w:rFonts w:asciiTheme="majorHAnsi" w:hAnsiTheme="majorHAnsi" w:cstheme="majorHAnsi"/>
          <w:szCs w:val="18"/>
        </w:rPr>
        <w:t>Matters Addressed by the Engagement Team</w:t>
      </w:r>
      <w:r w:rsidR="00772816">
        <w:rPr>
          <w:rFonts w:asciiTheme="majorHAnsi" w:hAnsiTheme="majorHAnsi" w:cstheme="majorHAnsi"/>
          <w:szCs w:val="18"/>
        </w:rPr>
        <w:t xml:space="preserve"> </w:t>
      </w:r>
      <w:r w:rsidR="00AB1C53">
        <w:rPr>
          <w:rFonts w:asciiTheme="majorHAnsi" w:hAnsiTheme="majorHAnsi" w:cstheme="majorHAnsi"/>
          <w:szCs w:val="18"/>
        </w:rPr>
        <w:t>sectio</w:t>
      </w:r>
      <w:r w:rsidR="00772816">
        <w:rPr>
          <w:rFonts w:asciiTheme="majorHAnsi" w:hAnsiTheme="majorHAnsi" w:cstheme="majorHAnsi"/>
          <w:szCs w:val="18"/>
        </w:rPr>
        <w:t>n of the memo</w:t>
      </w:r>
      <w:r w:rsidR="00AB1C53" w:rsidRPr="00AA69FC">
        <w:rPr>
          <w:rFonts w:asciiTheme="majorHAnsi" w:hAnsiTheme="majorHAnsi" w:cstheme="majorHAnsi"/>
          <w:szCs w:val="18"/>
        </w:rPr>
        <w:t>.</w:t>
      </w:r>
    </w:p>
    <w:p w14:paraId="30D94352" w14:textId="38B6DEF3" w:rsidR="00960A9F" w:rsidRDefault="00792275" w:rsidP="004B2C0F">
      <w:pPr>
        <w:spacing w:after="0"/>
      </w:pPr>
      <w:bookmarkStart w:id="68" w:name="_Hlk158562619"/>
      <w:r>
        <w:t xml:space="preserve"> </w:t>
      </w:r>
    </w:p>
    <w:tbl>
      <w:tblPr>
        <w:tblStyle w:val="PlainTable1"/>
        <w:tblW w:w="13675" w:type="dxa"/>
        <w:tblLayout w:type="fixed"/>
        <w:tblCellMar>
          <w:bottom w:w="115" w:type="dxa"/>
        </w:tblCellMar>
        <w:tblLook w:val="04A0" w:firstRow="1" w:lastRow="0" w:firstColumn="1" w:lastColumn="0" w:noHBand="0" w:noVBand="1"/>
      </w:tblPr>
      <w:tblGrid>
        <w:gridCol w:w="1525"/>
        <w:gridCol w:w="2700"/>
        <w:gridCol w:w="1109"/>
        <w:gridCol w:w="1509"/>
        <w:gridCol w:w="1512"/>
        <w:gridCol w:w="5320"/>
      </w:tblGrid>
      <w:tr w:rsidR="00776020" w:rsidRPr="007C21AF" w14:paraId="5F5902FD" w14:textId="77777777" w:rsidTr="00380993">
        <w:trPr>
          <w:cnfStyle w:val="100000000000" w:firstRow="1" w:lastRow="0" w:firstColumn="0" w:lastColumn="0" w:oddVBand="0" w:evenVBand="0" w:oddHBand="0" w:evenHBand="0" w:firstRowFirstColumn="0" w:firstRowLastColumn="0" w:lastRowFirstColumn="0" w:lastRowLastColumn="0"/>
          <w:trHeight w:val="116"/>
          <w:tblHeader/>
        </w:trPr>
        <w:tc>
          <w:tcPr>
            <w:cnfStyle w:val="001000000000" w:firstRow="0" w:lastRow="0" w:firstColumn="1" w:lastColumn="0" w:oddVBand="0" w:evenVBand="0" w:oddHBand="0" w:evenHBand="0" w:firstRowFirstColumn="0" w:firstRowLastColumn="0" w:lastRowFirstColumn="0" w:lastRowLastColumn="0"/>
            <w:tcW w:w="1525" w:type="dxa"/>
            <w:shd w:val="clear" w:color="auto" w:fill="D9D9D9" w:themeFill="background1" w:themeFillShade="D9"/>
          </w:tcPr>
          <w:p w14:paraId="68FD7E76" w14:textId="193981E1" w:rsidR="00776020" w:rsidRPr="007C21AF" w:rsidRDefault="00776020" w:rsidP="00C24BFB">
            <w:pPr>
              <w:rPr>
                <w:sz w:val="14"/>
                <w:szCs w:val="14"/>
              </w:rPr>
            </w:pPr>
            <w:r w:rsidRPr="007C21AF">
              <w:rPr>
                <w:rFonts w:asciiTheme="majorHAnsi" w:hAnsiTheme="majorHAnsi" w:cstheme="majorHAnsi"/>
                <w:sz w:val="14"/>
                <w:szCs w:val="14"/>
              </w:rPr>
              <w:t>Assumption</w:t>
            </w:r>
          </w:p>
        </w:tc>
        <w:tc>
          <w:tcPr>
            <w:tcW w:w="2700" w:type="dxa"/>
            <w:shd w:val="clear" w:color="auto" w:fill="D9D9D9" w:themeFill="background1" w:themeFillShade="D9"/>
          </w:tcPr>
          <w:p w14:paraId="5FE962B6" w14:textId="2E94B03B" w:rsidR="00776020" w:rsidRPr="007C21AF" w:rsidRDefault="00776020" w:rsidP="00C24BFB">
            <w:pPr>
              <w:cnfStyle w:val="100000000000" w:firstRow="1" w:lastRow="0" w:firstColumn="0" w:lastColumn="0" w:oddVBand="0" w:evenVBand="0" w:oddHBand="0" w:evenHBand="0" w:firstRowFirstColumn="0" w:firstRowLastColumn="0" w:lastRowFirstColumn="0" w:lastRowLastColumn="0"/>
              <w:rPr>
                <w:b w:val="0"/>
                <w:bCs w:val="0"/>
                <w:sz w:val="14"/>
                <w:szCs w:val="14"/>
              </w:rPr>
            </w:pPr>
            <w:r w:rsidRPr="007C21AF">
              <w:rPr>
                <w:sz w:val="14"/>
                <w:szCs w:val="14"/>
              </w:rPr>
              <w:t>Description of VS Assumption</w:t>
            </w:r>
          </w:p>
        </w:tc>
        <w:tc>
          <w:tcPr>
            <w:tcW w:w="1109" w:type="dxa"/>
            <w:shd w:val="clear" w:color="auto" w:fill="D9D9D9" w:themeFill="background1" w:themeFillShade="D9"/>
          </w:tcPr>
          <w:p w14:paraId="177CC4E6" w14:textId="263CA532" w:rsidR="00776020" w:rsidRPr="007C21AF" w:rsidRDefault="00776020" w:rsidP="00C24BFB">
            <w:pPr>
              <w:cnfStyle w:val="100000000000" w:firstRow="1" w:lastRow="0" w:firstColumn="0" w:lastColumn="0" w:oddVBand="0" w:evenVBand="0" w:oddHBand="0" w:evenHBand="0" w:firstRowFirstColumn="0" w:firstRowLastColumn="0" w:lastRowFirstColumn="0" w:lastRowLastColumn="0"/>
              <w:rPr>
                <w:b w:val="0"/>
                <w:bCs w:val="0"/>
                <w:sz w:val="14"/>
                <w:szCs w:val="14"/>
              </w:rPr>
            </w:pPr>
            <w:r w:rsidRPr="007C21AF">
              <w:rPr>
                <w:rFonts w:asciiTheme="majorHAnsi" w:hAnsiTheme="majorHAnsi" w:cstheme="majorHAnsi"/>
                <w:sz w:val="14"/>
                <w:szCs w:val="14"/>
              </w:rPr>
              <w:t>Val</w:t>
            </w:r>
            <w:r w:rsidR="00380993">
              <w:rPr>
                <w:rFonts w:asciiTheme="majorHAnsi" w:hAnsiTheme="majorHAnsi" w:cstheme="majorHAnsi"/>
                <w:sz w:val="14"/>
                <w:szCs w:val="14"/>
              </w:rPr>
              <w:t>.</w:t>
            </w:r>
            <w:r w:rsidRPr="007C21AF">
              <w:rPr>
                <w:rFonts w:asciiTheme="majorHAnsi" w:hAnsiTheme="majorHAnsi" w:cstheme="majorHAnsi"/>
                <w:sz w:val="14"/>
                <w:szCs w:val="14"/>
              </w:rPr>
              <w:t xml:space="preserve"> Date</w:t>
            </w:r>
          </w:p>
        </w:tc>
        <w:tc>
          <w:tcPr>
            <w:tcW w:w="1509" w:type="dxa"/>
            <w:shd w:val="clear" w:color="auto" w:fill="D9D9D9" w:themeFill="background1" w:themeFillShade="D9"/>
          </w:tcPr>
          <w:p w14:paraId="289A6ACC" w14:textId="77777777" w:rsidR="00776020" w:rsidRPr="007C21AF" w:rsidRDefault="00776020" w:rsidP="00C24BFB">
            <w:pPr>
              <w:cnfStyle w:val="100000000000" w:firstRow="1" w:lastRow="0" w:firstColumn="0" w:lastColumn="0" w:oddVBand="0" w:evenVBand="0" w:oddHBand="0" w:evenHBand="0" w:firstRowFirstColumn="0" w:firstRowLastColumn="0" w:lastRowFirstColumn="0" w:lastRowLastColumn="0"/>
              <w:rPr>
                <w:b w:val="0"/>
                <w:bCs w:val="0"/>
                <w:sz w:val="14"/>
                <w:szCs w:val="14"/>
              </w:rPr>
            </w:pPr>
            <w:r w:rsidRPr="007C21AF">
              <w:rPr>
                <w:sz w:val="14"/>
                <w:szCs w:val="14"/>
              </w:rPr>
              <w:t>VS Value</w:t>
            </w:r>
          </w:p>
        </w:tc>
        <w:tc>
          <w:tcPr>
            <w:tcW w:w="1512" w:type="dxa"/>
            <w:shd w:val="clear" w:color="auto" w:fill="D9D9D9" w:themeFill="background1" w:themeFillShade="D9"/>
          </w:tcPr>
          <w:p w14:paraId="35ABA1CA" w14:textId="71A72643" w:rsidR="00776020" w:rsidRPr="007C21AF" w:rsidRDefault="00776020" w:rsidP="00C24BFB">
            <w:pPr>
              <w:cnfStyle w:val="100000000000" w:firstRow="1" w:lastRow="0" w:firstColumn="0" w:lastColumn="0" w:oddVBand="0" w:evenVBand="0" w:oddHBand="0" w:evenHBand="0" w:firstRowFirstColumn="0" w:firstRowLastColumn="0" w:lastRowFirstColumn="0" w:lastRowLastColumn="0"/>
              <w:rPr>
                <w:b w:val="0"/>
                <w:bCs w:val="0"/>
                <w:sz w:val="14"/>
                <w:szCs w:val="14"/>
              </w:rPr>
            </w:pPr>
            <w:r>
              <w:rPr>
                <w:sz w:val="14"/>
                <w:szCs w:val="14"/>
              </w:rPr>
              <w:t>MVG Value</w:t>
            </w:r>
          </w:p>
        </w:tc>
        <w:tc>
          <w:tcPr>
            <w:tcW w:w="5320" w:type="dxa"/>
            <w:shd w:val="clear" w:color="auto" w:fill="D9D9D9" w:themeFill="background1" w:themeFillShade="D9"/>
          </w:tcPr>
          <w:p w14:paraId="46FFD346" w14:textId="36AA131A" w:rsidR="00776020" w:rsidRPr="007C21AF" w:rsidRDefault="00776020" w:rsidP="00C24BFB">
            <w:pPr>
              <w:cnfStyle w:val="100000000000" w:firstRow="1" w:lastRow="0" w:firstColumn="0" w:lastColumn="0" w:oddVBand="0" w:evenVBand="0" w:oddHBand="0" w:evenHBand="0" w:firstRowFirstColumn="0" w:firstRowLastColumn="0" w:lastRowFirstColumn="0" w:lastRowLastColumn="0"/>
              <w:rPr>
                <w:b w:val="0"/>
                <w:bCs w:val="0"/>
                <w:sz w:val="14"/>
                <w:szCs w:val="14"/>
              </w:rPr>
            </w:pPr>
            <w:r w:rsidRPr="007C21AF">
              <w:rPr>
                <w:sz w:val="14"/>
                <w:szCs w:val="14"/>
              </w:rPr>
              <w:t xml:space="preserve">MVG </w:t>
            </w:r>
            <w:r>
              <w:rPr>
                <w:sz w:val="14"/>
                <w:szCs w:val="14"/>
              </w:rPr>
              <w:t>Commentary</w:t>
            </w:r>
          </w:p>
        </w:tc>
      </w:tr>
      <w:tr w:rsidR="00DF695F" w:rsidRPr="007C21AF" w14:paraId="3B667315" w14:textId="77777777" w:rsidTr="007731A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525" w:type="dxa"/>
          </w:tcPr>
          <w:p w14:paraId="74D48696" w14:textId="258AB64C" w:rsidR="00776020" w:rsidRPr="007D28D0" w:rsidRDefault="00162C05" w:rsidP="00382931">
            <w:pPr>
              <w:spacing w:after="60"/>
              <w:rPr>
                <w:b w:val="0"/>
                <w:bCs w:val="0"/>
                <w:sz w:val="14"/>
                <w:szCs w:val="14"/>
              </w:rPr>
            </w:pPr>
            <w:del w:id="69" w:author="Mittra, Sauvik" w:date="2024-05-09T14:06:00Z">
              <w:r w:rsidDel="00C20E90">
                <w:rPr>
                  <w:sz w:val="14"/>
                  <w:szCs w:val="14"/>
                </w:rPr>
                <w:delText>Underlying Metric Value</w:delText>
              </w:r>
            </w:del>
            <w:ins w:id="70" w:author="Mittra, Sauvik" w:date="2024-05-09T14:06:00Z">
              <w:r w:rsidR="00C20E90">
                <w:rPr>
                  <w:sz w:val="14"/>
                  <w:szCs w:val="14"/>
                </w:rPr>
                <w:t>Outstanding P</w:t>
              </w:r>
            </w:ins>
            <w:ins w:id="71" w:author="Mittra, Sauvik" w:date="2024-05-09T14:07:00Z">
              <w:r w:rsidR="00C20E90">
                <w:rPr>
                  <w:sz w:val="14"/>
                  <w:szCs w:val="14"/>
                </w:rPr>
                <w:t>rincipal (Loan #9)</w:t>
              </w:r>
            </w:ins>
          </w:p>
        </w:tc>
        <w:tc>
          <w:tcPr>
            <w:tcW w:w="2700" w:type="dxa"/>
          </w:tcPr>
          <w:p w14:paraId="183C312A" w14:textId="58257C63" w:rsidR="00776020" w:rsidRPr="007D28D0" w:rsidRDefault="00776020" w:rsidP="00382931">
            <w:pPr>
              <w:spacing w:after="60"/>
              <w:cnfStyle w:val="000000100000" w:firstRow="0" w:lastRow="0" w:firstColumn="0" w:lastColumn="0" w:oddVBand="0" w:evenVBand="0" w:oddHBand="1" w:evenHBand="0" w:firstRowFirstColumn="0" w:firstRowLastColumn="0" w:lastRowFirstColumn="0" w:lastRowLastColumn="0"/>
              <w:rPr>
                <w:sz w:val="14"/>
                <w:szCs w:val="14"/>
              </w:rPr>
            </w:pPr>
            <w:r w:rsidRPr="007D28D0">
              <w:rPr>
                <w:sz w:val="14"/>
                <w:szCs w:val="14"/>
              </w:rPr>
              <w:t xml:space="preserve">The </w:t>
            </w:r>
            <w:del w:id="72" w:author="Mittra, Sauvik" w:date="2024-05-09T14:07:00Z">
              <w:r w:rsidR="00162C05" w:rsidDel="00C20E90">
                <w:rPr>
                  <w:sz w:val="14"/>
                  <w:szCs w:val="14"/>
                </w:rPr>
                <w:delText>underlying metric</w:delText>
              </w:r>
            </w:del>
            <w:ins w:id="73" w:author="Mittra, Sauvik" w:date="2024-05-09T14:07:00Z">
              <w:r w:rsidR="00C20E90">
                <w:rPr>
                  <w:sz w:val="14"/>
                  <w:szCs w:val="14"/>
                </w:rPr>
                <w:t>outstanding principal</w:t>
              </w:r>
            </w:ins>
            <w:r w:rsidR="00162C05">
              <w:rPr>
                <w:sz w:val="14"/>
                <w:szCs w:val="14"/>
              </w:rPr>
              <w:t xml:space="preserve"> value</w:t>
            </w:r>
            <w:r w:rsidRPr="007D28D0">
              <w:rPr>
                <w:sz w:val="14"/>
                <w:szCs w:val="14"/>
              </w:rPr>
              <w:t xml:space="preserve"> used in the Valuation Specialist’s analysis was </w:t>
            </w:r>
            <w:del w:id="74" w:author="Mittra, Sauvik" w:date="2024-05-09T14:07:00Z">
              <w:r w:rsidRPr="007D28D0" w:rsidDel="00C20E90">
                <w:rPr>
                  <w:sz w:val="14"/>
                  <w:szCs w:val="14"/>
                </w:rPr>
                <w:delText>the close price of the Company’s common stock as of the Valuation Date</w:delText>
              </w:r>
            </w:del>
            <w:ins w:id="75" w:author="Mittra, Sauvik" w:date="2024-05-09T14:07:00Z">
              <w:r w:rsidR="00C20E90">
                <w:rPr>
                  <w:sz w:val="14"/>
                  <w:szCs w:val="14"/>
                </w:rPr>
                <w:t>provided by the company</w:t>
              </w:r>
            </w:ins>
            <w:r w:rsidRPr="007D28D0">
              <w:rPr>
                <w:sz w:val="14"/>
                <w:szCs w:val="14"/>
              </w:rPr>
              <w:t>.</w:t>
            </w:r>
          </w:p>
        </w:tc>
        <w:tc>
          <w:tcPr>
            <w:tcW w:w="1109" w:type="dxa"/>
          </w:tcPr>
          <w:sdt>
            <w:sdtPr>
              <w:rPr>
                <w:rStyle w:val="MarcumSmallFont"/>
              </w:rPr>
              <w:id w:val="364721376"/>
              <w:placeholder>
                <w:docPart w:val="D81D1F119268448D89DB79EA5193EB87"/>
              </w:placeholder>
              <w:dataBinding w:prefixMappings="xmlns:ns0='CFI_Review_Memo' " w:xpath="/ns0:CFI_Map_Root[1]/ns0:Valuation_Date[1]" w:storeItemID="{1D50747F-1CE4-42AE-B8F0-C6C3A7E0DF50}"/>
              <w:date w:fullDate="2024-02-07T00:00:00Z">
                <w:dateFormat w:val="M/d/yy"/>
                <w:lid w:val="en-US"/>
                <w:storeMappedDataAs w:val="dateTime"/>
                <w:calendar w:val="gregorian"/>
              </w:date>
            </w:sdtPr>
            <w:sdtEndPr>
              <w:rPr>
                <w:rStyle w:val="DefaultParagraphFont"/>
                <w:sz w:val="18"/>
              </w:rPr>
            </w:sdtEndPr>
            <w:sdtContent>
              <w:p w14:paraId="68C72728" w14:textId="372B25A1" w:rsidR="00D127D8" w:rsidRDefault="009B0CD2" w:rsidP="00D127D8">
                <w:p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rPr>
                    <w:rStyle w:val="MarcumNormalFont"/>
                  </w:rPr>
                </w:pPr>
                <w:ins w:id="76" w:author="Mittra, Sauvik" w:date="2024-05-09T13:30:00Z">
                  <w:r>
                    <w:rPr>
                      <w:rStyle w:val="MarcumSmallFont"/>
                    </w:rPr>
                    <w:t>2/7/24</w:t>
                  </w:r>
                </w:ins>
              </w:p>
            </w:sdtContent>
          </w:sdt>
          <w:p w14:paraId="5836D7B9" w14:textId="61026636" w:rsidR="00776020" w:rsidRPr="007D28D0" w:rsidRDefault="00776020" w:rsidP="00382931">
            <w:pPr>
              <w:spacing w:after="60"/>
              <w:cnfStyle w:val="000000100000" w:firstRow="0" w:lastRow="0" w:firstColumn="0" w:lastColumn="0" w:oddVBand="0" w:evenVBand="0" w:oddHBand="1" w:evenHBand="0" w:firstRowFirstColumn="0" w:firstRowLastColumn="0" w:lastRowFirstColumn="0" w:lastRowLastColumn="0"/>
              <w:rPr>
                <w:sz w:val="14"/>
                <w:szCs w:val="14"/>
              </w:rPr>
            </w:pPr>
          </w:p>
        </w:tc>
        <w:tc>
          <w:tcPr>
            <w:tcW w:w="1509" w:type="dxa"/>
          </w:tcPr>
          <w:p w14:paraId="4AFEA847" w14:textId="267B5C19" w:rsidR="00776020" w:rsidRPr="007D28D0" w:rsidRDefault="00000000" w:rsidP="00382931">
            <w:pPr>
              <w:spacing w:after="60"/>
              <w:cnfStyle w:val="000000100000" w:firstRow="0" w:lastRow="0" w:firstColumn="0" w:lastColumn="0" w:oddVBand="0" w:evenVBand="0" w:oddHBand="1" w:evenHBand="0" w:firstRowFirstColumn="0" w:firstRowLastColumn="0" w:lastRowFirstColumn="0" w:lastRowLastColumn="0"/>
              <w:rPr>
                <w:sz w:val="14"/>
                <w:szCs w:val="14"/>
              </w:rPr>
            </w:pPr>
            <w:sdt>
              <w:sdtPr>
                <w:rPr>
                  <w:rStyle w:val="MarcumSmallFont"/>
                </w:rPr>
                <w:id w:val="-195468301"/>
                <w:placeholder>
                  <w:docPart w:val="57D0BF5A85FD4B0DB6F58EFB079438C3"/>
                </w:placeholder>
                <w15:appearance w15:val="hidden"/>
              </w:sdtPr>
              <w:sdtEndPr>
                <w:rPr>
                  <w:rStyle w:val="DefaultParagraphFont"/>
                  <w:sz w:val="18"/>
                  <w:szCs w:val="14"/>
                </w:rPr>
              </w:sdtEndPr>
              <w:sdtContent>
                <w:ins w:id="77" w:author="Mittra, Sauvik" w:date="2024-05-09T14:08:00Z">
                  <w:r w:rsidR="00C20E90">
                    <w:rPr>
                      <w:rStyle w:val="MarcumSmallFont"/>
                    </w:rPr>
                    <w:t>$110,000,000</w:t>
                  </w:r>
                </w:ins>
              </w:sdtContent>
            </w:sdt>
          </w:p>
        </w:tc>
        <w:tc>
          <w:tcPr>
            <w:tcW w:w="1512" w:type="dxa"/>
          </w:tcPr>
          <w:p w14:paraId="394BF528" w14:textId="2A611D10" w:rsidR="00776020" w:rsidRPr="007D28D0" w:rsidRDefault="00000000" w:rsidP="00382931">
            <w:pPr>
              <w:spacing w:after="60"/>
              <w:cnfStyle w:val="000000100000" w:firstRow="0" w:lastRow="0" w:firstColumn="0" w:lastColumn="0" w:oddVBand="0" w:evenVBand="0" w:oddHBand="1" w:evenHBand="0" w:firstRowFirstColumn="0" w:firstRowLastColumn="0" w:lastRowFirstColumn="0" w:lastRowLastColumn="0"/>
              <w:rPr>
                <w:sz w:val="14"/>
                <w:szCs w:val="14"/>
              </w:rPr>
            </w:pPr>
            <w:sdt>
              <w:sdtPr>
                <w:rPr>
                  <w:rStyle w:val="MarcumSmallFont"/>
                </w:rPr>
                <w:id w:val="632285738"/>
                <w:placeholder>
                  <w:docPart w:val="318527BE6A4B41A3AFF2169C95E65F86"/>
                </w:placeholder>
                <w15:appearance w15:val="hidden"/>
              </w:sdtPr>
              <w:sdtEndPr>
                <w:rPr>
                  <w:rStyle w:val="DefaultParagraphFont"/>
                  <w:sz w:val="18"/>
                  <w:szCs w:val="14"/>
                </w:rPr>
              </w:sdtEndPr>
              <w:sdtContent>
                <w:customXmlInsRangeStart w:id="78" w:author="Mittra, Sauvik" w:date="2024-05-09T14:08:00Z"/>
                <w:sdt>
                  <w:sdtPr>
                    <w:rPr>
                      <w:rStyle w:val="MarcumSmallFont"/>
                    </w:rPr>
                    <w:id w:val="617492878"/>
                    <w:placeholder>
                      <w:docPart w:val="A99F88CAD8C04B29BEE68D7F9BA9085C"/>
                    </w:placeholder>
                    <w15:appearance w15:val="hidden"/>
                  </w:sdtPr>
                  <w:sdtEndPr>
                    <w:rPr>
                      <w:rStyle w:val="DefaultParagraphFont"/>
                      <w:sz w:val="18"/>
                      <w:szCs w:val="14"/>
                    </w:rPr>
                  </w:sdtEndPr>
                  <w:sdtContent>
                    <w:customXmlInsRangeEnd w:id="78"/>
                    <w:ins w:id="79" w:author="Mittra, Sauvik" w:date="2024-05-09T14:08:00Z">
                      <w:r w:rsidR="00C20E90">
                        <w:rPr>
                          <w:rStyle w:val="MarcumSmallFont"/>
                        </w:rPr>
                        <w:t>$110,000,000</w:t>
                      </w:r>
                    </w:ins>
                    <w:customXmlInsRangeStart w:id="80" w:author="Mittra, Sauvik" w:date="2024-05-09T14:08:00Z"/>
                  </w:sdtContent>
                </w:sdt>
                <w:customXmlInsRangeEnd w:id="80"/>
              </w:sdtContent>
            </w:sdt>
          </w:p>
        </w:tc>
        <w:tc>
          <w:tcPr>
            <w:tcW w:w="5320" w:type="dxa"/>
          </w:tcPr>
          <w:p w14:paraId="2D2E75CC" w14:textId="77777777" w:rsidR="00C20E90" w:rsidRDefault="00C20E90" w:rsidP="00C20E90">
            <w:pPr>
              <w:cnfStyle w:val="000000100000" w:firstRow="0" w:lastRow="0" w:firstColumn="0" w:lastColumn="0" w:oddVBand="0" w:evenVBand="0" w:oddHBand="1" w:evenHBand="0" w:firstRowFirstColumn="0" w:firstRowLastColumn="0" w:lastRowFirstColumn="0" w:lastRowLastColumn="0"/>
              <w:rPr>
                <w:ins w:id="81" w:author="Mittra, Sauvik" w:date="2024-05-09T14:08:00Z"/>
                <w:sz w:val="14"/>
                <w:szCs w:val="14"/>
              </w:rPr>
            </w:pPr>
            <w:ins w:id="82" w:author="Mittra, Sauvik" w:date="2024-05-09T14:08:00Z">
              <w:r>
                <w:rPr>
                  <w:b/>
                  <w:bCs/>
                  <w:sz w:val="14"/>
                  <w:szCs w:val="14"/>
                </w:rPr>
                <w:t xml:space="preserve">Testing </w:t>
              </w:r>
              <w:r w:rsidRPr="001D14C6">
                <w:rPr>
                  <w:b/>
                  <w:bCs/>
                  <w:sz w:val="14"/>
                  <w:szCs w:val="14"/>
                </w:rPr>
                <w:t>Action</w:t>
              </w:r>
            </w:ins>
          </w:p>
          <w:p w14:paraId="4B0FE239" w14:textId="30BC6F8C" w:rsidR="004D0AAB" w:rsidRPr="004D0AAB" w:rsidRDefault="00C20E90" w:rsidP="00C765D1">
            <w:pPr>
              <w:cnfStyle w:val="000000100000" w:firstRow="0" w:lastRow="0" w:firstColumn="0" w:lastColumn="0" w:oddVBand="0" w:evenVBand="0" w:oddHBand="1" w:evenHBand="0" w:firstRowFirstColumn="0" w:firstRowLastColumn="0" w:lastRowFirstColumn="0" w:lastRowLastColumn="0"/>
              <w:rPr>
                <w:sz w:val="14"/>
                <w:szCs w:val="14"/>
              </w:rPr>
            </w:pPr>
            <w:ins w:id="83" w:author="Mittra, Sauvik" w:date="2024-05-09T14:08:00Z">
              <w:r>
                <w:rPr>
                  <w:sz w:val="14"/>
                  <w:szCs w:val="14"/>
                </w:rPr>
                <w:t>The Engagement Team assessed the reasonableness of data and assumptions that were produced or provided by the Company. See Matters Addressed by the Engagement Team.</w:t>
              </w:r>
            </w:ins>
          </w:p>
        </w:tc>
      </w:tr>
      <w:tr w:rsidR="00C20E90" w:rsidRPr="007C21AF" w14:paraId="1A6C4EE1" w14:textId="77777777" w:rsidTr="007731A7">
        <w:trPr>
          <w:cnfStyle w:val="000000010000" w:firstRow="0" w:lastRow="0" w:firstColumn="0" w:lastColumn="0" w:oddVBand="0" w:evenVBand="0" w:oddHBand="0" w:evenHBand="1" w:firstRowFirstColumn="0" w:firstRowLastColumn="0" w:lastRowFirstColumn="0" w:lastRowLastColumn="0"/>
          <w:trHeight w:val="230"/>
          <w:ins w:id="84" w:author="Mittra, Sauvik" w:date="2024-05-09T14:08:00Z"/>
        </w:trPr>
        <w:tc>
          <w:tcPr>
            <w:cnfStyle w:val="001000000000" w:firstRow="0" w:lastRow="0" w:firstColumn="1" w:lastColumn="0" w:oddVBand="0" w:evenVBand="0" w:oddHBand="0" w:evenHBand="0" w:firstRowFirstColumn="0" w:firstRowLastColumn="0" w:lastRowFirstColumn="0" w:lastRowLastColumn="0"/>
            <w:tcW w:w="1525" w:type="dxa"/>
          </w:tcPr>
          <w:p w14:paraId="5619021D" w14:textId="7D13DF64" w:rsidR="00C20E90" w:rsidDel="00C20E90" w:rsidRDefault="00C20E90" w:rsidP="00C20E90">
            <w:pPr>
              <w:spacing w:after="60"/>
              <w:rPr>
                <w:ins w:id="85" w:author="Mittra, Sauvik" w:date="2024-05-09T14:08:00Z"/>
                <w:sz w:val="14"/>
                <w:szCs w:val="14"/>
              </w:rPr>
            </w:pPr>
            <w:ins w:id="86" w:author="Mittra, Sauvik" w:date="2024-05-09T14:08:00Z">
              <w:r>
                <w:rPr>
                  <w:sz w:val="14"/>
                  <w:szCs w:val="14"/>
                </w:rPr>
                <w:t>Outstanding Principal (Loan #14)</w:t>
              </w:r>
            </w:ins>
          </w:p>
        </w:tc>
        <w:tc>
          <w:tcPr>
            <w:tcW w:w="2700" w:type="dxa"/>
          </w:tcPr>
          <w:p w14:paraId="1873039B" w14:textId="7478B95E" w:rsidR="00C20E90" w:rsidRPr="007D28D0" w:rsidRDefault="00C20E90" w:rsidP="00C20E90">
            <w:pPr>
              <w:spacing w:after="60"/>
              <w:cnfStyle w:val="000000010000" w:firstRow="0" w:lastRow="0" w:firstColumn="0" w:lastColumn="0" w:oddVBand="0" w:evenVBand="0" w:oddHBand="0" w:evenHBand="1" w:firstRowFirstColumn="0" w:firstRowLastColumn="0" w:lastRowFirstColumn="0" w:lastRowLastColumn="0"/>
              <w:rPr>
                <w:ins w:id="87" w:author="Mittra, Sauvik" w:date="2024-05-09T14:08:00Z"/>
                <w:sz w:val="14"/>
                <w:szCs w:val="14"/>
              </w:rPr>
            </w:pPr>
            <w:ins w:id="88" w:author="Mittra, Sauvik" w:date="2024-05-09T14:08:00Z">
              <w:r w:rsidRPr="007D28D0">
                <w:rPr>
                  <w:sz w:val="14"/>
                  <w:szCs w:val="14"/>
                </w:rPr>
                <w:t xml:space="preserve">The </w:t>
              </w:r>
              <w:r>
                <w:rPr>
                  <w:sz w:val="14"/>
                  <w:szCs w:val="14"/>
                </w:rPr>
                <w:t>outstanding principal value</w:t>
              </w:r>
              <w:r w:rsidRPr="007D28D0">
                <w:rPr>
                  <w:sz w:val="14"/>
                  <w:szCs w:val="14"/>
                </w:rPr>
                <w:t xml:space="preserve"> used in the Valuation Specialist’s analysis was </w:t>
              </w:r>
              <w:r>
                <w:rPr>
                  <w:sz w:val="14"/>
                  <w:szCs w:val="14"/>
                </w:rPr>
                <w:t>provided by the company</w:t>
              </w:r>
              <w:r w:rsidRPr="007D28D0">
                <w:rPr>
                  <w:sz w:val="14"/>
                  <w:szCs w:val="14"/>
                </w:rPr>
                <w:t>.</w:t>
              </w:r>
            </w:ins>
          </w:p>
        </w:tc>
        <w:tc>
          <w:tcPr>
            <w:tcW w:w="1109" w:type="dxa"/>
          </w:tcPr>
          <w:customXmlInsRangeStart w:id="89" w:author="Mittra, Sauvik" w:date="2024-05-09T14:08:00Z"/>
          <w:sdt>
            <w:sdtPr>
              <w:rPr>
                <w:rStyle w:val="MarcumSmallFont"/>
              </w:rPr>
              <w:id w:val="-1418936214"/>
              <w:placeholder>
                <w:docPart w:val="7042DDBDC2994E1B964F454DA369A7F3"/>
              </w:placeholder>
              <w:dataBinding w:prefixMappings="xmlns:ns0='CFI_Review_Memo' " w:xpath="/ns0:CFI_Map_Root[1]/ns0:Valuation_Date[1]" w:storeItemID="{1D50747F-1CE4-42AE-B8F0-C6C3A7E0DF50}"/>
              <w:date w:fullDate="2024-02-07T00:00:00Z">
                <w:dateFormat w:val="M/d/yy"/>
                <w:lid w:val="en-US"/>
                <w:storeMappedDataAs w:val="dateTime"/>
                <w:calendar w:val="gregorian"/>
              </w:date>
            </w:sdtPr>
            <w:sdtEndPr>
              <w:rPr>
                <w:rStyle w:val="DefaultParagraphFont"/>
                <w:sz w:val="18"/>
              </w:rPr>
            </w:sdtEndPr>
            <w:sdtContent>
              <w:customXmlInsRangeEnd w:id="89"/>
              <w:p w14:paraId="566C4295" w14:textId="77777777" w:rsidR="00C20E90" w:rsidRDefault="00C20E90" w:rsidP="00C20E90">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ins w:id="90" w:author="Mittra, Sauvik" w:date="2024-05-09T14:08:00Z"/>
                    <w:rStyle w:val="MarcumNormalFont"/>
                  </w:rPr>
                </w:pPr>
                <w:ins w:id="91" w:author="Mittra, Sauvik" w:date="2024-05-09T14:08:00Z">
                  <w:r>
                    <w:rPr>
                      <w:rStyle w:val="MarcumSmallFont"/>
                    </w:rPr>
                    <w:t>2/7/24</w:t>
                  </w:r>
                </w:ins>
              </w:p>
              <w:customXmlInsRangeStart w:id="92" w:author="Mittra, Sauvik" w:date="2024-05-09T14:08:00Z"/>
            </w:sdtContent>
          </w:sdt>
          <w:customXmlInsRangeEnd w:id="92"/>
          <w:p w14:paraId="0F5E0876" w14:textId="77777777" w:rsidR="00C20E90" w:rsidRDefault="00C20E90" w:rsidP="00C20E90">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ins w:id="93" w:author="Mittra, Sauvik" w:date="2024-05-09T14:08:00Z"/>
                <w:rStyle w:val="MarcumSmallFont"/>
              </w:rPr>
            </w:pPr>
          </w:p>
        </w:tc>
        <w:tc>
          <w:tcPr>
            <w:tcW w:w="1509" w:type="dxa"/>
          </w:tcPr>
          <w:p w14:paraId="25773E5B" w14:textId="3156116A" w:rsidR="00C20E90" w:rsidRDefault="00000000" w:rsidP="00C20E90">
            <w:pPr>
              <w:spacing w:after="60"/>
              <w:cnfStyle w:val="000000010000" w:firstRow="0" w:lastRow="0" w:firstColumn="0" w:lastColumn="0" w:oddVBand="0" w:evenVBand="0" w:oddHBand="0" w:evenHBand="1" w:firstRowFirstColumn="0" w:firstRowLastColumn="0" w:lastRowFirstColumn="0" w:lastRowLastColumn="0"/>
              <w:rPr>
                <w:ins w:id="94" w:author="Mittra, Sauvik" w:date="2024-05-09T14:08:00Z"/>
                <w:rStyle w:val="MarcumSmallFont"/>
              </w:rPr>
            </w:pPr>
            <w:customXmlInsRangeStart w:id="95" w:author="Mittra, Sauvik" w:date="2024-05-09T14:08:00Z"/>
            <w:sdt>
              <w:sdtPr>
                <w:rPr>
                  <w:rStyle w:val="MarcumSmallFont"/>
                </w:rPr>
                <w:id w:val="119423716"/>
                <w:placeholder>
                  <w:docPart w:val="A11C456898A049C684139950210B21A9"/>
                </w:placeholder>
                <w15:appearance w15:val="hidden"/>
              </w:sdtPr>
              <w:sdtEndPr>
                <w:rPr>
                  <w:rStyle w:val="DefaultParagraphFont"/>
                  <w:sz w:val="18"/>
                  <w:szCs w:val="14"/>
                </w:rPr>
              </w:sdtEndPr>
              <w:sdtContent>
                <w:customXmlInsRangeEnd w:id="95"/>
                <w:ins w:id="96" w:author="Mittra, Sauvik" w:date="2024-05-09T14:08:00Z">
                  <w:r w:rsidR="00C20E90">
                    <w:rPr>
                      <w:rStyle w:val="MarcumSmallFont"/>
                    </w:rPr>
                    <w:t>$133,250,000</w:t>
                  </w:r>
                </w:ins>
                <w:customXmlInsRangeStart w:id="97" w:author="Mittra, Sauvik" w:date="2024-05-09T14:08:00Z"/>
              </w:sdtContent>
            </w:sdt>
            <w:customXmlInsRangeEnd w:id="97"/>
          </w:p>
        </w:tc>
        <w:tc>
          <w:tcPr>
            <w:tcW w:w="1512" w:type="dxa"/>
          </w:tcPr>
          <w:p w14:paraId="6A9FF855" w14:textId="3A784E6E" w:rsidR="00C20E90" w:rsidRDefault="00000000" w:rsidP="00C20E90">
            <w:pPr>
              <w:spacing w:after="60"/>
              <w:cnfStyle w:val="000000010000" w:firstRow="0" w:lastRow="0" w:firstColumn="0" w:lastColumn="0" w:oddVBand="0" w:evenVBand="0" w:oddHBand="0" w:evenHBand="1" w:firstRowFirstColumn="0" w:firstRowLastColumn="0" w:lastRowFirstColumn="0" w:lastRowLastColumn="0"/>
              <w:rPr>
                <w:ins w:id="98" w:author="Mittra, Sauvik" w:date="2024-05-09T14:08:00Z"/>
                <w:rStyle w:val="MarcumSmallFont"/>
              </w:rPr>
            </w:pPr>
            <w:customXmlInsRangeStart w:id="99" w:author="Mittra, Sauvik" w:date="2024-05-09T14:08:00Z"/>
            <w:sdt>
              <w:sdtPr>
                <w:rPr>
                  <w:rStyle w:val="MarcumSmallFont"/>
                </w:rPr>
                <w:id w:val="1780059274"/>
                <w:placeholder>
                  <w:docPart w:val="BDABC8EACF0047A4BD8CC596242D0979"/>
                </w:placeholder>
                <w15:appearance w15:val="hidden"/>
              </w:sdtPr>
              <w:sdtEndPr>
                <w:rPr>
                  <w:rStyle w:val="DefaultParagraphFont"/>
                  <w:sz w:val="18"/>
                  <w:szCs w:val="14"/>
                </w:rPr>
              </w:sdtEndPr>
              <w:sdtContent>
                <w:customXmlInsRangeEnd w:id="99"/>
                <w:customXmlInsRangeStart w:id="100" w:author="Mittra, Sauvik" w:date="2024-05-09T14:08:00Z"/>
                <w:sdt>
                  <w:sdtPr>
                    <w:rPr>
                      <w:rStyle w:val="MarcumSmallFont"/>
                    </w:rPr>
                    <w:id w:val="-603256418"/>
                    <w:placeholder>
                      <w:docPart w:val="5D54AF81EC57498DBD3C8800DFF8D237"/>
                    </w:placeholder>
                    <w15:appearance w15:val="hidden"/>
                  </w:sdtPr>
                  <w:sdtEndPr>
                    <w:rPr>
                      <w:rStyle w:val="DefaultParagraphFont"/>
                      <w:sz w:val="18"/>
                      <w:szCs w:val="14"/>
                    </w:rPr>
                  </w:sdtEndPr>
                  <w:sdtContent>
                    <w:customXmlInsRangeEnd w:id="100"/>
                    <w:ins w:id="101" w:author="Mittra, Sauvik" w:date="2024-05-09T14:08:00Z">
                      <w:r w:rsidR="00C20E90">
                        <w:rPr>
                          <w:rStyle w:val="MarcumSmallFont"/>
                        </w:rPr>
                        <w:t>$1</w:t>
                      </w:r>
                    </w:ins>
                    <w:ins w:id="102" w:author="Mittra, Sauvik" w:date="2024-05-09T14:09:00Z">
                      <w:r w:rsidR="00C20E90">
                        <w:rPr>
                          <w:rStyle w:val="MarcumSmallFont"/>
                        </w:rPr>
                        <w:t>33</w:t>
                      </w:r>
                    </w:ins>
                    <w:ins w:id="103" w:author="Mittra, Sauvik" w:date="2024-05-09T14:08:00Z">
                      <w:r w:rsidR="00C20E90">
                        <w:rPr>
                          <w:rStyle w:val="MarcumSmallFont"/>
                        </w:rPr>
                        <w:t>,</w:t>
                      </w:r>
                    </w:ins>
                    <w:ins w:id="104" w:author="Mittra, Sauvik" w:date="2024-05-09T14:09:00Z">
                      <w:r w:rsidR="00C20E90">
                        <w:rPr>
                          <w:rStyle w:val="MarcumSmallFont"/>
                        </w:rPr>
                        <w:t>25</w:t>
                      </w:r>
                    </w:ins>
                    <w:ins w:id="105" w:author="Mittra, Sauvik" w:date="2024-05-09T14:08:00Z">
                      <w:r w:rsidR="00C20E90">
                        <w:rPr>
                          <w:rStyle w:val="MarcumSmallFont"/>
                        </w:rPr>
                        <w:t>0,000</w:t>
                      </w:r>
                    </w:ins>
                    <w:customXmlInsRangeStart w:id="106" w:author="Mittra, Sauvik" w:date="2024-05-09T14:08:00Z"/>
                  </w:sdtContent>
                </w:sdt>
                <w:customXmlInsRangeEnd w:id="106"/>
                <w:customXmlInsRangeStart w:id="107" w:author="Mittra, Sauvik" w:date="2024-05-09T14:08:00Z"/>
              </w:sdtContent>
            </w:sdt>
            <w:customXmlInsRangeEnd w:id="107"/>
          </w:p>
        </w:tc>
        <w:tc>
          <w:tcPr>
            <w:tcW w:w="5320" w:type="dxa"/>
          </w:tcPr>
          <w:p w14:paraId="46EFF741" w14:textId="77777777" w:rsidR="00C20E90" w:rsidRDefault="00C20E90" w:rsidP="00C20E90">
            <w:pPr>
              <w:cnfStyle w:val="000000010000" w:firstRow="0" w:lastRow="0" w:firstColumn="0" w:lastColumn="0" w:oddVBand="0" w:evenVBand="0" w:oddHBand="0" w:evenHBand="1" w:firstRowFirstColumn="0" w:firstRowLastColumn="0" w:lastRowFirstColumn="0" w:lastRowLastColumn="0"/>
              <w:rPr>
                <w:ins w:id="108" w:author="Mittra, Sauvik" w:date="2024-05-09T14:08:00Z"/>
                <w:sz w:val="14"/>
                <w:szCs w:val="14"/>
              </w:rPr>
            </w:pPr>
            <w:ins w:id="109" w:author="Mittra, Sauvik" w:date="2024-05-09T14:08:00Z">
              <w:r>
                <w:rPr>
                  <w:b/>
                  <w:bCs/>
                  <w:sz w:val="14"/>
                  <w:szCs w:val="14"/>
                </w:rPr>
                <w:t xml:space="preserve">Testing </w:t>
              </w:r>
              <w:r w:rsidRPr="001D14C6">
                <w:rPr>
                  <w:b/>
                  <w:bCs/>
                  <w:sz w:val="14"/>
                  <w:szCs w:val="14"/>
                </w:rPr>
                <w:t>Action</w:t>
              </w:r>
            </w:ins>
          </w:p>
          <w:p w14:paraId="1606B577" w14:textId="7EED4F3A" w:rsidR="00C20E90" w:rsidRDefault="00C20E90" w:rsidP="00C20E90">
            <w:pPr>
              <w:cnfStyle w:val="000000010000" w:firstRow="0" w:lastRow="0" w:firstColumn="0" w:lastColumn="0" w:oddVBand="0" w:evenVBand="0" w:oddHBand="0" w:evenHBand="1" w:firstRowFirstColumn="0" w:firstRowLastColumn="0" w:lastRowFirstColumn="0" w:lastRowLastColumn="0"/>
              <w:rPr>
                <w:ins w:id="110" w:author="Mittra, Sauvik" w:date="2024-05-09T14:08:00Z"/>
                <w:b/>
                <w:bCs/>
                <w:sz w:val="14"/>
                <w:szCs w:val="14"/>
              </w:rPr>
            </w:pPr>
            <w:ins w:id="111" w:author="Mittra, Sauvik" w:date="2024-05-09T14:08:00Z">
              <w:r>
                <w:rPr>
                  <w:sz w:val="14"/>
                  <w:szCs w:val="14"/>
                </w:rPr>
                <w:t>The Engagement Team assessed the reasonableness of data and assumptions that were produced or provided by the Company. See Matters Addressed by the Engagement Team.</w:t>
              </w:r>
            </w:ins>
          </w:p>
        </w:tc>
      </w:tr>
      <w:tr w:rsidR="00C20E90" w:rsidRPr="007C21AF" w14:paraId="35B156EC" w14:textId="77777777" w:rsidTr="007731A7">
        <w:trPr>
          <w:cnfStyle w:val="000000100000" w:firstRow="0" w:lastRow="0" w:firstColumn="0" w:lastColumn="0" w:oddVBand="0" w:evenVBand="0" w:oddHBand="1" w:evenHBand="0" w:firstRowFirstColumn="0" w:firstRowLastColumn="0" w:lastRowFirstColumn="0" w:lastRowLastColumn="0"/>
          <w:trHeight w:val="230"/>
          <w:ins w:id="112" w:author="Mittra, Sauvik" w:date="2024-05-09T14:08:00Z"/>
        </w:trPr>
        <w:tc>
          <w:tcPr>
            <w:cnfStyle w:val="001000000000" w:firstRow="0" w:lastRow="0" w:firstColumn="1" w:lastColumn="0" w:oddVBand="0" w:evenVBand="0" w:oddHBand="0" w:evenHBand="0" w:firstRowFirstColumn="0" w:firstRowLastColumn="0" w:lastRowFirstColumn="0" w:lastRowLastColumn="0"/>
            <w:tcW w:w="1525" w:type="dxa"/>
          </w:tcPr>
          <w:p w14:paraId="5D32029F" w14:textId="4CAFF511" w:rsidR="00C20E90" w:rsidDel="00C20E90" w:rsidRDefault="00C20E90" w:rsidP="00C20E90">
            <w:pPr>
              <w:spacing w:after="60"/>
              <w:rPr>
                <w:ins w:id="113" w:author="Mittra, Sauvik" w:date="2024-05-09T14:08:00Z"/>
                <w:sz w:val="14"/>
                <w:szCs w:val="14"/>
              </w:rPr>
            </w:pPr>
            <w:ins w:id="114" w:author="Mittra, Sauvik" w:date="2024-05-09T14:08:00Z">
              <w:r>
                <w:rPr>
                  <w:sz w:val="14"/>
                  <w:szCs w:val="14"/>
                </w:rPr>
                <w:t>Outstanding Principal (Loan #29)</w:t>
              </w:r>
            </w:ins>
          </w:p>
        </w:tc>
        <w:tc>
          <w:tcPr>
            <w:tcW w:w="2700" w:type="dxa"/>
          </w:tcPr>
          <w:p w14:paraId="629B7AC8" w14:textId="35F6E4D8" w:rsidR="00C20E90" w:rsidRPr="007D28D0" w:rsidRDefault="00C20E90" w:rsidP="00C20E90">
            <w:pPr>
              <w:spacing w:after="60"/>
              <w:cnfStyle w:val="000000100000" w:firstRow="0" w:lastRow="0" w:firstColumn="0" w:lastColumn="0" w:oddVBand="0" w:evenVBand="0" w:oddHBand="1" w:evenHBand="0" w:firstRowFirstColumn="0" w:firstRowLastColumn="0" w:lastRowFirstColumn="0" w:lastRowLastColumn="0"/>
              <w:rPr>
                <w:ins w:id="115" w:author="Mittra, Sauvik" w:date="2024-05-09T14:08:00Z"/>
                <w:sz w:val="14"/>
                <w:szCs w:val="14"/>
              </w:rPr>
            </w:pPr>
            <w:ins w:id="116" w:author="Mittra, Sauvik" w:date="2024-05-09T14:08:00Z">
              <w:r w:rsidRPr="007D28D0">
                <w:rPr>
                  <w:sz w:val="14"/>
                  <w:szCs w:val="14"/>
                </w:rPr>
                <w:t xml:space="preserve">The </w:t>
              </w:r>
              <w:r>
                <w:rPr>
                  <w:sz w:val="14"/>
                  <w:szCs w:val="14"/>
                </w:rPr>
                <w:t>outstanding principal value</w:t>
              </w:r>
              <w:r w:rsidRPr="007D28D0">
                <w:rPr>
                  <w:sz w:val="14"/>
                  <w:szCs w:val="14"/>
                </w:rPr>
                <w:t xml:space="preserve"> used in the Valuation Specialist’s analysis was </w:t>
              </w:r>
              <w:r>
                <w:rPr>
                  <w:sz w:val="14"/>
                  <w:szCs w:val="14"/>
                </w:rPr>
                <w:t>provided by the company</w:t>
              </w:r>
              <w:r w:rsidRPr="007D28D0">
                <w:rPr>
                  <w:sz w:val="14"/>
                  <w:szCs w:val="14"/>
                </w:rPr>
                <w:t>.</w:t>
              </w:r>
            </w:ins>
          </w:p>
        </w:tc>
        <w:tc>
          <w:tcPr>
            <w:tcW w:w="1109" w:type="dxa"/>
          </w:tcPr>
          <w:customXmlInsRangeStart w:id="117" w:author="Mittra, Sauvik" w:date="2024-05-09T14:08:00Z"/>
          <w:sdt>
            <w:sdtPr>
              <w:rPr>
                <w:rStyle w:val="MarcumSmallFont"/>
              </w:rPr>
              <w:id w:val="1481655818"/>
              <w:placeholder>
                <w:docPart w:val="68963CF1360D49B5987085AD0D65B95A"/>
              </w:placeholder>
              <w:dataBinding w:prefixMappings="xmlns:ns0='CFI_Review_Memo' " w:xpath="/ns0:CFI_Map_Root[1]/ns0:Valuation_Date[1]" w:storeItemID="{1D50747F-1CE4-42AE-B8F0-C6C3A7E0DF50}"/>
              <w:date w:fullDate="2024-02-07T00:00:00Z">
                <w:dateFormat w:val="M/d/yy"/>
                <w:lid w:val="en-US"/>
                <w:storeMappedDataAs w:val="dateTime"/>
                <w:calendar w:val="gregorian"/>
              </w:date>
            </w:sdtPr>
            <w:sdtEndPr>
              <w:rPr>
                <w:rStyle w:val="DefaultParagraphFont"/>
                <w:sz w:val="18"/>
              </w:rPr>
            </w:sdtEndPr>
            <w:sdtContent>
              <w:customXmlInsRangeEnd w:id="117"/>
              <w:p w14:paraId="5BB5FF32" w14:textId="77777777" w:rsidR="00C20E90" w:rsidRDefault="00C20E90" w:rsidP="00C20E90">
                <w:p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rPr>
                    <w:ins w:id="118" w:author="Mittra, Sauvik" w:date="2024-05-09T14:08:00Z"/>
                    <w:rStyle w:val="MarcumNormalFont"/>
                  </w:rPr>
                </w:pPr>
                <w:ins w:id="119" w:author="Mittra, Sauvik" w:date="2024-05-09T14:08:00Z">
                  <w:r>
                    <w:rPr>
                      <w:rStyle w:val="MarcumSmallFont"/>
                    </w:rPr>
                    <w:t>2/7/24</w:t>
                  </w:r>
                </w:ins>
              </w:p>
              <w:customXmlInsRangeStart w:id="120" w:author="Mittra, Sauvik" w:date="2024-05-09T14:08:00Z"/>
            </w:sdtContent>
          </w:sdt>
          <w:customXmlInsRangeEnd w:id="120"/>
          <w:p w14:paraId="01C22F84" w14:textId="77777777" w:rsidR="00C20E90" w:rsidRDefault="00C20E90" w:rsidP="00C20E90">
            <w:p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rPr>
                <w:ins w:id="121" w:author="Mittra, Sauvik" w:date="2024-05-09T14:08:00Z"/>
                <w:rStyle w:val="MarcumSmallFont"/>
              </w:rPr>
            </w:pPr>
          </w:p>
        </w:tc>
        <w:tc>
          <w:tcPr>
            <w:tcW w:w="1509" w:type="dxa"/>
          </w:tcPr>
          <w:p w14:paraId="11A57ACD" w14:textId="10ED793A" w:rsidR="00C20E90" w:rsidRDefault="00000000" w:rsidP="00C20E90">
            <w:pPr>
              <w:spacing w:after="60"/>
              <w:cnfStyle w:val="000000100000" w:firstRow="0" w:lastRow="0" w:firstColumn="0" w:lastColumn="0" w:oddVBand="0" w:evenVBand="0" w:oddHBand="1" w:evenHBand="0" w:firstRowFirstColumn="0" w:firstRowLastColumn="0" w:lastRowFirstColumn="0" w:lastRowLastColumn="0"/>
              <w:rPr>
                <w:ins w:id="122" w:author="Mittra, Sauvik" w:date="2024-05-09T14:08:00Z"/>
                <w:rStyle w:val="MarcumSmallFont"/>
              </w:rPr>
            </w:pPr>
            <w:customXmlInsRangeStart w:id="123" w:author="Mittra, Sauvik" w:date="2024-05-09T14:08:00Z"/>
            <w:sdt>
              <w:sdtPr>
                <w:rPr>
                  <w:rStyle w:val="MarcumSmallFont"/>
                </w:rPr>
                <w:id w:val="1146711283"/>
                <w:placeholder>
                  <w:docPart w:val="5C529142B63F4819AD54C090E241AF46"/>
                </w:placeholder>
                <w15:appearance w15:val="hidden"/>
              </w:sdtPr>
              <w:sdtEndPr>
                <w:rPr>
                  <w:rStyle w:val="DefaultParagraphFont"/>
                  <w:sz w:val="18"/>
                  <w:szCs w:val="14"/>
                </w:rPr>
              </w:sdtEndPr>
              <w:sdtContent>
                <w:customXmlInsRangeEnd w:id="123"/>
                <w:ins w:id="124" w:author="Mittra, Sauvik" w:date="2024-05-09T14:08:00Z">
                  <w:r w:rsidR="00C20E90">
                    <w:rPr>
                      <w:rStyle w:val="MarcumSmallFont"/>
                    </w:rPr>
                    <w:t>$</w:t>
                  </w:r>
                </w:ins>
                <w:ins w:id="125" w:author="Mittra, Sauvik" w:date="2024-05-09T14:09:00Z">
                  <w:r w:rsidR="00C20E90">
                    <w:rPr>
                      <w:rStyle w:val="MarcumSmallFont"/>
                    </w:rPr>
                    <w:t>5</w:t>
                  </w:r>
                </w:ins>
                <w:ins w:id="126" w:author="Mittra, Sauvik" w:date="2024-05-09T14:08:00Z">
                  <w:r w:rsidR="00C20E90">
                    <w:rPr>
                      <w:rStyle w:val="MarcumSmallFont"/>
                    </w:rPr>
                    <w:t>0,000,000</w:t>
                  </w:r>
                </w:ins>
                <w:customXmlInsRangeStart w:id="127" w:author="Mittra, Sauvik" w:date="2024-05-09T14:08:00Z"/>
              </w:sdtContent>
            </w:sdt>
            <w:customXmlInsRangeEnd w:id="127"/>
          </w:p>
        </w:tc>
        <w:tc>
          <w:tcPr>
            <w:tcW w:w="1512" w:type="dxa"/>
          </w:tcPr>
          <w:p w14:paraId="1464C585" w14:textId="4D52D472" w:rsidR="00C20E90" w:rsidRDefault="00000000" w:rsidP="00C20E90">
            <w:pPr>
              <w:spacing w:after="60"/>
              <w:cnfStyle w:val="000000100000" w:firstRow="0" w:lastRow="0" w:firstColumn="0" w:lastColumn="0" w:oddVBand="0" w:evenVBand="0" w:oddHBand="1" w:evenHBand="0" w:firstRowFirstColumn="0" w:firstRowLastColumn="0" w:lastRowFirstColumn="0" w:lastRowLastColumn="0"/>
              <w:rPr>
                <w:ins w:id="128" w:author="Mittra, Sauvik" w:date="2024-05-09T14:08:00Z"/>
                <w:rStyle w:val="MarcumSmallFont"/>
              </w:rPr>
            </w:pPr>
            <w:customXmlInsRangeStart w:id="129" w:author="Mittra, Sauvik" w:date="2024-05-09T14:08:00Z"/>
            <w:sdt>
              <w:sdtPr>
                <w:rPr>
                  <w:rStyle w:val="MarcumSmallFont"/>
                </w:rPr>
                <w:id w:val="295648293"/>
                <w:placeholder>
                  <w:docPart w:val="11DE4DAB4B1240C5A40A55CE7C35DF15"/>
                </w:placeholder>
                <w15:appearance w15:val="hidden"/>
              </w:sdtPr>
              <w:sdtEndPr>
                <w:rPr>
                  <w:rStyle w:val="DefaultParagraphFont"/>
                  <w:sz w:val="18"/>
                  <w:szCs w:val="14"/>
                </w:rPr>
              </w:sdtEndPr>
              <w:sdtContent>
                <w:customXmlInsRangeEnd w:id="129"/>
                <w:customXmlInsRangeStart w:id="130" w:author="Mittra, Sauvik" w:date="2024-05-09T14:08:00Z"/>
                <w:sdt>
                  <w:sdtPr>
                    <w:rPr>
                      <w:rStyle w:val="MarcumSmallFont"/>
                    </w:rPr>
                    <w:id w:val="-1487855083"/>
                    <w:placeholder>
                      <w:docPart w:val="DCA5C6287E0B4948B438DCDA2E0A56A9"/>
                    </w:placeholder>
                    <w15:appearance w15:val="hidden"/>
                  </w:sdtPr>
                  <w:sdtEndPr>
                    <w:rPr>
                      <w:rStyle w:val="DefaultParagraphFont"/>
                      <w:sz w:val="18"/>
                      <w:szCs w:val="14"/>
                    </w:rPr>
                  </w:sdtEndPr>
                  <w:sdtContent>
                    <w:customXmlInsRangeEnd w:id="130"/>
                    <w:ins w:id="131" w:author="Mittra, Sauvik" w:date="2024-05-09T14:08:00Z">
                      <w:r w:rsidR="00C20E90">
                        <w:rPr>
                          <w:rStyle w:val="MarcumSmallFont"/>
                        </w:rPr>
                        <w:t>$</w:t>
                      </w:r>
                    </w:ins>
                    <w:ins w:id="132" w:author="Mittra, Sauvik" w:date="2024-05-09T14:09:00Z">
                      <w:r w:rsidR="00C20E90">
                        <w:rPr>
                          <w:rStyle w:val="MarcumSmallFont"/>
                        </w:rPr>
                        <w:t>5</w:t>
                      </w:r>
                    </w:ins>
                    <w:ins w:id="133" w:author="Mittra, Sauvik" w:date="2024-05-09T14:08:00Z">
                      <w:r w:rsidR="00C20E90">
                        <w:rPr>
                          <w:rStyle w:val="MarcumSmallFont"/>
                        </w:rPr>
                        <w:t>0,000,000</w:t>
                      </w:r>
                    </w:ins>
                    <w:customXmlInsRangeStart w:id="134" w:author="Mittra, Sauvik" w:date="2024-05-09T14:08:00Z"/>
                  </w:sdtContent>
                </w:sdt>
                <w:customXmlInsRangeEnd w:id="134"/>
                <w:customXmlInsRangeStart w:id="135" w:author="Mittra, Sauvik" w:date="2024-05-09T14:08:00Z"/>
              </w:sdtContent>
            </w:sdt>
            <w:customXmlInsRangeEnd w:id="135"/>
          </w:p>
        </w:tc>
        <w:tc>
          <w:tcPr>
            <w:tcW w:w="5320" w:type="dxa"/>
          </w:tcPr>
          <w:p w14:paraId="57D34B41" w14:textId="77777777" w:rsidR="00C20E90" w:rsidRDefault="00C20E90" w:rsidP="00C20E90">
            <w:pPr>
              <w:cnfStyle w:val="000000100000" w:firstRow="0" w:lastRow="0" w:firstColumn="0" w:lastColumn="0" w:oddVBand="0" w:evenVBand="0" w:oddHBand="1" w:evenHBand="0" w:firstRowFirstColumn="0" w:firstRowLastColumn="0" w:lastRowFirstColumn="0" w:lastRowLastColumn="0"/>
              <w:rPr>
                <w:ins w:id="136" w:author="Mittra, Sauvik" w:date="2024-05-09T14:08:00Z"/>
                <w:sz w:val="14"/>
                <w:szCs w:val="14"/>
              </w:rPr>
            </w:pPr>
            <w:ins w:id="137" w:author="Mittra, Sauvik" w:date="2024-05-09T14:08:00Z">
              <w:r>
                <w:rPr>
                  <w:b/>
                  <w:bCs/>
                  <w:sz w:val="14"/>
                  <w:szCs w:val="14"/>
                </w:rPr>
                <w:t xml:space="preserve">Testing </w:t>
              </w:r>
              <w:r w:rsidRPr="001D14C6">
                <w:rPr>
                  <w:b/>
                  <w:bCs/>
                  <w:sz w:val="14"/>
                  <w:szCs w:val="14"/>
                </w:rPr>
                <w:t>Action</w:t>
              </w:r>
            </w:ins>
          </w:p>
          <w:p w14:paraId="78FA4EE3" w14:textId="5FFAD94C" w:rsidR="00C20E90" w:rsidRDefault="00C20E90" w:rsidP="00C20E90">
            <w:pPr>
              <w:cnfStyle w:val="000000100000" w:firstRow="0" w:lastRow="0" w:firstColumn="0" w:lastColumn="0" w:oddVBand="0" w:evenVBand="0" w:oddHBand="1" w:evenHBand="0" w:firstRowFirstColumn="0" w:firstRowLastColumn="0" w:lastRowFirstColumn="0" w:lastRowLastColumn="0"/>
              <w:rPr>
                <w:ins w:id="138" w:author="Mittra, Sauvik" w:date="2024-05-09T14:08:00Z"/>
                <w:b/>
                <w:bCs/>
                <w:sz w:val="14"/>
                <w:szCs w:val="14"/>
              </w:rPr>
            </w:pPr>
            <w:ins w:id="139" w:author="Mittra, Sauvik" w:date="2024-05-09T14:08:00Z">
              <w:r>
                <w:rPr>
                  <w:sz w:val="14"/>
                  <w:szCs w:val="14"/>
                </w:rPr>
                <w:t>The Engagement Team assessed the reasonableness of data and assumptions that were produced or provided by the Company. See Matters Addressed by the Engagement Team.</w:t>
              </w:r>
            </w:ins>
          </w:p>
        </w:tc>
      </w:tr>
      <w:tr w:rsidR="00C20E90" w:rsidRPr="007C21AF" w14:paraId="7F020C06" w14:textId="77777777" w:rsidTr="007731A7">
        <w:trPr>
          <w:cnfStyle w:val="000000010000" w:firstRow="0" w:lastRow="0" w:firstColumn="0" w:lastColumn="0" w:oddVBand="0" w:evenVBand="0" w:oddHBand="0" w:evenHBand="1"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525" w:type="dxa"/>
          </w:tcPr>
          <w:p w14:paraId="6459C651" w14:textId="7F36D4DA" w:rsidR="00C20E90" w:rsidRPr="007D28D0" w:rsidRDefault="00C20E90" w:rsidP="00C20E90">
            <w:pPr>
              <w:rPr>
                <w:b w:val="0"/>
                <w:bCs w:val="0"/>
                <w:sz w:val="14"/>
                <w:szCs w:val="14"/>
              </w:rPr>
            </w:pPr>
            <w:ins w:id="140" w:author="Mittra, Sauvik" w:date="2024-05-09T14:09:00Z">
              <w:r>
                <w:rPr>
                  <w:sz w:val="14"/>
                  <w:szCs w:val="14"/>
                </w:rPr>
                <w:t>Interest Rate</w:t>
              </w:r>
            </w:ins>
          </w:p>
        </w:tc>
        <w:tc>
          <w:tcPr>
            <w:tcW w:w="2700" w:type="dxa"/>
          </w:tcPr>
          <w:p w14:paraId="6319FB86" w14:textId="77777777" w:rsidR="00C20E90" w:rsidRPr="007D28D0" w:rsidRDefault="00C20E90" w:rsidP="00C20E90">
            <w:pPr>
              <w:cnfStyle w:val="000000010000" w:firstRow="0" w:lastRow="0" w:firstColumn="0" w:lastColumn="0" w:oddVBand="0" w:evenVBand="0" w:oddHBand="0" w:evenHBand="1" w:firstRowFirstColumn="0" w:firstRowLastColumn="0" w:lastRowFirstColumn="0" w:lastRowLastColumn="0"/>
              <w:rPr>
                <w:sz w:val="14"/>
                <w:szCs w:val="14"/>
              </w:rPr>
            </w:pPr>
            <w:r w:rsidRPr="007D28D0">
              <w:rPr>
                <w:sz w:val="14"/>
                <w:szCs w:val="14"/>
              </w:rPr>
              <w:t>The Valuation Specialist estimated that the Company’s dividend yield over the Expected Term Period would be equal to the value shown.</w:t>
            </w:r>
          </w:p>
        </w:tc>
        <w:tc>
          <w:tcPr>
            <w:tcW w:w="1109" w:type="dxa"/>
          </w:tcPr>
          <w:sdt>
            <w:sdtPr>
              <w:rPr>
                <w:rStyle w:val="MarcumSmallFont"/>
              </w:rPr>
              <w:id w:val="1844516827"/>
              <w:placeholder>
                <w:docPart w:val="9DB3445A4A5F40F181321D5FB577B81A"/>
              </w:placeholder>
              <w:dataBinding w:prefixMappings="xmlns:ns0='CFI_Review_Memo' " w:xpath="/ns0:CFI_Map_Root[1]/ns0:Valuation_Date[1]" w:storeItemID="{1D50747F-1CE4-42AE-B8F0-C6C3A7E0DF50}"/>
              <w:date w:fullDate="2024-02-07T00:00:00Z">
                <w:dateFormat w:val="M/d/yy"/>
                <w:lid w:val="en-US"/>
                <w:storeMappedDataAs w:val="dateTime"/>
                <w:calendar w:val="gregorian"/>
              </w:date>
            </w:sdtPr>
            <w:sdtEndPr>
              <w:rPr>
                <w:rStyle w:val="DefaultParagraphFont"/>
                <w:sz w:val="18"/>
              </w:rPr>
            </w:sdtEndPr>
            <w:sdtContent>
              <w:p w14:paraId="35F6E67B" w14:textId="7C68982F" w:rsidR="00C20E90" w:rsidRDefault="00C20E90" w:rsidP="00C20E90">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Style w:val="MarcumSmallFont"/>
                  </w:rPr>
                </w:pPr>
                <w:ins w:id="141" w:author="Mittra, Sauvik" w:date="2024-05-09T13:30:00Z">
                  <w:r>
                    <w:rPr>
                      <w:rStyle w:val="MarcumSmallFont"/>
                    </w:rPr>
                    <w:t>2/7/24</w:t>
                  </w:r>
                </w:ins>
              </w:p>
            </w:sdtContent>
          </w:sdt>
          <w:p w14:paraId="0BF421BA" w14:textId="2C15E736" w:rsidR="00C20E90" w:rsidRDefault="00C20E90" w:rsidP="00C20E90">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Style w:val="MarcumNormalFont"/>
              </w:rPr>
            </w:pPr>
          </w:p>
          <w:p w14:paraId="5D63065C" w14:textId="5FA79E13" w:rsidR="00C20E90" w:rsidRDefault="00C20E90" w:rsidP="00C20E90">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Style w:val="MarcumNormalFont"/>
              </w:rPr>
            </w:pPr>
          </w:p>
          <w:p w14:paraId="76D3254F" w14:textId="1D7A2BC8" w:rsidR="00C20E90" w:rsidRPr="007D28D0" w:rsidRDefault="00C20E90" w:rsidP="00C20E90">
            <w:pPr>
              <w:cnfStyle w:val="000000010000" w:firstRow="0" w:lastRow="0" w:firstColumn="0" w:lastColumn="0" w:oddVBand="0" w:evenVBand="0" w:oddHBand="0" w:evenHBand="1" w:firstRowFirstColumn="0" w:firstRowLastColumn="0" w:lastRowFirstColumn="0" w:lastRowLastColumn="0"/>
              <w:rPr>
                <w:sz w:val="14"/>
                <w:szCs w:val="14"/>
              </w:rPr>
            </w:pPr>
          </w:p>
        </w:tc>
        <w:tc>
          <w:tcPr>
            <w:tcW w:w="1509" w:type="dxa"/>
          </w:tcPr>
          <w:p w14:paraId="1D4B3B8A" w14:textId="1157F1F0" w:rsidR="00C20E90" w:rsidRPr="007D28D0" w:rsidRDefault="00000000" w:rsidP="00C20E90">
            <w:pPr>
              <w:cnfStyle w:val="000000010000" w:firstRow="0" w:lastRow="0" w:firstColumn="0" w:lastColumn="0" w:oddVBand="0" w:evenVBand="0" w:oddHBand="0" w:evenHBand="1" w:firstRowFirstColumn="0" w:firstRowLastColumn="0" w:lastRowFirstColumn="0" w:lastRowLastColumn="0"/>
              <w:rPr>
                <w:sz w:val="14"/>
                <w:szCs w:val="14"/>
              </w:rPr>
            </w:pPr>
            <w:sdt>
              <w:sdtPr>
                <w:rPr>
                  <w:rStyle w:val="MarcumSmallFont"/>
                </w:rPr>
                <w:id w:val="-212356920"/>
                <w:placeholder>
                  <w:docPart w:val="FC854067B7EE4C18A164603F51C34F55"/>
                </w:placeholder>
                <w15:appearance w15:val="hidden"/>
              </w:sdtPr>
              <w:sdtEndPr>
                <w:rPr>
                  <w:rStyle w:val="DefaultParagraphFont"/>
                  <w:sz w:val="18"/>
                  <w:szCs w:val="14"/>
                </w:rPr>
              </w:sdtEndPr>
              <w:sdtContent>
                <w:ins w:id="142" w:author="Mittra, Sauvik" w:date="2024-05-09T14:09:00Z">
                  <w:r w:rsidR="00C20E90">
                    <w:rPr>
                      <w:rStyle w:val="MarcumSmallFont"/>
                    </w:rPr>
                    <w:t>13.00%</w:t>
                  </w:r>
                </w:ins>
              </w:sdtContent>
            </w:sdt>
          </w:p>
        </w:tc>
        <w:tc>
          <w:tcPr>
            <w:tcW w:w="1512" w:type="dxa"/>
          </w:tcPr>
          <w:p w14:paraId="73E71476" w14:textId="527A9789" w:rsidR="00C20E90" w:rsidRPr="007D28D0" w:rsidRDefault="00000000" w:rsidP="00C20E90">
            <w:pPr>
              <w:cnfStyle w:val="000000010000" w:firstRow="0" w:lastRow="0" w:firstColumn="0" w:lastColumn="0" w:oddVBand="0" w:evenVBand="0" w:oddHBand="0" w:evenHBand="1" w:firstRowFirstColumn="0" w:firstRowLastColumn="0" w:lastRowFirstColumn="0" w:lastRowLastColumn="0"/>
              <w:rPr>
                <w:sz w:val="14"/>
                <w:szCs w:val="14"/>
              </w:rPr>
            </w:pPr>
            <w:sdt>
              <w:sdtPr>
                <w:rPr>
                  <w:rStyle w:val="MarcumSmallFont"/>
                </w:rPr>
                <w:id w:val="-1629923561"/>
                <w:placeholder>
                  <w:docPart w:val="887CCC2F890C49368313C16ED1B844BD"/>
                </w:placeholder>
                <w15:appearance w15:val="hidden"/>
              </w:sdtPr>
              <w:sdtEndPr>
                <w:rPr>
                  <w:rStyle w:val="DefaultParagraphFont"/>
                  <w:sz w:val="18"/>
                  <w:szCs w:val="14"/>
                </w:rPr>
              </w:sdtEndPr>
              <w:sdtContent>
                <w:ins w:id="143" w:author="Mittra, Sauvik" w:date="2024-05-09T14:09:00Z">
                  <w:r w:rsidR="00C20E90">
                    <w:rPr>
                      <w:rStyle w:val="MarcumSmallFont"/>
                    </w:rPr>
                    <w:t>13.00%</w:t>
                  </w:r>
                </w:ins>
              </w:sdtContent>
            </w:sdt>
          </w:p>
        </w:tc>
        <w:tc>
          <w:tcPr>
            <w:tcW w:w="5320" w:type="dxa"/>
          </w:tcPr>
          <w:p w14:paraId="3CD309EC" w14:textId="77777777" w:rsidR="00C20E90" w:rsidRDefault="00C20E90" w:rsidP="00C20E90">
            <w:pPr>
              <w:cnfStyle w:val="000000010000" w:firstRow="0" w:lastRow="0" w:firstColumn="0" w:lastColumn="0" w:oddVBand="0" w:evenVBand="0" w:oddHBand="0" w:evenHBand="1" w:firstRowFirstColumn="0" w:firstRowLastColumn="0" w:lastRowFirstColumn="0" w:lastRowLastColumn="0"/>
              <w:rPr>
                <w:ins w:id="144" w:author="Mittra, Sauvik" w:date="2024-05-09T14:10:00Z"/>
                <w:sz w:val="14"/>
                <w:szCs w:val="14"/>
              </w:rPr>
            </w:pPr>
            <w:ins w:id="145" w:author="Mittra, Sauvik" w:date="2024-05-09T14:10:00Z">
              <w:r>
                <w:rPr>
                  <w:b/>
                  <w:bCs/>
                  <w:sz w:val="14"/>
                  <w:szCs w:val="14"/>
                </w:rPr>
                <w:t xml:space="preserve">Testing </w:t>
              </w:r>
              <w:r w:rsidRPr="001D14C6">
                <w:rPr>
                  <w:b/>
                  <w:bCs/>
                  <w:sz w:val="14"/>
                  <w:szCs w:val="14"/>
                </w:rPr>
                <w:t>Action</w:t>
              </w:r>
            </w:ins>
          </w:p>
          <w:p w14:paraId="07307010" w14:textId="77777777" w:rsidR="00C20E90" w:rsidRDefault="00C20E90" w:rsidP="00C20E90">
            <w:pPr>
              <w:cnfStyle w:val="000000010000" w:firstRow="0" w:lastRow="0" w:firstColumn="0" w:lastColumn="0" w:oddVBand="0" w:evenVBand="0" w:oddHBand="0" w:evenHBand="1" w:firstRowFirstColumn="0" w:firstRowLastColumn="0" w:lastRowFirstColumn="0" w:lastRowLastColumn="0"/>
              <w:rPr>
                <w:ins w:id="146" w:author="Mittra, Sauvik" w:date="2024-05-09T14:10:00Z"/>
                <w:sz w:val="14"/>
                <w:szCs w:val="14"/>
              </w:rPr>
            </w:pPr>
            <w:ins w:id="147" w:author="Mittra, Sauvik" w:date="2024-05-09T14:10:00Z">
              <w:r w:rsidRPr="007D28D0">
                <w:rPr>
                  <w:sz w:val="14"/>
                  <w:szCs w:val="14"/>
                </w:rPr>
                <w:t xml:space="preserve">The Engagement Team </w:t>
              </w:r>
              <w:r>
                <w:rPr>
                  <w:sz w:val="14"/>
                  <w:szCs w:val="14"/>
                </w:rPr>
                <w:t>verified contractually defined terms agree with appropriate supporting documentation.</w:t>
              </w:r>
              <w:r w:rsidRPr="007D28D0">
                <w:rPr>
                  <w:sz w:val="14"/>
                  <w:szCs w:val="14"/>
                </w:rPr>
                <w:t xml:space="preserve"> See Matters Addressed by the Engagement Team.</w:t>
              </w:r>
            </w:ins>
          </w:p>
          <w:p w14:paraId="6A37F014" w14:textId="4BDBD16A" w:rsidR="00C20E90" w:rsidRPr="009C2D2C" w:rsidRDefault="00C20E90" w:rsidP="00C20E90">
            <w:pPr>
              <w:cnfStyle w:val="000000010000" w:firstRow="0" w:lastRow="0" w:firstColumn="0" w:lastColumn="0" w:oddVBand="0" w:evenVBand="0" w:oddHBand="0" w:evenHBand="1" w:firstRowFirstColumn="0" w:firstRowLastColumn="0" w:lastRowFirstColumn="0" w:lastRowLastColumn="0"/>
              <w:rPr>
                <w:sz w:val="14"/>
                <w:szCs w:val="14"/>
              </w:rPr>
            </w:pPr>
          </w:p>
        </w:tc>
      </w:tr>
      <w:tr w:rsidR="007A1BFE" w:rsidRPr="007C21AF" w14:paraId="3C550991" w14:textId="77777777" w:rsidTr="007A1BFE">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1525" w:type="dxa"/>
            <w:vMerge w:val="restart"/>
          </w:tcPr>
          <w:p w14:paraId="395B397D" w14:textId="7FB07402" w:rsidR="007A1BFE" w:rsidRDefault="007A1BFE" w:rsidP="007A1BFE">
            <w:pPr>
              <w:rPr>
                <w:sz w:val="14"/>
                <w:szCs w:val="14"/>
              </w:rPr>
            </w:pPr>
            <w:r>
              <w:rPr>
                <w:sz w:val="14"/>
                <w:szCs w:val="14"/>
              </w:rPr>
              <w:t>Coupon Payment Date (Loan #9)</w:t>
            </w:r>
          </w:p>
        </w:tc>
        <w:tc>
          <w:tcPr>
            <w:tcW w:w="2700" w:type="dxa"/>
            <w:vMerge w:val="restart"/>
          </w:tcPr>
          <w:p w14:paraId="7BB94932" w14:textId="7A719DC2" w:rsidR="007A1BFE" w:rsidRPr="007D28D0" w:rsidRDefault="007A1BFE" w:rsidP="007A1BFE">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The coupon payment dates estimated by the Valuation Specialist were based on their understanding of the agreement and their discussions with company.</w:t>
            </w:r>
          </w:p>
        </w:tc>
        <w:tc>
          <w:tcPr>
            <w:tcW w:w="1109" w:type="dxa"/>
            <w:vMerge w:val="restart"/>
          </w:tcPr>
          <w:p w14:paraId="0E3A0CBC" w14:textId="752951B0" w:rsidR="007A1BFE" w:rsidRDefault="007A1BFE" w:rsidP="007A1BFE">
            <w:p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rPr>
                <w:rStyle w:val="MarcumSmallFont"/>
              </w:rPr>
            </w:pPr>
            <w:r>
              <w:rPr>
                <w:rStyle w:val="MarcumSmallFont"/>
              </w:rPr>
              <w:t>2/7/24</w:t>
            </w:r>
          </w:p>
        </w:tc>
        <w:tc>
          <w:tcPr>
            <w:tcW w:w="1509" w:type="dxa"/>
          </w:tcPr>
          <w:p w14:paraId="64074EA7" w14:textId="2CF24DCE" w:rsidR="007A1BFE" w:rsidRDefault="007A1BFE" w:rsidP="007A1BFE">
            <w:pPr>
              <w:cnfStyle w:val="000000100000" w:firstRow="0" w:lastRow="0" w:firstColumn="0" w:lastColumn="0" w:oddVBand="0" w:evenVBand="0" w:oddHBand="1" w:evenHBand="0" w:firstRowFirstColumn="0" w:firstRowLastColumn="0" w:lastRowFirstColumn="0" w:lastRowLastColumn="0"/>
              <w:rPr>
                <w:rStyle w:val="MarcumSmallFont"/>
              </w:rPr>
            </w:pPr>
            <w:ins w:id="148" w:author="Mittra, Sauvik" w:date="2024-05-09T14:13:00Z">
              <w:r w:rsidRPr="007A1BFE">
                <w:rPr>
                  <w:rStyle w:val="MarcumSmallFont"/>
                </w:rPr>
                <w:t>2/29/2024</w:t>
              </w:r>
            </w:ins>
          </w:p>
        </w:tc>
        <w:tc>
          <w:tcPr>
            <w:tcW w:w="1512" w:type="dxa"/>
          </w:tcPr>
          <w:p w14:paraId="07614C04" w14:textId="62A2AA2D" w:rsidR="007A1BFE" w:rsidRDefault="007A1BFE" w:rsidP="007A1BFE">
            <w:pPr>
              <w:cnfStyle w:val="000000100000" w:firstRow="0" w:lastRow="0" w:firstColumn="0" w:lastColumn="0" w:oddVBand="0" w:evenVBand="0" w:oddHBand="1" w:evenHBand="0" w:firstRowFirstColumn="0" w:firstRowLastColumn="0" w:lastRowFirstColumn="0" w:lastRowLastColumn="0"/>
              <w:rPr>
                <w:rStyle w:val="MarcumSmallFont"/>
              </w:rPr>
            </w:pPr>
            <w:ins w:id="149" w:author="Mittra, Sauvik" w:date="2024-05-09T14:14:00Z">
              <w:r w:rsidRPr="007A1BFE">
                <w:rPr>
                  <w:rStyle w:val="MarcumSmallFont"/>
                </w:rPr>
                <w:t>2/29/2024</w:t>
              </w:r>
            </w:ins>
          </w:p>
        </w:tc>
        <w:tc>
          <w:tcPr>
            <w:tcW w:w="5320" w:type="dxa"/>
            <w:vMerge w:val="restart"/>
          </w:tcPr>
          <w:p w14:paraId="0FC4F954" w14:textId="77777777" w:rsidR="007A1BFE" w:rsidRDefault="007A1BFE" w:rsidP="007A1BFE">
            <w:pPr>
              <w:cnfStyle w:val="000000100000" w:firstRow="0" w:lastRow="0" w:firstColumn="0" w:lastColumn="0" w:oddVBand="0" w:evenVBand="0" w:oddHBand="1" w:evenHBand="0" w:firstRowFirstColumn="0" w:firstRowLastColumn="0" w:lastRowFirstColumn="0" w:lastRowLastColumn="0"/>
              <w:rPr>
                <w:ins w:id="150" w:author="Mittra, Sauvik" w:date="2024-05-09T14:14:00Z"/>
                <w:sz w:val="14"/>
                <w:szCs w:val="14"/>
              </w:rPr>
            </w:pPr>
            <w:ins w:id="151" w:author="Mittra, Sauvik" w:date="2024-05-09T14:14:00Z">
              <w:r>
                <w:rPr>
                  <w:b/>
                  <w:bCs/>
                  <w:sz w:val="14"/>
                  <w:szCs w:val="14"/>
                </w:rPr>
                <w:t xml:space="preserve">Testing </w:t>
              </w:r>
              <w:r w:rsidRPr="001D14C6">
                <w:rPr>
                  <w:b/>
                  <w:bCs/>
                  <w:sz w:val="14"/>
                  <w:szCs w:val="14"/>
                </w:rPr>
                <w:t>Action</w:t>
              </w:r>
            </w:ins>
          </w:p>
          <w:p w14:paraId="3AADE5C8" w14:textId="2EBBCFF4" w:rsidR="007A1BFE" w:rsidRDefault="007A1BFE" w:rsidP="007A1BFE">
            <w:pPr>
              <w:cnfStyle w:val="000000100000" w:firstRow="0" w:lastRow="0" w:firstColumn="0" w:lastColumn="0" w:oddVBand="0" w:evenVBand="0" w:oddHBand="1" w:evenHBand="0" w:firstRowFirstColumn="0" w:firstRowLastColumn="0" w:lastRowFirstColumn="0" w:lastRowLastColumn="0"/>
              <w:rPr>
                <w:b/>
                <w:bCs/>
                <w:sz w:val="14"/>
                <w:szCs w:val="14"/>
              </w:rPr>
            </w:pPr>
            <w:ins w:id="152" w:author="Mittra, Sauvik" w:date="2024-05-09T14:14:00Z">
              <w:r>
                <w:rPr>
                  <w:sz w:val="14"/>
                  <w:szCs w:val="14"/>
                </w:rPr>
                <w:t xml:space="preserve">The Engagement Team verified </w:t>
              </w:r>
            </w:ins>
            <w:ins w:id="153" w:author="Mittra, Sauvik" w:date="2024-05-09T14:15:00Z">
              <w:r>
                <w:rPr>
                  <w:sz w:val="14"/>
                  <w:szCs w:val="14"/>
                </w:rPr>
                <w:t xml:space="preserve">contractually defined terms and </w:t>
              </w:r>
            </w:ins>
            <w:ins w:id="154" w:author="Mittra, Sauvik" w:date="2024-05-09T14:14:00Z">
              <w:r>
                <w:rPr>
                  <w:sz w:val="14"/>
                  <w:szCs w:val="14"/>
                </w:rPr>
                <w:t>assessed the reasonableness of data and assumptions that were produced or provided by the Company. See Matters Addressed by the Engagement Team.</w:t>
              </w:r>
            </w:ins>
          </w:p>
        </w:tc>
      </w:tr>
      <w:tr w:rsidR="007A1BFE" w:rsidRPr="007C21AF" w14:paraId="456B6897" w14:textId="77777777" w:rsidTr="007731A7">
        <w:trPr>
          <w:cnfStyle w:val="000000010000" w:firstRow="0" w:lastRow="0" w:firstColumn="0" w:lastColumn="0" w:oddVBand="0" w:evenVBand="0" w:oddHBand="0" w:evenHBand="1"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1525" w:type="dxa"/>
            <w:vMerge/>
            <w:shd w:val="clear" w:color="auto" w:fill="FFFFFF"/>
          </w:tcPr>
          <w:p w14:paraId="79951592" w14:textId="77777777" w:rsidR="007A1BFE" w:rsidRDefault="007A1BFE" w:rsidP="007A1BFE">
            <w:pPr>
              <w:rPr>
                <w:sz w:val="14"/>
                <w:szCs w:val="14"/>
              </w:rPr>
            </w:pPr>
          </w:p>
        </w:tc>
        <w:tc>
          <w:tcPr>
            <w:tcW w:w="2700" w:type="dxa"/>
            <w:vMerge/>
            <w:shd w:val="clear" w:color="auto" w:fill="FFFFFF"/>
          </w:tcPr>
          <w:p w14:paraId="67696B29" w14:textId="77777777" w:rsidR="007A1BFE" w:rsidRDefault="007A1BFE" w:rsidP="007A1BFE">
            <w:pPr>
              <w:cnfStyle w:val="000000010000" w:firstRow="0" w:lastRow="0" w:firstColumn="0" w:lastColumn="0" w:oddVBand="0" w:evenVBand="0" w:oddHBand="0" w:evenHBand="1" w:firstRowFirstColumn="0" w:firstRowLastColumn="0" w:lastRowFirstColumn="0" w:lastRowLastColumn="0"/>
              <w:rPr>
                <w:sz w:val="14"/>
                <w:szCs w:val="14"/>
              </w:rPr>
            </w:pPr>
          </w:p>
        </w:tc>
        <w:tc>
          <w:tcPr>
            <w:tcW w:w="1109" w:type="dxa"/>
            <w:vMerge/>
            <w:shd w:val="clear" w:color="auto" w:fill="FFFFFF"/>
          </w:tcPr>
          <w:p w14:paraId="5240FE1A" w14:textId="77777777" w:rsidR="007A1BFE" w:rsidRDefault="007A1BFE" w:rsidP="007A1BFE">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Style w:val="MarcumSmallFont"/>
              </w:rPr>
            </w:pPr>
          </w:p>
        </w:tc>
        <w:tc>
          <w:tcPr>
            <w:tcW w:w="1509" w:type="dxa"/>
            <w:shd w:val="clear" w:color="auto" w:fill="FFFFFF"/>
          </w:tcPr>
          <w:p w14:paraId="22610F1A" w14:textId="2752491A" w:rsidR="007A1BFE" w:rsidRDefault="007A1BFE" w:rsidP="007A1BFE">
            <w:pPr>
              <w:cnfStyle w:val="000000010000" w:firstRow="0" w:lastRow="0" w:firstColumn="0" w:lastColumn="0" w:oddVBand="0" w:evenVBand="0" w:oddHBand="0" w:evenHBand="1" w:firstRowFirstColumn="0" w:firstRowLastColumn="0" w:lastRowFirstColumn="0" w:lastRowLastColumn="0"/>
              <w:rPr>
                <w:rStyle w:val="MarcumSmallFont"/>
              </w:rPr>
            </w:pPr>
            <w:ins w:id="155" w:author="Mittra, Sauvik" w:date="2024-05-09T14:13:00Z">
              <w:r w:rsidRPr="007A1BFE">
                <w:rPr>
                  <w:rStyle w:val="MarcumSmallFont"/>
                </w:rPr>
                <w:t>6/30/2024</w:t>
              </w:r>
            </w:ins>
          </w:p>
        </w:tc>
        <w:tc>
          <w:tcPr>
            <w:tcW w:w="1512" w:type="dxa"/>
            <w:shd w:val="clear" w:color="auto" w:fill="FFFFFF"/>
          </w:tcPr>
          <w:p w14:paraId="008D2241" w14:textId="156762F5" w:rsidR="007A1BFE" w:rsidRDefault="007A1BFE" w:rsidP="007A1BFE">
            <w:pPr>
              <w:cnfStyle w:val="000000010000" w:firstRow="0" w:lastRow="0" w:firstColumn="0" w:lastColumn="0" w:oddVBand="0" w:evenVBand="0" w:oddHBand="0" w:evenHBand="1" w:firstRowFirstColumn="0" w:firstRowLastColumn="0" w:lastRowFirstColumn="0" w:lastRowLastColumn="0"/>
              <w:rPr>
                <w:rStyle w:val="MarcumSmallFont"/>
              </w:rPr>
            </w:pPr>
            <w:ins w:id="156" w:author="Mittra, Sauvik" w:date="2024-05-09T14:14:00Z">
              <w:r w:rsidRPr="007A1BFE">
                <w:rPr>
                  <w:rStyle w:val="MarcumSmallFont"/>
                </w:rPr>
                <w:t>6/30/2024</w:t>
              </w:r>
            </w:ins>
          </w:p>
        </w:tc>
        <w:tc>
          <w:tcPr>
            <w:tcW w:w="5320" w:type="dxa"/>
            <w:vMerge/>
            <w:shd w:val="clear" w:color="auto" w:fill="FFFFFF"/>
          </w:tcPr>
          <w:p w14:paraId="4167C7DE" w14:textId="77777777" w:rsidR="007A1BFE" w:rsidRDefault="007A1BFE" w:rsidP="007A1BFE">
            <w:pPr>
              <w:cnfStyle w:val="000000010000" w:firstRow="0" w:lastRow="0" w:firstColumn="0" w:lastColumn="0" w:oddVBand="0" w:evenVBand="0" w:oddHBand="0" w:evenHBand="1" w:firstRowFirstColumn="0" w:firstRowLastColumn="0" w:lastRowFirstColumn="0" w:lastRowLastColumn="0"/>
              <w:rPr>
                <w:b/>
                <w:bCs/>
                <w:sz w:val="14"/>
                <w:szCs w:val="14"/>
              </w:rPr>
            </w:pPr>
          </w:p>
        </w:tc>
      </w:tr>
      <w:tr w:rsidR="007A1BFE" w:rsidRPr="007C21AF" w14:paraId="7F782436" w14:textId="77777777" w:rsidTr="007731A7">
        <w:trPr>
          <w:cnfStyle w:val="000000100000" w:firstRow="0" w:lastRow="0" w:firstColumn="0" w:lastColumn="0" w:oddVBand="0" w:evenVBand="0" w:oddHBand="1"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1525" w:type="dxa"/>
            <w:vMerge/>
          </w:tcPr>
          <w:p w14:paraId="44983F19" w14:textId="77777777" w:rsidR="007A1BFE" w:rsidRDefault="007A1BFE" w:rsidP="007A1BFE">
            <w:pPr>
              <w:rPr>
                <w:sz w:val="14"/>
                <w:szCs w:val="14"/>
              </w:rPr>
            </w:pPr>
          </w:p>
        </w:tc>
        <w:tc>
          <w:tcPr>
            <w:tcW w:w="2700" w:type="dxa"/>
            <w:vMerge/>
          </w:tcPr>
          <w:p w14:paraId="1FB97E8C" w14:textId="77777777" w:rsidR="007A1BFE" w:rsidRDefault="007A1BFE" w:rsidP="007A1BFE">
            <w:pPr>
              <w:cnfStyle w:val="000000100000" w:firstRow="0" w:lastRow="0" w:firstColumn="0" w:lastColumn="0" w:oddVBand="0" w:evenVBand="0" w:oddHBand="1" w:evenHBand="0" w:firstRowFirstColumn="0" w:firstRowLastColumn="0" w:lastRowFirstColumn="0" w:lastRowLastColumn="0"/>
              <w:rPr>
                <w:sz w:val="14"/>
                <w:szCs w:val="14"/>
              </w:rPr>
            </w:pPr>
          </w:p>
        </w:tc>
        <w:tc>
          <w:tcPr>
            <w:tcW w:w="1109" w:type="dxa"/>
            <w:vMerge/>
          </w:tcPr>
          <w:p w14:paraId="2A3879E2" w14:textId="77777777" w:rsidR="007A1BFE" w:rsidRDefault="007A1BFE" w:rsidP="007A1BFE">
            <w:p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rPr>
                <w:rStyle w:val="MarcumSmallFont"/>
              </w:rPr>
            </w:pPr>
          </w:p>
        </w:tc>
        <w:tc>
          <w:tcPr>
            <w:tcW w:w="1509" w:type="dxa"/>
          </w:tcPr>
          <w:p w14:paraId="53A88F58" w14:textId="3A945823" w:rsidR="007A1BFE" w:rsidRDefault="007A1BFE" w:rsidP="007A1BFE">
            <w:pPr>
              <w:cnfStyle w:val="000000100000" w:firstRow="0" w:lastRow="0" w:firstColumn="0" w:lastColumn="0" w:oddVBand="0" w:evenVBand="0" w:oddHBand="1" w:evenHBand="0" w:firstRowFirstColumn="0" w:firstRowLastColumn="0" w:lastRowFirstColumn="0" w:lastRowLastColumn="0"/>
              <w:rPr>
                <w:rStyle w:val="MarcumSmallFont"/>
              </w:rPr>
            </w:pPr>
            <w:ins w:id="157" w:author="Mittra, Sauvik" w:date="2024-05-09T14:14:00Z">
              <w:r w:rsidRPr="007A1BFE">
                <w:rPr>
                  <w:rStyle w:val="MarcumSmallFont"/>
                </w:rPr>
                <w:t>12/31/2024</w:t>
              </w:r>
            </w:ins>
          </w:p>
        </w:tc>
        <w:tc>
          <w:tcPr>
            <w:tcW w:w="1512" w:type="dxa"/>
          </w:tcPr>
          <w:p w14:paraId="048FFE4F" w14:textId="3A4C05FB" w:rsidR="007A1BFE" w:rsidRDefault="007A1BFE" w:rsidP="007A1BFE">
            <w:pPr>
              <w:cnfStyle w:val="000000100000" w:firstRow="0" w:lastRow="0" w:firstColumn="0" w:lastColumn="0" w:oddVBand="0" w:evenVBand="0" w:oddHBand="1" w:evenHBand="0" w:firstRowFirstColumn="0" w:firstRowLastColumn="0" w:lastRowFirstColumn="0" w:lastRowLastColumn="0"/>
              <w:rPr>
                <w:rStyle w:val="MarcumSmallFont"/>
              </w:rPr>
            </w:pPr>
            <w:ins w:id="158" w:author="Mittra, Sauvik" w:date="2024-05-09T14:14:00Z">
              <w:r w:rsidRPr="007A1BFE">
                <w:rPr>
                  <w:rStyle w:val="MarcumSmallFont"/>
                </w:rPr>
                <w:t>12/31/2024</w:t>
              </w:r>
            </w:ins>
          </w:p>
        </w:tc>
        <w:tc>
          <w:tcPr>
            <w:tcW w:w="5320" w:type="dxa"/>
            <w:vMerge/>
          </w:tcPr>
          <w:p w14:paraId="231BE049" w14:textId="77777777" w:rsidR="007A1BFE" w:rsidRDefault="007A1BFE" w:rsidP="007A1BFE">
            <w:pPr>
              <w:cnfStyle w:val="000000100000" w:firstRow="0" w:lastRow="0" w:firstColumn="0" w:lastColumn="0" w:oddVBand="0" w:evenVBand="0" w:oddHBand="1" w:evenHBand="0" w:firstRowFirstColumn="0" w:firstRowLastColumn="0" w:lastRowFirstColumn="0" w:lastRowLastColumn="0"/>
              <w:rPr>
                <w:b/>
                <w:bCs/>
                <w:sz w:val="14"/>
                <w:szCs w:val="14"/>
              </w:rPr>
            </w:pPr>
          </w:p>
        </w:tc>
      </w:tr>
      <w:tr w:rsidR="007A1BFE" w:rsidRPr="007C21AF" w14:paraId="42D8A742" w14:textId="77777777" w:rsidTr="007731A7">
        <w:trPr>
          <w:cnfStyle w:val="000000010000" w:firstRow="0" w:lastRow="0" w:firstColumn="0" w:lastColumn="0" w:oddVBand="0" w:evenVBand="0" w:oddHBand="0" w:evenHBand="1"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1525" w:type="dxa"/>
            <w:vMerge/>
            <w:shd w:val="clear" w:color="auto" w:fill="FFFFFF"/>
          </w:tcPr>
          <w:p w14:paraId="3F1227B3" w14:textId="77777777" w:rsidR="007A1BFE" w:rsidRDefault="007A1BFE" w:rsidP="007A1BFE">
            <w:pPr>
              <w:rPr>
                <w:sz w:val="14"/>
                <w:szCs w:val="14"/>
              </w:rPr>
            </w:pPr>
          </w:p>
        </w:tc>
        <w:tc>
          <w:tcPr>
            <w:tcW w:w="2700" w:type="dxa"/>
            <w:vMerge/>
            <w:shd w:val="clear" w:color="auto" w:fill="FFFFFF"/>
          </w:tcPr>
          <w:p w14:paraId="3689D013" w14:textId="77777777" w:rsidR="007A1BFE" w:rsidRDefault="007A1BFE" w:rsidP="007A1BFE">
            <w:pPr>
              <w:cnfStyle w:val="000000010000" w:firstRow="0" w:lastRow="0" w:firstColumn="0" w:lastColumn="0" w:oddVBand="0" w:evenVBand="0" w:oddHBand="0" w:evenHBand="1" w:firstRowFirstColumn="0" w:firstRowLastColumn="0" w:lastRowFirstColumn="0" w:lastRowLastColumn="0"/>
              <w:rPr>
                <w:sz w:val="14"/>
                <w:szCs w:val="14"/>
              </w:rPr>
            </w:pPr>
          </w:p>
        </w:tc>
        <w:tc>
          <w:tcPr>
            <w:tcW w:w="1109" w:type="dxa"/>
            <w:vMerge/>
            <w:shd w:val="clear" w:color="auto" w:fill="FFFFFF"/>
          </w:tcPr>
          <w:p w14:paraId="60003EC5" w14:textId="77777777" w:rsidR="007A1BFE" w:rsidRDefault="007A1BFE" w:rsidP="007A1BFE">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Style w:val="MarcumSmallFont"/>
              </w:rPr>
            </w:pPr>
          </w:p>
        </w:tc>
        <w:tc>
          <w:tcPr>
            <w:tcW w:w="1509" w:type="dxa"/>
            <w:shd w:val="clear" w:color="auto" w:fill="FFFFFF"/>
          </w:tcPr>
          <w:p w14:paraId="0474EB8E" w14:textId="6BB2C7F9" w:rsidR="007A1BFE" w:rsidRDefault="007A1BFE" w:rsidP="007A1BFE">
            <w:pPr>
              <w:cnfStyle w:val="000000010000" w:firstRow="0" w:lastRow="0" w:firstColumn="0" w:lastColumn="0" w:oddVBand="0" w:evenVBand="0" w:oddHBand="0" w:evenHBand="1" w:firstRowFirstColumn="0" w:firstRowLastColumn="0" w:lastRowFirstColumn="0" w:lastRowLastColumn="0"/>
              <w:rPr>
                <w:rStyle w:val="MarcumSmallFont"/>
              </w:rPr>
            </w:pPr>
            <w:ins w:id="159" w:author="Mittra, Sauvik" w:date="2024-05-09T14:14:00Z">
              <w:r w:rsidRPr="007A1BFE">
                <w:rPr>
                  <w:rStyle w:val="MarcumSmallFont"/>
                </w:rPr>
                <w:t>6/30/2025</w:t>
              </w:r>
            </w:ins>
          </w:p>
        </w:tc>
        <w:tc>
          <w:tcPr>
            <w:tcW w:w="1512" w:type="dxa"/>
            <w:shd w:val="clear" w:color="auto" w:fill="FFFFFF"/>
          </w:tcPr>
          <w:p w14:paraId="147D4DDA" w14:textId="118E31C6" w:rsidR="007A1BFE" w:rsidRDefault="007A1BFE" w:rsidP="007A1BFE">
            <w:pPr>
              <w:cnfStyle w:val="000000010000" w:firstRow="0" w:lastRow="0" w:firstColumn="0" w:lastColumn="0" w:oddVBand="0" w:evenVBand="0" w:oddHBand="0" w:evenHBand="1" w:firstRowFirstColumn="0" w:firstRowLastColumn="0" w:lastRowFirstColumn="0" w:lastRowLastColumn="0"/>
              <w:rPr>
                <w:rStyle w:val="MarcumSmallFont"/>
              </w:rPr>
            </w:pPr>
            <w:ins w:id="160" w:author="Mittra, Sauvik" w:date="2024-05-09T14:14:00Z">
              <w:r w:rsidRPr="007A1BFE">
                <w:rPr>
                  <w:rStyle w:val="MarcumSmallFont"/>
                </w:rPr>
                <w:t>6/30/2025</w:t>
              </w:r>
            </w:ins>
          </w:p>
        </w:tc>
        <w:tc>
          <w:tcPr>
            <w:tcW w:w="5320" w:type="dxa"/>
            <w:vMerge/>
            <w:shd w:val="clear" w:color="auto" w:fill="FFFFFF"/>
          </w:tcPr>
          <w:p w14:paraId="26205E91" w14:textId="77777777" w:rsidR="007A1BFE" w:rsidRDefault="007A1BFE" w:rsidP="007A1BFE">
            <w:pPr>
              <w:cnfStyle w:val="000000010000" w:firstRow="0" w:lastRow="0" w:firstColumn="0" w:lastColumn="0" w:oddVBand="0" w:evenVBand="0" w:oddHBand="0" w:evenHBand="1" w:firstRowFirstColumn="0" w:firstRowLastColumn="0" w:lastRowFirstColumn="0" w:lastRowLastColumn="0"/>
              <w:rPr>
                <w:b/>
                <w:bCs/>
                <w:sz w:val="14"/>
                <w:szCs w:val="14"/>
              </w:rPr>
            </w:pPr>
          </w:p>
        </w:tc>
      </w:tr>
      <w:tr w:rsidR="007A1BFE" w:rsidRPr="007C21AF" w14:paraId="42899CFF" w14:textId="77777777" w:rsidTr="007731A7">
        <w:trPr>
          <w:cnfStyle w:val="000000100000" w:firstRow="0" w:lastRow="0" w:firstColumn="0" w:lastColumn="0" w:oddVBand="0" w:evenVBand="0" w:oddHBand="1"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1525" w:type="dxa"/>
            <w:vMerge/>
          </w:tcPr>
          <w:p w14:paraId="0C956CDD" w14:textId="77777777" w:rsidR="007A1BFE" w:rsidRDefault="007A1BFE" w:rsidP="007A1BFE">
            <w:pPr>
              <w:rPr>
                <w:sz w:val="14"/>
                <w:szCs w:val="14"/>
              </w:rPr>
            </w:pPr>
          </w:p>
        </w:tc>
        <w:tc>
          <w:tcPr>
            <w:tcW w:w="2700" w:type="dxa"/>
            <w:vMerge/>
          </w:tcPr>
          <w:p w14:paraId="5B7E249D" w14:textId="77777777" w:rsidR="007A1BFE" w:rsidRDefault="007A1BFE" w:rsidP="007A1BFE">
            <w:pPr>
              <w:cnfStyle w:val="000000100000" w:firstRow="0" w:lastRow="0" w:firstColumn="0" w:lastColumn="0" w:oddVBand="0" w:evenVBand="0" w:oddHBand="1" w:evenHBand="0" w:firstRowFirstColumn="0" w:firstRowLastColumn="0" w:lastRowFirstColumn="0" w:lastRowLastColumn="0"/>
              <w:rPr>
                <w:sz w:val="14"/>
                <w:szCs w:val="14"/>
              </w:rPr>
            </w:pPr>
          </w:p>
        </w:tc>
        <w:tc>
          <w:tcPr>
            <w:tcW w:w="1109" w:type="dxa"/>
            <w:vMerge/>
          </w:tcPr>
          <w:p w14:paraId="114F7C12" w14:textId="77777777" w:rsidR="007A1BFE" w:rsidRDefault="007A1BFE" w:rsidP="007A1BFE">
            <w:p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rPr>
                <w:rStyle w:val="MarcumSmallFont"/>
              </w:rPr>
            </w:pPr>
          </w:p>
        </w:tc>
        <w:tc>
          <w:tcPr>
            <w:tcW w:w="1509" w:type="dxa"/>
          </w:tcPr>
          <w:p w14:paraId="31577AA2" w14:textId="644DE47D" w:rsidR="007A1BFE" w:rsidRDefault="007A1BFE" w:rsidP="007A1BFE">
            <w:pPr>
              <w:cnfStyle w:val="000000100000" w:firstRow="0" w:lastRow="0" w:firstColumn="0" w:lastColumn="0" w:oddVBand="0" w:evenVBand="0" w:oddHBand="1" w:evenHBand="0" w:firstRowFirstColumn="0" w:firstRowLastColumn="0" w:lastRowFirstColumn="0" w:lastRowLastColumn="0"/>
              <w:rPr>
                <w:rStyle w:val="MarcumSmallFont"/>
              </w:rPr>
            </w:pPr>
            <w:ins w:id="161" w:author="Mittra, Sauvik" w:date="2024-05-09T14:14:00Z">
              <w:r w:rsidRPr="007A1BFE">
                <w:rPr>
                  <w:rStyle w:val="MarcumSmallFont"/>
                </w:rPr>
                <w:t>12/31/2025</w:t>
              </w:r>
            </w:ins>
          </w:p>
        </w:tc>
        <w:tc>
          <w:tcPr>
            <w:tcW w:w="1512" w:type="dxa"/>
          </w:tcPr>
          <w:p w14:paraId="04086642" w14:textId="17182644" w:rsidR="007A1BFE" w:rsidRDefault="007A1BFE" w:rsidP="007A1BFE">
            <w:pPr>
              <w:cnfStyle w:val="000000100000" w:firstRow="0" w:lastRow="0" w:firstColumn="0" w:lastColumn="0" w:oddVBand="0" w:evenVBand="0" w:oddHBand="1" w:evenHBand="0" w:firstRowFirstColumn="0" w:firstRowLastColumn="0" w:lastRowFirstColumn="0" w:lastRowLastColumn="0"/>
              <w:rPr>
                <w:rStyle w:val="MarcumSmallFont"/>
              </w:rPr>
            </w:pPr>
            <w:ins w:id="162" w:author="Mittra, Sauvik" w:date="2024-05-09T14:14:00Z">
              <w:r w:rsidRPr="007A1BFE">
                <w:rPr>
                  <w:rStyle w:val="MarcumSmallFont"/>
                </w:rPr>
                <w:t>12/31/2025</w:t>
              </w:r>
            </w:ins>
          </w:p>
        </w:tc>
        <w:tc>
          <w:tcPr>
            <w:tcW w:w="5320" w:type="dxa"/>
            <w:vMerge/>
          </w:tcPr>
          <w:p w14:paraId="51479771" w14:textId="77777777" w:rsidR="007A1BFE" w:rsidRDefault="007A1BFE" w:rsidP="007A1BFE">
            <w:pPr>
              <w:cnfStyle w:val="000000100000" w:firstRow="0" w:lastRow="0" w:firstColumn="0" w:lastColumn="0" w:oddVBand="0" w:evenVBand="0" w:oddHBand="1" w:evenHBand="0" w:firstRowFirstColumn="0" w:firstRowLastColumn="0" w:lastRowFirstColumn="0" w:lastRowLastColumn="0"/>
              <w:rPr>
                <w:b/>
                <w:bCs/>
                <w:sz w:val="14"/>
                <w:szCs w:val="14"/>
              </w:rPr>
            </w:pPr>
          </w:p>
        </w:tc>
      </w:tr>
      <w:tr w:rsidR="007A1BFE" w:rsidRPr="007C21AF" w14:paraId="452BD62F" w14:textId="77777777" w:rsidTr="007731A7">
        <w:trPr>
          <w:cnfStyle w:val="000000010000" w:firstRow="0" w:lastRow="0" w:firstColumn="0" w:lastColumn="0" w:oddVBand="0" w:evenVBand="0" w:oddHBand="0" w:evenHBand="1"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1525" w:type="dxa"/>
            <w:vMerge/>
            <w:shd w:val="clear" w:color="auto" w:fill="FFFFFF"/>
          </w:tcPr>
          <w:p w14:paraId="3458BF66" w14:textId="77777777" w:rsidR="007A1BFE" w:rsidRDefault="007A1BFE" w:rsidP="007A1BFE">
            <w:pPr>
              <w:rPr>
                <w:sz w:val="14"/>
                <w:szCs w:val="14"/>
              </w:rPr>
            </w:pPr>
          </w:p>
        </w:tc>
        <w:tc>
          <w:tcPr>
            <w:tcW w:w="2700" w:type="dxa"/>
            <w:vMerge/>
            <w:shd w:val="clear" w:color="auto" w:fill="FFFFFF"/>
          </w:tcPr>
          <w:p w14:paraId="4BB380F3" w14:textId="77777777" w:rsidR="007A1BFE" w:rsidRDefault="007A1BFE" w:rsidP="007A1BFE">
            <w:pPr>
              <w:cnfStyle w:val="000000010000" w:firstRow="0" w:lastRow="0" w:firstColumn="0" w:lastColumn="0" w:oddVBand="0" w:evenVBand="0" w:oddHBand="0" w:evenHBand="1" w:firstRowFirstColumn="0" w:firstRowLastColumn="0" w:lastRowFirstColumn="0" w:lastRowLastColumn="0"/>
              <w:rPr>
                <w:sz w:val="14"/>
                <w:szCs w:val="14"/>
              </w:rPr>
            </w:pPr>
          </w:p>
        </w:tc>
        <w:tc>
          <w:tcPr>
            <w:tcW w:w="1109" w:type="dxa"/>
            <w:vMerge/>
            <w:shd w:val="clear" w:color="auto" w:fill="FFFFFF"/>
          </w:tcPr>
          <w:p w14:paraId="4066BC66" w14:textId="77777777" w:rsidR="007A1BFE" w:rsidRDefault="007A1BFE" w:rsidP="007A1BFE">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Style w:val="MarcumSmallFont"/>
              </w:rPr>
            </w:pPr>
          </w:p>
        </w:tc>
        <w:tc>
          <w:tcPr>
            <w:tcW w:w="1509" w:type="dxa"/>
            <w:shd w:val="clear" w:color="auto" w:fill="FFFFFF"/>
          </w:tcPr>
          <w:p w14:paraId="405671E4" w14:textId="4B53AF34" w:rsidR="007A1BFE" w:rsidRDefault="007A1BFE" w:rsidP="007A1BFE">
            <w:pPr>
              <w:cnfStyle w:val="000000010000" w:firstRow="0" w:lastRow="0" w:firstColumn="0" w:lastColumn="0" w:oddVBand="0" w:evenVBand="0" w:oddHBand="0" w:evenHBand="1" w:firstRowFirstColumn="0" w:firstRowLastColumn="0" w:lastRowFirstColumn="0" w:lastRowLastColumn="0"/>
              <w:rPr>
                <w:rStyle w:val="MarcumSmallFont"/>
              </w:rPr>
            </w:pPr>
            <w:ins w:id="163" w:author="Mittra, Sauvik" w:date="2024-05-09T14:14:00Z">
              <w:r w:rsidRPr="007A1BFE">
                <w:rPr>
                  <w:rStyle w:val="MarcumSmallFont"/>
                </w:rPr>
                <w:t>6/30/2026</w:t>
              </w:r>
            </w:ins>
          </w:p>
        </w:tc>
        <w:tc>
          <w:tcPr>
            <w:tcW w:w="1512" w:type="dxa"/>
            <w:shd w:val="clear" w:color="auto" w:fill="FFFFFF"/>
          </w:tcPr>
          <w:p w14:paraId="4F5C13B1" w14:textId="1480AE10" w:rsidR="007A1BFE" w:rsidRDefault="007A1BFE" w:rsidP="007A1BFE">
            <w:pPr>
              <w:cnfStyle w:val="000000010000" w:firstRow="0" w:lastRow="0" w:firstColumn="0" w:lastColumn="0" w:oddVBand="0" w:evenVBand="0" w:oddHBand="0" w:evenHBand="1" w:firstRowFirstColumn="0" w:firstRowLastColumn="0" w:lastRowFirstColumn="0" w:lastRowLastColumn="0"/>
              <w:rPr>
                <w:rStyle w:val="MarcumSmallFont"/>
              </w:rPr>
            </w:pPr>
            <w:ins w:id="164" w:author="Mittra, Sauvik" w:date="2024-05-09T14:14:00Z">
              <w:r w:rsidRPr="007A1BFE">
                <w:rPr>
                  <w:rStyle w:val="MarcumSmallFont"/>
                </w:rPr>
                <w:t>6/30/2026</w:t>
              </w:r>
            </w:ins>
          </w:p>
        </w:tc>
        <w:tc>
          <w:tcPr>
            <w:tcW w:w="5320" w:type="dxa"/>
            <w:vMerge/>
            <w:shd w:val="clear" w:color="auto" w:fill="FFFFFF"/>
          </w:tcPr>
          <w:p w14:paraId="1A6C3B4E" w14:textId="77777777" w:rsidR="007A1BFE" w:rsidRDefault="007A1BFE" w:rsidP="007A1BFE">
            <w:pPr>
              <w:cnfStyle w:val="000000010000" w:firstRow="0" w:lastRow="0" w:firstColumn="0" w:lastColumn="0" w:oddVBand="0" w:evenVBand="0" w:oddHBand="0" w:evenHBand="1" w:firstRowFirstColumn="0" w:firstRowLastColumn="0" w:lastRowFirstColumn="0" w:lastRowLastColumn="0"/>
              <w:rPr>
                <w:b/>
                <w:bCs/>
                <w:sz w:val="14"/>
                <w:szCs w:val="14"/>
              </w:rPr>
            </w:pPr>
          </w:p>
        </w:tc>
      </w:tr>
      <w:tr w:rsidR="007A1BFE" w:rsidRPr="007C21AF" w14:paraId="79CA864D" w14:textId="77777777" w:rsidTr="007731A7">
        <w:trPr>
          <w:cnfStyle w:val="000000100000" w:firstRow="0" w:lastRow="0" w:firstColumn="0" w:lastColumn="0" w:oddVBand="0" w:evenVBand="0" w:oddHBand="1"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1525" w:type="dxa"/>
            <w:vMerge/>
          </w:tcPr>
          <w:p w14:paraId="3DC4A16A" w14:textId="77777777" w:rsidR="007A1BFE" w:rsidRDefault="007A1BFE" w:rsidP="007A1BFE">
            <w:pPr>
              <w:rPr>
                <w:sz w:val="14"/>
                <w:szCs w:val="14"/>
              </w:rPr>
            </w:pPr>
          </w:p>
        </w:tc>
        <w:tc>
          <w:tcPr>
            <w:tcW w:w="2700" w:type="dxa"/>
            <w:vMerge/>
          </w:tcPr>
          <w:p w14:paraId="3B713F44" w14:textId="77777777" w:rsidR="007A1BFE" w:rsidRDefault="007A1BFE" w:rsidP="007A1BFE">
            <w:pPr>
              <w:cnfStyle w:val="000000100000" w:firstRow="0" w:lastRow="0" w:firstColumn="0" w:lastColumn="0" w:oddVBand="0" w:evenVBand="0" w:oddHBand="1" w:evenHBand="0" w:firstRowFirstColumn="0" w:firstRowLastColumn="0" w:lastRowFirstColumn="0" w:lastRowLastColumn="0"/>
              <w:rPr>
                <w:sz w:val="14"/>
                <w:szCs w:val="14"/>
              </w:rPr>
            </w:pPr>
          </w:p>
        </w:tc>
        <w:tc>
          <w:tcPr>
            <w:tcW w:w="1109" w:type="dxa"/>
            <w:vMerge/>
          </w:tcPr>
          <w:p w14:paraId="0294F2CB" w14:textId="77777777" w:rsidR="007A1BFE" w:rsidRDefault="007A1BFE" w:rsidP="007A1BFE">
            <w:p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rPr>
                <w:rStyle w:val="MarcumSmallFont"/>
              </w:rPr>
            </w:pPr>
          </w:p>
        </w:tc>
        <w:tc>
          <w:tcPr>
            <w:tcW w:w="1509" w:type="dxa"/>
          </w:tcPr>
          <w:p w14:paraId="2732F61E" w14:textId="6179AE82" w:rsidR="007A1BFE" w:rsidRDefault="007A1BFE" w:rsidP="007A1BFE">
            <w:pPr>
              <w:cnfStyle w:val="000000100000" w:firstRow="0" w:lastRow="0" w:firstColumn="0" w:lastColumn="0" w:oddVBand="0" w:evenVBand="0" w:oddHBand="1" w:evenHBand="0" w:firstRowFirstColumn="0" w:firstRowLastColumn="0" w:lastRowFirstColumn="0" w:lastRowLastColumn="0"/>
              <w:rPr>
                <w:rStyle w:val="MarcumSmallFont"/>
              </w:rPr>
            </w:pPr>
            <w:ins w:id="165" w:author="Mittra, Sauvik" w:date="2024-05-09T14:14:00Z">
              <w:r w:rsidRPr="007A1BFE">
                <w:rPr>
                  <w:rStyle w:val="MarcumSmallFont"/>
                </w:rPr>
                <w:t>12/10/2026</w:t>
              </w:r>
            </w:ins>
          </w:p>
        </w:tc>
        <w:tc>
          <w:tcPr>
            <w:tcW w:w="1512" w:type="dxa"/>
          </w:tcPr>
          <w:p w14:paraId="6918A25B" w14:textId="27A2477F" w:rsidR="007A1BFE" w:rsidRDefault="007A1BFE" w:rsidP="007A1BFE">
            <w:pPr>
              <w:cnfStyle w:val="000000100000" w:firstRow="0" w:lastRow="0" w:firstColumn="0" w:lastColumn="0" w:oddVBand="0" w:evenVBand="0" w:oddHBand="1" w:evenHBand="0" w:firstRowFirstColumn="0" w:firstRowLastColumn="0" w:lastRowFirstColumn="0" w:lastRowLastColumn="0"/>
              <w:rPr>
                <w:rStyle w:val="MarcumSmallFont"/>
              </w:rPr>
            </w:pPr>
            <w:ins w:id="166" w:author="Mittra, Sauvik" w:date="2024-05-09T14:14:00Z">
              <w:r w:rsidRPr="007A1BFE">
                <w:rPr>
                  <w:rStyle w:val="MarcumSmallFont"/>
                </w:rPr>
                <w:t>12/10/2026</w:t>
              </w:r>
            </w:ins>
          </w:p>
        </w:tc>
        <w:tc>
          <w:tcPr>
            <w:tcW w:w="5320" w:type="dxa"/>
            <w:vMerge/>
          </w:tcPr>
          <w:p w14:paraId="71197C82" w14:textId="77777777" w:rsidR="007A1BFE" w:rsidRDefault="007A1BFE" w:rsidP="007A1BFE">
            <w:pPr>
              <w:cnfStyle w:val="000000100000" w:firstRow="0" w:lastRow="0" w:firstColumn="0" w:lastColumn="0" w:oddVBand="0" w:evenVBand="0" w:oddHBand="1" w:evenHBand="0" w:firstRowFirstColumn="0" w:firstRowLastColumn="0" w:lastRowFirstColumn="0" w:lastRowLastColumn="0"/>
              <w:rPr>
                <w:b/>
                <w:bCs/>
                <w:sz w:val="14"/>
                <w:szCs w:val="14"/>
              </w:rPr>
            </w:pPr>
          </w:p>
        </w:tc>
      </w:tr>
      <w:tr w:rsidR="007A1BFE" w:rsidRPr="007C21AF" w14:paraId="57BF98F7" w14:textId="77777777" w:rsidTr="007A1BFE">
        <w:trPr>
          <w:cnfStyle w:val="000000010000" w:firstRow="0" w:lastRow="0" w:firstColumn="0" w:lastColumn="0" w:oddVBand="0" w:evenVBand="0" w:oddHBand="0" w:evenHBand="1"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1525" w:type="dxa"/>
            <w:vMerge w:val="restart"/>
          </w:tcPr>
          <w:p w14:paraId="7DCEE0FF" w14:textId="56EC4C57" w:rsidR="007A1BFE" w:rsidRPr="007D28D0" w:rsidRDefault="007A1BFE" w:rsidP="007A1BFE">
            <w:pPr>
              <w:rPr>
                <w:sz w:val="14"/>
                <w:szCs w:val="14"/>
              </w:rPr>
            </w:pPr>
            <w:ins w:id="167" w:author="Mittra, Sauvik" w:date="2024-05-09T14:15:00Z">
              <w:r>
                <w:rPr>
                  <w:sz w:val="14"/>
                  <w:szCs w:val="14"/>
                </w:rPr>
                <w:t>Coupon Payment Date (Loan #14)</w:t>
              </w:r>
            </w:ins>
          </w:p>
        </w:tc>
        <w:tc>
          <w:tcPr>
            <w:tcW w:w="2700" w:type="dxa"/>
            <w:vMerge w:val="restart"/>
          </w:tcPr>
          <w:p w14:paraId="049A877C" w14:textId="74E89FEA" w:rsidR="007A1BFE" w:rsidRPr="007D28D0" w:rsidRDefault="007A1BFE" w:rsidP="007A1BFE">
            <w:pPr>
              <w:cnfStyle w:val="000000010000" w:firstRow="0" w:lastRow="0" w:firstColumn="0" w:lastColumn="0" w:oddVBand="0" w:evenVBand="0" w:oddHBand="0" w:evenHBand="1" w:firstRowFirstColumn="0" w:firstRowLastColumn="0" w:lastRowFirstColumn="0" w:lastRowLastColumn="0"/>
              <w:rPr>
                <w:sz w:val="14"/>
                <w:szCs w:val="14"/>
              </w:rPr>
            </w:pPr>
            <w:ins w:id="168" w:author="Mittra, Sauvik" w:date="2024-05-09T14:15:00Z">
              <w:r>
                <w:rPr>
                  <w:sz w:val="14"/>
                  <w:szCs w:val="14"/>
                </w:rPr>
                <w:t>The coupon payment dates estimated by the Valuation Specialist were based on their understanding of the agreement and their discussions with company.</w:t>
              </w:r>
            </w:ins>
          </w:p>
        </w:tc>
        <w:tc>
          <w:tcPr>
            <w:tcW w:w="1109" w:type="dxa"/>
            <w:vMerge w:val="restart"/>
          </w:tcPr>
          <w:p w14:paraId="374C4271" w14:textId="1B4BC693" w:rsidR="007A1BFE" w:rsidRDefault="007A1BFE" w:rsidP="007A1BFE">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Style w:val="MarcumSmallFont"/>
              </w:rPr>
            </w:pPr>
            <w:ins w:id="169" w:author="Mittra, Sauvik" w:date="2024-05-09T14:15:00Z">
              <w:r>
                <w:rPr>
                  <w:rStyle w:val="MarcumSmallFont"/>
                </w:rPr>
                <w:t>2/7/24</w:t>
              </w:r>
            </w:ins>
          </w:p>
        </w:tc>
        <w:tc>
          <w:tcPr>
            <w:tcW w:w="1509" w:type="dxa"/>
          </w:tcPr>
          <w:p w14:paraId="039DAAD8" w14:textId="47DC029D" w:rsidR="007A1BFE" w:rsidRDefault="007A1BFE" w:rsidP="007A1BFE">
            <w:pPr>
              <w:cnfStyle w:val="000000010000" w:firstRow="0" w:lastRow="0" w:firstColumn="0" w:lastColumn="0" w:oddVBand="0" w:evenVBand="0" w:oddHBand="0" w:evenHBand="1" w:firstRowFirstColumn="0" w:firstRowLastColumn="0" w:lastRowFirstColumn="0" w:lastRowLastColumn="0"/>
              <w:rPr>
                <w:rStyle w:val="MarcumSmallFont"/>
              </w:rPr>
            </w:pPr>
            <w:ins w:id="170" w:author="Mittra, Sauvik" w:date="2024-05-09T14:15:00Z">
              <w:r w:rsidRPr="007A1BFE">
                <w:rPr>
                  <w:rStyle w:val="MarcumSmallFont"/>
                </w:rPr>
                <w:t>2/29/2024</w:t>
              </w:r>
            </w:ins>
          </w:p>
        </w:tc>
        <w:tc>
          <w:tcPr>
            <w:tcW w:w="1512" w:type="dxa"/>
          </w:tcPr>
          <w:p w14:paraId="52AFC003" w14:textId="6958F77F" w:rsidR="007A1BFE" w:rsidRDefault="007A1BFE" w:rsidP="007A1BFE">
            <w:pPr>
              <w:cnfStyle w:val="000000010000" w:firstRow="0" w:lastRow="0" w:firstColumn="0" w:lastColumn="0" w:oddVBand="0" w:evenVBand="0" w:oddHBand="0" w:evenHBand="1" w:firstRowFirstColumn="0" w:firstRowLastColumn="0" w:lastRowFirstColumn="0" w:lastRowLastColumn="0"/>
              <w:rPr>
                <w:rStyle w:val="MarcumSmallFont"/>
              </w:rPr>
            </w:pPr>
            <w:ins w:id="171" w:author="Mittra, Sauvik" w:date="2024-05-09T14:15:00Z">
              <w:r w:rsidRPr="007A1BFE">
                <w:rPr>
                  <w:rStyle w:val="MarcumSmallFont"/>
                </w:rPr>
                <w:t>2/29/2024</w:t>
              </w:r>
            </w:ins>
          </w:p>
        </w:tc>
        <w:tc>
          <w:tcPr>
            <w:tcW w:w="5320" w:type="dxa"/>
            <w:vMerge w:val="restart"/>
          </w:tcPr>
          <w:p w14:paraId="22F9F5A5" w14:textId="77777777" w:rsidR="007A1BFE" w:rsidRDefault="007A1BFE" w:rsidP="007A1BFE">
            <w:pPr>
              <w:cnfStyle w:val="000000010000" w:firstRow="0" w:lastRow="0" w:firstColumn="0" w:lastColumn="0" w:oddVBand="0" w:evenVBand="0" w:oddHBand="0" w:evenHBand="1" w:firstRowFirstColumn="0" w:firstRowLastColumn="0" w:lastRowFirstColumn="0" w:lastRowLastColumn="0"/>
              <w:rPr>
                <w:ins w:id="172" w:author="Mittra, Sauvik" w:date="2024-05-09T14:15:00Z"/>
                <w:sz w:val="14"/>
                <w:szCs w:val="14"/>
              </w:rPr>
            </w:pPr>
            <w:ins w:id="173" w:author="Mittra, Sauvik" w:date="2024-05-09T14:15:00Z">
              <w:r>
                <w:rPr>
                  <w:b/>
                  <w:bCs/>
                  <w:sz w:val="14"/>
                  <w:szCs w:val="14"/>
                </w:rPr>
                <w:t xml:space="preserve">Testing </w:t>
              </w:r>
              <w:r w:rsidRPr="001D14C6">
                <w:rPr>
                  <w:b/>
                  <w:bCs/>
                  <w:sz w:val="14"/>
                  <w:szCs w:val="14"/>
                </w:rPr>
                <w:t>Action</w:t>
              </w:r>
            </w:ins>
          </w:p>
          <w:p w14:paraId="3B661EFD" w14:textId="6A517BD4" w:rsidR="007A1BFE" w:rsidRDefault="007A1BFE" w:rsidP="007A1BFE">
            <w:pPr>
              <w:cnfStyle w:val="000000010000" w:firstRow="0" w:lastRow="0" w:firstColumn="0" w:lastColumn="0" w:oddVBand="0" w:evenVBand="0" w:oddHBand="0" w:evenHBand="1" w:firstRowFirstColumn="0" w:firstRowLastColumn="0" w:lastRowFirstColumn="0" w:lastRowLastColumn="0"/>
              <w:rPr>
                <w:b/>
                <w:bCs/>
                <w:sz w:val="14"/>
                <w:szCs w:val="14"/>
              </w:rPr>
            </w:pPr>
            <w:ins w:id="174" w:author="Mittra, Sauvik" w:date="2024-05-09T14:15:00Z">
              <w:r>
                <w:rPr>
                  <w:sz w:val="14"/>
                  <w:szCs w:val="14"/>
                </w:rPr>
                <w:t>The Engagement Team verified contractually defined terms and assessed the reasonableness of data and assumptions that were produced or provided by the Company. See Matters Addressed by the Engagement Team.</w:t>
              </w:r>
            </w:ins>
          </w:p>
        </w:tc>
      </w:tr>
      <w:tr w:rsidR="007A1BFE" w:rsidRPr="007C21AF" w14:paraId="003DE01E" w14:textId="77777777" w:rsidTr="007731A7">
        <w:trPr>
          <w:cnfStyle w:val="000000100000" w:firstRow="0" w:lastRow="0" w:firstColumn="0" w:lastColumn="0" w:oddVBand="0" w:evenVBand="0" w:oddHBand="1"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1525" w:type="dxa"/>
            <w:vMerge/>
            <w:shd w:val="clear" w:color="auto" w:fill="FAFAFA"/>
          </w:tcPr>
          <w:p w14:paraId="0957BBE0" w14:textId="77777777" w:rsidR="007A1BFE" w:rsidRDefault="007A1BFE" w:rsidP="007A1BFE">
            <w:pPr>
              <w:rPr>
                <w:sz w:val="14"/>
                <w:szCs w:val="14"/>
              </w:rPr>
            </w:pPr>
          </w:p>
        </w:tc>
        <w:tc>
          <w:tcPr>
            <w:tcW w:w="2700" w:type="dxa"/>
            <w:vMerge/>
            <w:shd w:val="clear" w:color="auto" w:fill="FAFAFA"/>
          </w:tcPr>
          <w:p w14:paraId="05CF3D25" w14:textId="77777777" w:rsidR="007A1BFE" w:rsidRDefault="007A1BFE" w:rsidP="007A1BFE">
            <w:pPr>
              <w:cnfStyle w:val="000000100000" w:firstRow="0" w:lastRow="0" w:firstColumn="0" w:lastColumn="0" w:oddVBand="0" w:evenVBand="0" w:oddHBand="1" w:evenHBand="0" w:firstRowFirstColumn="0" w:firstRowLastColumn="0" w:lastRowFirstColumn="0" w:lastRowLastColumn="0"/>
              <w:rPr>
                <w:sz w:val="14"/>
                <w:szCs w:val="14"/>
              </w:rPr>
            </w:pPr>
          </w:p>
        </w:tc>
        <w:tc>
          <w:tcPr>
            <w:tcW w:w="1109" w:type="dxa"/>
            <w:vMerge/>
            <w:shd w:val="clear" w:color="auto" w:fill="FAFAFA"/>
          </w:tcPr>
          <w:p w14:paraId="7A6973D4" w14:textId="77777777" w:rsidR="007A1BFE" w:rsidRDefault="007A1BFE" w:rsidP="007A1BFE">
            <w:p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rPr>
                <w:rStyle w:val="MarcumSmallFont"/>
              </w:rPr>
            </w:pPr>
          </w:p>
        </w:tc>
        <w:tc>
          <w:tcPr>
            <w:tcW w:w="1509" w:type="dxa"/>
            <w:shd w:val="clear" w:color="auto" w:fill="FAFAFA"/>
          </w:tcPr>
          <w:p w14:paraId="3A8D7F7B" w14:textId="5E5D2271" w:rsidR="007A1BFE" w:rsidRDefault="007A1BFE" w:rsidP="007A1BFE">
            <w:pPr>
              <w:cnfStyle w:val="000000100000" w:firstRow="0" w:lastRow="0" w:firstColumn="0" w:lastColumn="0" w:oddVBand="0" w:evenVBand="0" w:oddHBand="1" w:evenHBand="0" w:firstRowFirstColumn="0" w:firstRowLastColumn="0" w:lastRowFirstColumn="0" w:lastRowLastColumn="0"/>
              <w:rPr>
                <w:rStyle w:val="MarcumSmallFont"/>
              </w:rPr>
            </w:pPr>
            <w:ins w:id="175" w:author="Mittra, Sauvik" w:date="2024-05-09T14:15:00Z">
              <w:r w:rsidRPr="007A1BFE">
                <w:rPr>
                  <w:rStyle w:val="MarcumSmallFont"/>
                </w:rPr>
                <w:t>6/30/2024</w:t>
              </w:r>
            </w:ins>
          </w:p>
        </w:tc>
        <w:tc>
          <w:tcPr>
            <w:tcW w:w="1512" w:type="dxa"/>
            <w:shd w:val="clear" w:color="auto" w:fill="FAFAFA"/>
          </w:tcPr>
          <w:p w14:paraId="61606813" w14:textId="151BBB79" w:rsidR="007A1BFE" w:rsidRDefault="007A1BFE" w:rsidP="007A1BFE">
            <w:pPr>
              <w:cnfStyle w:val="000000100000" w:firstRow="0" w:lastRow="0" w:firstColumn="0" w:lastColumn="0" w:oddVBand="0" w:evenVBand="0" w:oddHBand="1" w:evenHBand="0" w:firstRowFirstColumn="0" w:firstRowLastColumn="0" w:lastRowFirstColumn="0" w:lastRowLastColumn="0"/>
              <w:rPr>
                <w:rStyle w:val="MarcumSmallFont"/>
              </w:rPr>
            </w:pPr>
            <w:ins w:id="176" w:author="Mittra, Sauvik" w:date="2024-05-09T14:15:00Z">
              <w:r w:rsidRPr="007A1BFE">
                <w:rPr>
                  <w:rStyle w:val="MarcumSmallFont"/>
                </w:rPr>
                <w:t>6/30/2024</w:t>
              </w:r>
            </w:ins>
          </w:p>
        </w:tc>
        <w:tc>
          <w:tcPr>
            <w:tcW w:w="5320" w:type="dxa"/>
            <w:vMerge/>
            <w:shd w:val="clear" w:color="auto" w:fill="FAFAFA"/>
          </w:tcPr>
          <w:p w14:paraId="4A858B4D" w14:textId="77777777" w:rsidR="007A1BFE" w:rsidRDefault="007A1BFE" w:rsidP="007A1BFE">
            <w:pPr>
              <w:cnfStyle w:val="000000100000" w:firstRow="0" w:lastRow="0" w:firstColumn="0" w:lastColumn="0" w:oddVBand="0" w:evenVBand="0" w:oddHBand="1" w:evenHBand="0" w:firstRowFirstColumn="0" w:firstRowLastColumn="0" w:lastRowFirstColumn="0" w:lastRowLastColumn="0"/>
              <w:rPr>
                <w:b/>
                <w:bCs/>
                <w:sz w:val="14"/>
                <w:szCs w:val="14"/>
              </w:rPr>
            </w:pPr>
          </w:p>
        </w:tc>
      </w:tr>
      <w:tr w:rsidR="007A1BFE" w:rsidRPr="007C21AF" w14:paraId="08B597FA" w14:textId="77777777" w:rsidTr="007731A7">
        <w:trPr>
          <w:cnfStyle w:val="000000010000" w:firstRow="0" w:lastRow="0" w:firstColumn="0" w:lastColumn="0" w:oddVBand="0" w:evenVBand="0" w:oddHBand="0" w:evenHBand="1"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1525" w:type="dxa"/>
            <w:vMerge/>
          </w:tcPr>
          <w:p w14:paraId="60CB9BE3" w14:textId="77777777" w:rsidR="007A1BFE" w:rsidRDefault="007A1BFE" w:rsidP="007A1BFE">
            <w:pPr>
              <w:rPr>
                <w:sz w:val="14"/>
                <w:szCs w:val="14"/>
              </w:rPr>
            </w:pPr>
          </w:p>
        </w:tc>
        <w:tc>
          <w:tcPr>
            <w:tcW w:w="2700" w:type="dxa"/>
            <w:vMerge/>
          </w:tcPr>
          <w:p w14:paraId="7E284E1F" w14:textId="77777777" w:rsidR="007A1BFE" w:rsidRDefault="007A1BFE" w:rsidP="007A1BFE">
            <w:pPr>
              <w:cnfStyle w:val="000000010000" w:firstRow="0" w:lastRow="0" w:firstColumn="0" w:lastColumn="0" w:oddVBand="0" w:evenVBand="0" w:oddHBand="0" w:evenHBand="1" w:firstRowFirstColumn="0" w:firstRowLastColumn="0" w:lastRowFirstColumn="0" w:lastRowLastColumn="0"/>
              <w:rPr>
                <w:sz w:val="14"/>
                <w:szCs w:val="14"/>
              </w:rPr>
            </w:pPr>
          </w:p>
        </w:tc>
        <w:tc>
          <w:tcPr>
            <w:tcW w:w="1109" w:type="dxa"/>
            <w:vMerge/>
          </w:tcPr>
          <w:p w14:paraId="6B49F0BF" w14:textId="77777777" w:rsidR="007A1BFE" w:rsidRDefault="007A1BFE" w:rsidP="007A1BFE">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Style w:val="MarcumSmallFont"/>
              </w:rPr>
            </w:pPr>
          </w:p>
        </w:tc>
        <w:tc>
          <w:tcPr>
            <w:tcW w:w="1509" w:type="dxa"/>
          </w:tcPr>
          <w:p w14:paraId="0EA5C866" w14:textId="35FF27FC" w:rsidR="007A1BFE" w:rsidRDefault="007A1BFE" w:rsidP="007A1BFE">
            <w:pPr>
              <w:cnfStyle w:val="000000010000" w:firstRow="0" w:lastRow="0" w:firstColumn="0" w:lastColumn="0" w:oddVBand="0" w:evenVBand="0" w:oddHBand="0" w:evenHBand="1" w:firstRowFirstColumn="0" w:firstRowLastColumn="0" w:lastRowFirstColumn="0" w:lastRowLastColumn="0"/>
              <w:rPr>
                <w:rStyle w:val="MarcumSmallFont"/>
              </w:rPr>
            </w:pPr>
            <w:ins w:id="177" w:author="Mittra, Sauvik" w:date="2024-05-09T14:15:00Z">
              <w:r w:rsidRPr="007A1BFE">
                <w:rPr>
                  <w:rStyle w:val="MarcumSmallFont"/>
                </w:rPr>
                <w:t>12/31/2024</w:t>
              </w:r>
            </w:ins>
          </w:p>
        </w:tc>
        <w:tc>
          <w:tcPr>
            <w:tcW w:w="1512" w:type="dxa"/>
          </w:tcPr>
          <w:p w14:paraId="0905B205" w14:textId="63F3DFDB" w:rsidR="007A1BFE" w:rsidRDefault="007A1BFE" w:rsidP="007A1BFE">
            <w:pPr>
              <w:cnfStyle w:val="000000010000" w:firstRow="0" w:lastRow="0" w:firstColumn="0" w:lastColumn="0" w:oddVBand="0" w:evenVBand="0" w:oddHBand="0" w:evenHBand="1" w:firstRowFirstColumn="0" w:firstRowLastColumn="0" w:lastRowFirstColumn="0" w:lastRowLastColumn="0"/>
              <w:rPr>
                <w:rStyle w:val="MarcumSmallFont"/>
              </w:rPr>
            </w:pPr>
            <w:ins w:id="178" w:author="Mittra, Sauvik" w:date="2024-05-09T14:15:00Z">
              <w:r w:rsidRPr="007A1BFE">
                <w:rPr>
                  <w:rStyle w:val="MarcumSmallFont"/>
                </w:rPr>
                <w:t>12/31/2024</w:t>
              </w:r>
            </w:ins>
          </w:p>
        </w:tc>
        <w:tc>
          <w:tcPr>
            <w:tcW w:w="5320" w:type="dxa"/>
            <w:vMerge/>
          </w:tcPr>
          <w:p w14:paraId="3A8B2FCD" w14:textId="77777777" w:rsidR="007A1BFE" w:rsidRDefault="007A1BFE" w:rsidP="007A1BFE">
            <w:pPr>
              <w:cnfStyle w:val="000000010000" w:firstRow="0" w:lastRow="0" w:firstColumn="0" w:lastColumn="0" w:oddVBand="0" w:evenVBand="0" w:oddHBand="0" w:evenHBand="1" w:firstRowFirstColumn="0" w:firstRowLastColumn="0" w:lastRowFirstColumn="0" w:lastRowLastColumn="0"/>
              <w:rPr>
                <w:b/>
                <w:bCs/>
                <w:sz w:val="14"/>
                <w:szCs w:val="14"/>
              </w:rPr>
            </w:pPr>
          </w:p>
        </w:tc>
      </w:tr>
      <w:tr w:rsidR="007A1BFE" w:rsidRPr="007C21AF" w14:paraId="052CAEE0" w14:textId="77777777" w:rsidTr="007731A7">
        <w:trPr>
          <w:cnfStyle w:val="000000100000" w:firstRow="0" w:lastRow="0" w:firstColumn="0" w:lastColumn="0" w:oddVBand="0" w:evenVBand="0" w:oddHBand="1"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1525" w:type="dxa"/>
            <w:vMerge/>
            <w:shd w:val="clear" w:color="auto" w:fill="FAFAFA"/>
          </w:tcPr>
          <w:p w14:paraId="399416C1" w14:textId="77777777" w:rsidR="007A1BFE" w:rsidRDefault="007A1BFE" w:rsidP="007A1BFE">
            <w:pPr>
              <w:rPr>
                <w:sz w:val="14"/>
                <w:szCs w:val="14"/>
              </w:rPr>
            </w:pPr>
          </w:p>
        </w:tc>
        <w:tc>
          <w:tcPr>
            <w:tcW w:w="2700" w:type="dxa"/>
            <w:vMerge/>
            <w:shd w:val="clear" w:color="auto" w:fill="FAFAFA"/>
          </w:tcPr>
          <w:p w14:paraId="0139C827" w14:textId="77777777" w:rsidR="007A1BFE" w:rsidRDefault="007A1BFE" w:rsidP="007A1BFE">
            <w:pPr>
              <w:cnfStyle w:val="000000100000" w:firstRow="0" w:lastRow="0" w:firstColumn="0" w:lastColumn="0" w:oddVBand="0" w:evenVBand="0" w:oddHBand="1" w:evenHBand="0" w:firstRowFirstColumn="0" w:firstRowLastColumn="0" w:lastRowFirstColumn="0" w:lastRowLastColumn="0"/>
              <w:rPr>
                <w:sz w:val="14"/>
                <w:szCs w:val="14"/>
              </w:rPr>
            </w:pPr>
          </w:p>
        </w:tc>
        <w:tc>
          <w:tcPr>
            <w:tcW w:w="1109" w:type="dxa"/>
            <w:vMerge/>
            <w:shd w:val="clear" w:color="auto" w:fill="FAFAFA"/>
          </w:tcPr>
          <w:p w14:paraId="20C03213" w14:textId="77777777" w:rsidR="007A1BFE" w:rsidRDefault="007A1BFE" w:rsidP="007A1BFE">
            <w:p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rPr>
                <w:rStyle w:val="MarcumSmallFont"/>
              </w:rPr>
            </w:pPr>
          </w:p>
        </w:tc>
        <w:tc>
          <w:tcPr>
            <w:tcW w:w="1509" w:type="dxa"/>
            <w:shd w:val="clear" w:color="auto" w:fill="FAFAFA"/>
          </w:tcPr>
          <w:p w14:paraId="084DB556" w14:textId="18ADCDB5" w:rsidR="007A1BFE" w:rsidRDefault="007A1BFE" w:rsidP="007A1BFE">
            <w:pPr>
              <w:cnfStyle w:val="000000100000" w:firstRow="0" w:lastRow="0" w:firstColumn="0" w:lastColumn="0" w:oddVBand="0" w:evenVBand="0" w:oddHBand="1" w:evenHBand="0" w:firstRowFirstColumn="0" w:firstRowLastColumn="0" w:lastRowFirstColumn="0" w:lastRowLastColumn="0"/>
              <w:rPr>
                <w:rStyle w:val="MarcumSmallFont"/>
              </w:rPr>
            </w:pPr>
            <w:ins w:id="179" w:author="Mittra, Sauvik" w:date="2024-05-09T14:15:00Z">
              <w:r w:rsidRPr="007A1BFE">
                <w:rPr>
                  <w:rStyle w:val="MarcumSmallFont"/>
                </w:rPr>
                <w:t>6/30/2025</w:t>
              </w:r>
            </w:ins>
          </w:p>
        </w:tc>
        <w:tc>
          <w:tcPr>
            <w:tcW w:w="1512" w:type="dxa"/>
            <w:shd w:val="clear" w:color="auto" w:fill="FAFAFA"/>
          </w:tcPr>
          <w:p w14:paraId="28324639" w14:textId="1DDFB8AA" w:rsidR="007A1BFE" w:rsidRDefault="007A1BFE" w:rsidP="007A1BFE">
            <w:pPr>
              <w:cnfStyle w:val="000000100000" w:firstRow="0" w:lastRow="0" w:firstColumn="0" w:lastColumn="0" w:oddVBand="0" w:evenVBand="0" w:oddHBand="1" w:evenHBand="0" w:firstRowFirstColumn="0" w:firstRowLastColumn="0" w:lastRowFirstColumn="0" w:lastRowLastColumn="0"/>
              <w:rPr>
                <w:rStyle w:val="MarcumSmallFont"/>
              </w:rPr>
            </w:pPr>
            <w:ins w:id="180" w:author="Mittra, Sauvik" w:date="2024-05-09T14:15:00Z">
              <w:r w:rsidRPr="007A1BFE">
                <w:rPr>
                  <w:rStyle w:val="MarcumSmallFont"/>
                </w:rPr>
                <w:t>6/30/2025</w:t>
              </w:r>
            </w:ins>
          </w:p>
        </w:tc>
        <w:tc>
          <w:tcPr>
            <w:tcW w:w="5320" w:type="dxa"/>
            <w:vMerge/>
            <w:shd w:val="clear" w:color="auto" w:fill="FAFAFA"/>
          </w:tcPr>
          <w:p w14:paraId="2BBCCDB7" w14:textId="77777777" w:rsidR="007A1BFE" w:rsidRDefault="007A1BFE" w:rsidP="007A1BFE">
            <w:pPr>
              <w:cnfStyle w:val="000000100000" w:firstRow="0" w:lastRow="0" w:firstColumn="0" w:lastColumn="0" w:oddVBand="0" w:evenVBand="0" w:oddHBand="1" w:evenHBand="0" w:firstRowFirstColumn="0" w:firstRowLastColumn="0" w:lastRowFirstColumn="0" w:lastRowLastColumn="0"/>
              <w:rPr>
                <w:b/>
                <w:bCs/>
                <w:sz w:val="14"/>
                <w:szCs w:val="14"/>
              </w:rPr>
            </w:pPr>
          </w:p>
        </w:tc>
      </w:tr>
      <w:tr w:rsidR="007A1BFE" w:rsidRPr="007C21AF" w14:paraId="065E707D" w14:textId="77777777" w:rsidTr="007731A7">
        <w:trPr>
          <w:cnfStyle w:val="000000010000" w:firstRow="0" w:lastRow="0" w:firstColumn="0" w:lastColumn="0" w:oddVBand="0" w:evenVBand="0" w:oddHBand="0" w:evenHBand="1"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1525" w:type="dxa"/>
            <w:vMerge/>
          </w:tcPr>
          <w:p w14:paraId="1E3D8ADA" w14:textId="77777777" w:rsidR="007A1BFE" w:rsidRDefault="007A1BFE" w:rsidP="007A1BFE">
            <w:pPr>
              <w:rPr>
                <w:sz w:val="14"/>
                <w:szCs w:val="14"/>
              </w:rPr>
            </w:pPr>
          </w:p>
        </w:tc>
        <w:tc>
          <w:tcPr>
            <w:tcW w:w="2700" w:type="dxa"/>
            <w:vMerge/>
          </w:tcPr>
          <w:p w14:paraId="3A048342" w14:textId="77777777" w:rsidR="007A1BFE" w:rsidRDefault="007A1BFE" w:rsidP="007A1BFE">
            <w:pPr>
              <w:cnfStyle w:val="000000010000" w:firstRow="0" w:lastRow="0" w:firstColumn="0" w:lastColumn="0" w:oddVBand="0" w:evenVBand="0" w:oddHBand="0" w:evenHBand="1" w:firstRowFirstColumn="0" w:firstRowLastColumn="0" w:lastRowFirstColumn="0" w:lastRowLastColumn="0"/>
              <w:rPr>
                <w:sz w:val="14"/>
                <w:szCs w:val="14"/>
              </w:rPr>
            </w:pPr>
          </w:p>
        </w:tc>
        <w:tc>
          <w:tcPr>
            <w:tcW w:w="1109" w:type="dxa"/>
            <w:vMerge/>
          </w:tcPr>
          <w:p w14:paraId="5A2C43B1" w14:textId="77777777" w:rsidR="007A1BFE" w:rsidRDefault="007A1BFE" w:rsidP="007A1BFE">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Style w:val="MarcumSmallFont"/>
              </w:rPr>
            </w:pPr>
          </w:p>
        </w:tc>
        <w:tc>
          <w:tcPr>
            <w:tcW w:w="1509" w:type="dxa"/>
          </w:tcPr>
          <w:p w14:paraId="6F2DD52F" w14:textId="5EB96674" w:rsidR="007A1BFE" w:rsidRDefault="007A1BFE" w:rsidP="007A1BFE">
            <w:pPr>
              <w:cnfStyle w:val="000000010000" w:firstRow="0" w:lastRow="0" w:firstColumn="0" w:lastColumn="0" w:oddVBand="0" w:evenVBand="0" w:oddHBand="0" w:evenHBand="1" w:firstRowFirstColumn="0" w:firstRowLastColumn="0" w:lastRowFirstColumn="0" w:lastRowLastColumn="0"/>
              <w:rPr>
                <w:rStyle w:val="MarcumSmallFont"/>
              </w:rPr>
            </w:pPr>
            <w:ins w:id="181" w:author="Mittra, Sauvik" w:date="2024-05-09T14:15:00Z">
              <w:r w:rsidRPr="007A1BFE">
                <w:rPr>
                  <w:rStyle w:val="MarcumSmallFont"/>
                </w:rPr>
                <w:t>12/31/2025</w:t>
              </w:r>
            </w:ins>
          </w:p>
        </w:tc>
        <w:tc>
          <w:tcPr>
            <w:tcW w:w="1512" w:type="dxa"/>
          </w:tcPr>
          <w:p w14:paraId="4C585DE4" w14:textId="2ABC1F03" w:rsidR="007A1BFE" w:rsidRDefault="007A1BFE" w:rsidP="007A1BFE">
            <w:pPr>
              <w:cnfStyle w:val="000000010000" w:firstRow="0" w:lastRow="0" w:firstColumn="0" w:lastColumn="0" w:oddVBand="0" w:evenVBand="0" w:oddHBand="0" w:evenHBand="1" w:firstRowFirstColumn="0" w:firstRowLastColumn="0" w:lastRowFirstColumn="0" w:lastRowLastColumn="0"/>
              <w:rPr>
                <w:rStyle w:val="MarcumSmallFont"/>
              </w:rPr>
            </w:pPr>
            <w:ins w:id="182" w:author="Mittra, Sauvik" w:date="2024-05-09T14:15:00Z">
              <w:r w:rsidRPr="007A1BFE">
                <w:rPr>
                  <w:rStyle w:val="MarcumSmallFont"/>
                </w:rPr>
                <w:t>12/31/2025</w:t>
              </w:r>
            </w:ins>
          </w:p>
        </w:tc>
        <w:tc>
          <w:tcPr>
            <w:tcW w:w="5320" w:type="dxa"/>
            <w:vMerge/>
          </w:tcPr>
          <w:p w14:paraId="7516CA5E" w14:textId="77777777" w:rsidR="007A1BFE" w:rsidRDefault="007A1BFE" w:rsidP="007A1BFE">
            <w:pPr>
              <w:cnfStyle w:val="000000010000" w:firstRow="0" w:lastRow="0" w:firstColumn="0" w:lastColumn="0" w:oddVBand="0" w:evenVBand="0" w:oddHBand="0" w:evenHBand="1" w:firstRowFirstColumn="0" w:firstRowLastColumn="0" w:lastRowFirstColumn="0" w:lastRowLastColumn="0"/>
              <w:rPr>
                <w:b/>
                <w:bCs/>
                <w:sz w:val="14"/>
                <w:szCs w:val="14"/>
              </w:rPr>
            </w:pPr>
          </w:p>
        </w:tc>
      </w:tr>
      <w:tr w:rsidR="007A1BFE" w:rsidRPr="007C21AF" w14:paraId="57D114E9" w14:textId="77777777" w:rsidTr="007731A7">
        <w:trPr>
          <w:cnfStyle w:val="000000100000" w:firstRow="0" w:lastRow="0" w:firstColumn="0" w:lastColumn="0" w:oddVBand="0" w:evenVBand="0" w:oddHBand="1"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1525" w:type="dxa"/>
            <w:vMerge/>
            <w:shd w:val="clear" w:color="auto" w:fill="FAFAFA"/>
          </w:tcPr>
          <w:p w14:paraId="700E1418" w14:textId="77777777" w:rsidR="007A1BFE" w:rsidRDefault="007A1BFE" w:rsidP="007A1BFE">
            <w:pPr>
              <w:rPr>
                <w:sz w:val="14"/>
                <w:szCs w:val="14"/>
              </w:rPr>
            </w:pPr>
          </w:p>
        </w:tc>
        <w:tc>
          <w:tcPr>
            <w:tcW w:w="2700" w:type="dxa"/>
            <w:vMerge/>
            <w:shd w:val="clear" w:color="auto" w:fill="FAFAFA"/>
          </w:tcPr>
          <w:p w14:paraId="6725CEC2" w14:textId="77777777" w:rsidR="007A1BFE" w:rsidRDefault="007A1BFE" w:rsidP="007A1BFE">
            <w:pPr>
              <w:cnfStyle w:val="000000100000" w:firstRow="0" w:lastRow="0" w:firstColumn="0" w:lastColumn="0" w:oddVBand="0" w:evenVBand="0" w:oddHBand="1" w:evenHBand="0" w:firstRowFirstColumn="0" w:firstRowLastColumn="0" w:lastRowFirstColumn="0" w:lastRowLastColumn="0"/>
              <w:rPr>
                <w:sz w:val="14"/>
                <w:szCs w:val="14"/>
              </w:rPr>
            </w:pPr>
          </w:p>
        </w:tc>
        <w:tc>
          <w:tcPr>
            <w:tcW w:w="1109" w:type="dxa"/>
            <w:vMerge/>
            <w:shd w:val="clear" w:color="auto" w:fill="FAFAFA"/>
          </w:tcPr>
          <w:p w14:paraId="3079D400" w14:textId="77777777" w:rsidR="007A1BFE" w:rsidRDefault="007A1BFE" w:rsidP="007A1BFE">
            <w:p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rPr>
                <w:rStyle w:val="MarcumSmallFont"/>
              </w:rPr>
            </w:pPr>
          </w:p>
        </w:tc>
        <w:tc>
          <w:tcPr>
            <w:tcW w:w="1509" w:type="dxa"/>
            <w:shd w:val="clear" w:color="auto" w:fill="FAFAFA"/>
          </w:tcPr>
          <w:p w14:paraId="4CC6D094" w14:textId="099C57D8" w:rsidR="007A1BFE" w:rsidRDefault="007A1BFE" w:rsidP="007A1BFE">
            <w:pPr>
              <w:cnfStyle w:val="000000100000" w:firstRow="0" w:lastRow="0" w:firstColumn="0" w:lastColumn="0" w:oddVBand="0" w:evenVBand="0" w:oddHBand="1" w:evenHBand="0" w:firstRowFirstColumn="0" w:firstRowLastColumn="0" w:lastRowFirstColumn="0" w:lastRowLastColumn="0"/>
              <w:rPr>
                <w:rStyle w:val="MarcumSmallFont"/>
              </w:rPr>
            </w:pPr>
            <w:ins w:id="183" w:author="Mittra, Sauvik" w:date="2024-05-09T14:15:00Z">
              <w:r w:rsidRPr="007A1BFE">
                <w:rPr>
                  <w:rStyle w:val="MarcumSmallFont"/>
                </w:rPr>
                <w:t>6/30/2026</w:t>
              </w:r>
            </w:ins>
          </w:p>
        </w:tc>
        <w:tc>
          <w:tcPr>
            <w:tcW w:w="1512" w:type="dxa"/>
            <w:shd w:val="clear" w:color="auto" w:fill="FAFAFA"/>
          </w:tcPr>
          <w:p w14:paraId="023C89AC" w14:textId="0DFE73FC" w:rsidR="007A1BFE" w:rsidRDefault="007A1BFE" w:rsidP="007A1BFE">
            <w:pPr>
              <w:cnfStyle w:val="000000100000" w:firstRow="0" w:lastRow="0" w:firstColumn="0" w:lastColumn="0" w:oddVBand="0" w:evenVBand="0" w:oddHBand="1" w:evenHBand="0" w:firstRowFirstColumn="0" w:firstRowLastColumn="0" w:lastRowFirstColumn="0" w:lastRowLastColumn="0"/>
              <w:rPr>
                <w:rStyle w:val="MarcumSmallFont"/>
              </w:rPr>
            </w:pPr>
            <w:ins w:id="184" w:author="Mittra, Sauvik" w:date="2024-05-09T14:15:00Z">
              <w:r w:rsidRPr="007A1BFE">
                <w:rPr>
                  <w:rStyle w:val="MarcumSmallFont"/>
                </w:rPr>
                <w:t>6/30/2026</w:t>
              </w:r>
            </w:ins>
          </w:p>
        </w:tc>
        <w:tc>
          <w:tcPr>
            <w:tcW w:w="5320" w:type="dxa"/>
            <w:vMerge/>
            <w:shd w:val="clear" w:color="auto" w:fill="FAFAFA"/>
          </w:tcPr>
          <w:p w14:paraId="677A3F08" w14:textId="77777777" w:rsidR="007A1BFE" w:rsidRDefault="007A1BFE" w:rsidP="007A1BFE">
            <w:pPr>
              <w:cnfStyle w:val="000000100000" w:firstRow="0" w:lastRow="0" w:firstColumn="0" w:lastColumn="0" w:oddVBand="0" w:evenVBand="0" w:oddHBand="1" w:evenHBand="0" w:firstRowFirstColumn="0" w:firstRowLastColumn="0" w:lastRowFirstColumn="0" w:lastRowLastColumn="0"/>
              <w:rPr>
                <w:b/>
                <w:bCs/>
                <w:sz w:val="14"/>
                <w:szCs w:val="14"/>
              </w:rPr>
            </w:pPr>
          </w:p>
        </w:tc>
      </w:tr>
      <w:tr w:rsidR="007A1BFE" w:rsidRPr="007C21AF" w14:paraId="6360F600" w14:textId="77777777" w:rsidTr="007731A7">
        <w:trPr>
          <w:cnfStyle w:val="000000010000" w:firstRow="0" w:lastRow="0" w:firstColumn="0" w:lastColumn="0" w:oddVBand="0" w:evenVBand="0" w:oddHBand="0" w:evenHBand="1"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1525" w:type="dxa"/>
            <w:vMerge/>
          </w:tcPr>
          <w:p w14:paraId="0B1C1AEB" w14:textId="77777777" w:rsidR="007A1BFE" w:rsidRDefault="007A1BFE" w:rsidP="007A1BFE">
            <w:pPr>
              <w:rPr>
                <w:sz w:val="14"/>
                <w:szCs w:val="14"/>
              </w:rPr>
            </w:pPr>
          </w:p>
        </w:tc>
        <w:tc>
          <w:tcPr>
            <w:tcW w:w="2700" w:type="dxa"/>
            <w:vMerge/>
          </w:tcPr>
          <w:p w14:paraId="50416EE7" w14:textId="77777777" w:rsidR="007A1BFE" w:rsidRDefault="007A1BFE" w:rsidP="007A1BFE">
            <w:pPr>
              <w:cnfStyle w:val="000000010000" w:firstRow="0" w:lastRow="0" w:firstColumn="0" w:lastColumn="0" w:oddVBand="0" w:evenVBand="0" w:oddHBand="0" w:evenHBand="1" w:firstRowFirstColumn="0" w:firstRowLastColumn="0" w:lastRowFirstColumn="0" w:lastRowLastColumn="0"/>
              <w:rPr>
                <w:sz w:val="14"/>
                <w:szCs w:val="14"/>
              </w:rPr>
            </w:pPr>
          </w:p>
        </w:tc>
        <w:tc>
          <w:tcPr>
            <w:tcW w:w="1109" w:type="dxa"/>
            <w:vMerge/>
          </w:tcPr>
          <w:p w14:paraId="79488355" w14:textId="77777777" w:rsidR="007A1BFE" w:rsidRDefault="007A1BFE" w:rsidP="007A1BFE">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Style w:val="MarcumSmallFont"/>
              </w:rPr>
            </w:pPr>
          </w:p>
        </w:tc>
        <w:tc>
          <w:tcPr>
            <w:tcW w:w="1509" w:type="dxa"/>
          </w:tcPr>
          <w:p w14:paraId="6DE357E6" w14:textId="4DE2BBEE" w:rsidR="007A1BFE" w:rsidRDefault="007A1BFE" w:rsidP="007A1BFE">
            <w:pPr>
              <w:cnfStyle w:val="000000010000" w:firstRow="0" w:lastRow="0" w:firstColumn="0" w:lastColumn="0" w:oddVBand="0" w:evenVBand="0" w:oddHBand="0" w:evenHBand="1" w:firstRowFirstColumn="0" w:firstRowLastColumn="0" w:lastRowFirstColumn="0" w:lastRowLastColumn="0"/>
              <w:rPr>
                <w:rStyle w:val="MarcumSmallFont"/>
              </w:rPr>
            </w:pPr>
            <w:ins w:id="185" w:author="Mittra, Sauvik" w:date="2024-05-09T14:15:00Z">
              <w:r w:rsidRPr="007A1BFE">
                <w:rPr>
                  <w:rStyle w:val="MarcumSmallFont"/>
                </w:rPr>
                <w:t>12/10/2026</w:t>
              </w:r>
            </w:ins>
          </w:p>
        </w:tc>
        <w:tc>
          <w:tcPr>
            <w:tcW w:w="1512" w:type="dxa"/>
          </w:tcPr>
          <w:p w14:paraId="45B014DB" w14:textId="75B43F5E" w:rsidR="007A1BFE" w:rsidRDefault="007A1BFE" w:rsidP="007A1BFE">
            <w:pPr>
              <w:cnfStyle w:val="000000010000" w:firstRow="0" w:lastRow="0" w:firstColumn="0" w:lastColumn="0" w:oddVBand="0" w:evenVBand="0" w:oddHBand="0" w:evenHBand="1" w:firstRowFirstColumn="0" w:firstRowLastColumn="0" w:lastRowFirstColumn="0" w:lastRowLastColumn="0"/>
              <w:rPr>
                <w:rStyle w:val="MarcumSmallFont"/>
              </w:rPr>
            </w:pPr>
            <w:ins w:id="186" w:author="Mittra, Sauvik" w:date="2024-05-09T14:15:00Z">
              <w:r w:rsidRPr="007A1BFE">
                <w:rPr>
                  <w:rStyle w:val="MarcumSmallFont"/>
                </w:rPr>
                <w:t>12/10/2026</w:t>
              </w:r>
            </w:ins>
          </w:p>
        </w:tc>
        <w:tc>
          <w:tcPr>
            <w:tcW w:w="5320" w:type="dxa"/>
            <w:vMerge/>
          </w:tcPr>
          <w:p w14:paraId="0F1CEA9B" w14:textId="77777777" w:rsidR="007A1BFE" w:rsidRDefault="007A1BFE" w:rsidP="007A1BFE">
            <w:pPr>
              <w:cnfStyle w:val="000000010000" w:firstRow="0" w:lastRow="0" w:firstColumn="0" w:lastColumn="0" w:oddVBand="0" w:evenVBand="0" w:oddHBand="0" w:evenHBand="1" w:firstRowFirstColumn="0" w:firstRowLastColumn="0" w:lastRowFirstColumn="0" w:lastRowLastColumn="0"/>
              <w:rPr>
                <w:b/>
                <w:bCs/>
                <w:sz w:val="14"/>
                <w:szCs w:val="14"/>
              </w:rPr>
            </w:pPr>
          </w:p>
        </w:tc>
      </w:tr>
      <w:tr w:rsidR="007A1BFE" w:rsidRPr="007C21AF" w14:paraId="07386AF8" w14:textId="77777777" w:rsidTr="007A1BF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525" w:type="dxa"/>
            <w:vMerge w:val="restart"/>
          </w:tcPr>
          <w:p w14:paraId="5FA33465" w14:textId="7D15E6CC" w:rsidR="007A1BFE" w:rsidRPr="007D28D0" w:rsidRDefault="007A1BFE" w:rsidP="007A1BFE">
            <w:pPr>
              <w:rPr>
                <w:sz w:val="14"/>
                <w:szCs w:val="14"/>
              </w:rPr>
            </w:pPr>
            <w:ins w:id="187" w:author="Mittra, Sauvik" w:date="2024-05-09T14:16:00Z">
              <w:r>
                <w:rPr>
                  <w:sz w:val="14"/>
                  <w:szCs w:val="14"/>
                </w:rPr>
                <w:lastRenderedPageBreak/>
                <w:t>Coupon Payment Date (Loan #29)</w:t>
              </w:r>
            </w:ins>
          </w:p>
        </w:tc>
        <w:tc>
          <w:tcPr>
            <w:tcW w:w="2700" w:type="dxa"/>
            <w:vMerge w:val="restart"/>
          </w:tcPr>
          <w:p w14:paraId="131E0313" w14:textId="53675005" w:rsidR="007A1BFE" w:rsidRPr="007D28D0" w:rsidRDefault="007A1BFE" w:rsidP="007A1BFE">
            <w:pPr>
              <w:cnfStyle w:val="000000100000" w:firstRow="0" w:lastRow="0" w:firstColumn="0" w:lastColumn="0" w:oddVBand="0" w:evenVBand="0" w:oddHBand="1" w:evenHBand="0" w:firstRowFirstColumn="0" w:firstRowLastColumn="0" w:lastRowFirstColumn="0" w:lastRowLastColumn="0"/>
              <w:rPr>
                <w:sz w:val="14"/>
                <w:szCs w:val="14"/>
              </w:rPr>
            </w:pPr>
            <w:ins w:id="188" w:author="Mittra, Sauvik" w:date="2024-05-09T14:16:00Z">
              <w:r>
                <w:rPr>
                  <w:sz w:val="14"/>
                  <w:szCs w:val="14"/>
                </w:rPr>
                <w:t>The coupon payment dates estimated by the Valuation Specialist were based on their understanding of the agreement and their discussions with company.</w:t>
              </w:r>
            </w:ins>
          </w:p>
        </w:tc>
        <w:tc>
          <w:tcPr>
            <w:tcW w:w="1109" w:type="dxa"/>
            <w:vMerge w:val="restart"/>
          </w:tcPr>
          <w:p w14:paraId="0168B777" w14:textId="3D75AF47" w:rsidR="007A1BFE" w:rsidRDefault="007A1BFE" w:rsidP="007A1BFE">
            <w:p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rPr>
                <w:rStyle w:val="MarcumSmallFont"/>
              </w:rPr>
            </w:pPr>
            <w:ins w:id="189" w:author="Mittra, Sauvik" w:date="2024-05-09T14:16:00Z">
              <w:r>
                <w:rPr>
                  <w:rStyle w:val="MarcumSmallFont"/>
                </w:rPr>
                <w:t>2/7/24</w:t>
              </w:r>
            </w:ins>
          </w:p>
        </w:tc>
        <w:tc>
          <w:tcPr>
            <w:tcW w:w="1509" w:type="dxa"/>
          </w:tcPr>
          <w:p w14:paraId="2952EF41" w14:textId="4A99D021" w:rsidR="007A1BFE" w:rsidRDefault="007A1BFE" w:rsidP="007A1BFE">
            <w:pPr>
              <w:cnfStyle w:val="000000100000" w:firstRow="0" w:lastRow="0" w:firstColumn="0" w:lastColumn="0" w:oddVBand="0" w:evenVBand="0" w:oddHBand="1" w:evenHBand="0" w:firstRowFirstColumn="0" w:firstRowLastColumn="0" w:lastRowFirstColumn="0" w:lastRowLastColumn="0"/>
              <w:rPr>
                <w:rStyle w:val="MarcumSmallFont"/>
              </w:rPr>
            </w:pPr>
            <w:ins w:id="190" w:author="Mittra, Sauvik" w:date="2024-05-09T14:16:00Z">
              <w:r w:rsidRPr="007A1BFE">
                <w:rPr>
                  <w:rStyle w:val="MarcumSmallFont"/>
                </w:rPr>
                <w:t>6/30/2024</w:t>
              </w:r>
            </w:ins>
          </w:p>
        </w:tc>
        <w:tc>
          <w:tcPr>
            <w:tcW w:w="1512" w:type="dxa"/>
          </w:tcPr>
          <w:p w14:paraId="6DB14BBB" w14:textId="0C25E15F" w:rsidR="007A1BFE" w:rsidRDefault="007A1BFE" w:rsidP="007A1BFE">
            <w:pPr>
              <w:cnfStyle w:val="000000100000" w:firstRow="0" w:lastRow="0" w:firstColumn="0" w:lastColumn="0" w:oddVBand="0" w:evenVBand="0" w:oddHBand="1" w:evenHBand="0" w:firstRowFirstColumn="0" w:firstRowLastColumn="0" w:lastRowFirstColumn="0" w:lastRowLastColumn="0"/>
              <w:rPr>
                <w:rStyle w:val="MarcumSmallFont"/>
              </w:rPr>
            </w:pPr>
            <w:ins w:id="191" w:author="Mittra, Sauvik" w:date="2024-05-09T14:16:00Z">
              <w:r w:rsidRPr="007A1BFE">
                <w:rPr>
                  <w:rStyle w:val="MarcumSmallFont"/>
                </w:rPr>
                <w:t>6/30/2024</w:t>
              </w:r>
            </w:ins>
          </w:p>
        </w:tc>
        <w:tc>
          <w:tcPr>
            <w:tcW w:w="5320" w:type="dxa"/>
            <w:vMerge w:val="restart"/>
          </w:tcPr>
          <w:p w14:paraId="22D84B17" w14:textId="77777777" w:rsidR="007A1BFE" w:rsidRDefault="007A1BFE" w:rsidP="007A1BFE">
            <w:pPr>
              <w:cnfStyle w:val="000000100000" w:firstRow="0" w:lastRow="0" w:firstColumn="0" w:lastColumn="0" w:oddVBand="0" w:evenVBand="0" w:oddHBand="1" w:evenHBand="0" w:firstRowFirstColumn="0" w:firstRowLastColumn="0" w:lastRowFirstColumn="0" w:lastRowLastColumn="0"/>
              <w:rPr>
                <w:ins w:id="192" w:author="Mittra, Sauvik" w:date="2024-05-09T14:16:00Z"/>
                <w:sz w:val="14"/>
                <w:szCs w:val="14"/>
              </w:rPr>
            </w:pPr>
            <w:ins w:id="193" w:author="Mittra, Sauvik" w:date="2024-05-09T14:16:00Z">
              <w:r>
                <w:rPr>
                  <w:b/>
                  <w:bCs/>
                  <w:sz w:val="14"/>
                  <w:szCs w:val="14"/>
                </w:rPr>
                <w:t xml:space="preserve">Testing </w:t>
              </w:r>
              <w:r w:rsidRPr="001D14C6">
                <w:rPr>
                  <w:b/>
                  <w:bCs/>
                  <w:sz w:val="14"/>
                  <w:szCs w:val="14"/>
                </w:rPr>
                <w:t>Action</w:t>
              </w:r>
            </w:ins>
          </w:p>
          <w:p w14:paraId="45B33656" w14:textId="5EC58187" w:rsidR="007A1BFE" w:rsidRDefault="007A1BFE" w:rsidP="007A1BFE">
            <w:pPr>
              <w:cnfStyle w:val="000000100000" w:firstRow="0" w:lastRow="0" w:firstColumn="0" w:lastColumn="0" w:oddVBand="0" w:evenVBand="0" w:oddHBand="1" w:evenHBand="0" w:firstRowFirstColumn="0" w:firstRowLastColumn="0" w:lastRowFirstColumn="0" w:lastRowLastColumn="0"/>
              <w:rPr>
                <w:b/>
                <w:bCs/>
                <w:sz w:val="14"/>
                <w:szCs w:val="14"/>
              </w:rPr>
            </w:pPr>
            <w:ins w:id="194" w:author="Mittra, Sauvik" w:date="2024-05-09T14:16:00Z">
              <w:r>
                <w:rPr>
                  <w:sz w:val="14"/>
                  <w:szCs w:val="14"/>
                </w:rPr>
                <w:t>The Engagement Team verified contractually defined terms and assessed the reasonableness of data and assumptions that were produced or provided by the Company. See Matters Addressed by the Engagement Team.</w:t>
              </w:r>
            </w:ins>
          </w:p>
        </w:tc>
      </w:tr>
      <w:tr w:rsidR="007A1BFE" w:rsidRPr="007C21AF" w14:paraId="7310898F" w14:textId="77777777" w:rsidTr="007731A7">
        <w:trPr>
          <w:cnfStyle w:val="000000010000" w:firstRow="0" w:lastRow="0" w:firstColumn="0" w:lastColumn="0" w:oddVBand="0" w:evenVBand="0" w:oddHBand="0" w:evenHBand="1"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525" w:type="dxa"/>
            <w:vMerge/>
            <w:shd w:val="clear" w:color="auto" w:fill="FFFFFF"/>
          </w:tcPr>
          <w:p w14:paraId="65122212" w14:textId="77777777" w:rsidR="007A1BFE" w:rsidRDefault="007A1BFE" w:rsidP="007A1BFE">
            <w:pPr>
              <w:rPr>
                <w:sz w:val="14"/>
                <w:szCs w:val="14"/>
              </w:rPr>
            </w:pPr>
          </w:p>
        </w:tc>
        <w:tc>
          <w:tcPr>
            <w:tcW w:w="2700" w:type="dxa"/>
            <w:vMerge/>
            <w:shd w:val="clear" w:color="auto" w:fill="FFFFFF"/>
          </w:tcPr>
          <w:p w14:paraId="03B1F67E" w14:textId="77777777" w:rsidR="007A1BFE" w:rsidRDefault="007A1BFE" w:rsidP="007A1BFE">
            <w:pPr>
              <w:cnfStyle w:val="000000010000" w:firstRow="0" w:lastRow="0" w:firstColumn="0" w:lastColumn="0" w:oddVBand="0" w:evenVBand="0" w:oddHBand="0" w:evenHBand="1" w:firstRowFirstColumn="0" w:firstRowLastColumn="0" w:lastRowFirstColumn="0" w:lastRowLastColumn="0"/>
              <w:rPr>
                <w:sz w:val="14"/>
                <w:szCs w:val="14"/>
              </w:rPr>
            </w:pPr>
          </w:p>
        </w:tc>
        <w:tc>
          <w:tcPr>
            <w:tcW w:w="1109" w:type="dxa"/>
            <w:vMerge/>
            <w:shd w:val="clear" w:color="auto" w:fill="FFFFFF"/>
          </w:tcPr>
          <w:p w14:paraId="5D49ED1B" w14:textId="77777777" w:rsidR="007A1BFE" w:rsidRDefault="007A1BFE" w:rsidP="007A1BFE">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Style w:val="MarcumSmallFont"/>
              </w:rPr>
            </w:pPr>
          </w:p>
        </w:tc>
        <w:tc>
          <w:tcPr>
            <w:tcW w:w="1509" w:type="dxa"/>
            <w:shd w:val="clear" w:color="auto" w:fill="FFFFFF"/>
          </w:tcPr>
          <w:p w14:paraId="7819FA86" w14:textId="09D25DB4" w:rsidR="007A1BFE" w:rsidRDefault="007A1BFE" w:rsidP="007A1BFE">
            <w:pPr>
              <w:cnfStyle w:val="000000010000" w:firstRow="0" w:lastRow="0" w:firstColumn="0" w:lastColumn="0" w:oddVBand="0" w:evenVBand="0" w:oddHBand="0" w:evenHBand="1" w:firstRowFirstColumn="0" w:firstRowLastColumn="0" w:lastRowFirstColumn="0" w:lastRowLastColumn="0"/>
              <w:rPr>
                <w:rStyle w:val="MarcumSmallFont"/>
              </w:rPr>
            </w:pPr>
            <w:ins w:id="195" w:author="Mittra, Sauvik" w:date="2024-05-09T14:16:00Z">
              <w:r w:rsidRPr="007A1BFE">
                <w:rPr>
                  <w:rStyle w:val="MarcumSmallFont"/>
                </w:rPr>
                <w:t>12/31/2024</w:t>
              </w:r>
            </w:ins>
          </w:p>
        </w:tc>
        <w:tc>
          <w:tcPr>
            <w:tcW w:w="1512" w:type="dxa"/>
            <w:shd w:val="clear" w:color="auto" w:fill="FFFFFF"/>
          </w:tcPr>
          <w:p w14:paraId="17ACDF18" w14:textId="2443A1D3" w:rsidR="007A1BFE" w:rsidRDefault="007A1BFE" w:rsidP="007A1BFE">
            <w:pPr>
              <w:cnfStyle w:val="000000010000" w:firstRow="0" w:lastRow="0" w:firstColumn="0" w:lastColumn="0" w:oddVBand="0" w:evenVBand="0" w:oddHBand="0" w:evenHBand="1" w:firstRowFirstColumn="0" w:firstRowLastColumn="0" w:lastRowFirstColumn="0" w:lastRowLastColumn="0"/>
              <w:rPr>
                <w:rStyle w:val="MarcumSmallFont"/>
              </w:rPr>
            </w:pPr>
            <w:ins w:id="196" w:author="Mittra, Sauvik" w:date="2024-05-09T14:16:00Z">
              <w:r w:rsidRPr="007A1BFE">
                <w:rPr>
                  <w:rStyle w:val="MarcumSmallFont"/>
                </w:rPr>
                <w:t>12/31/2024</w:t>
              </w:r>
            </w:ins>
          </w:p>
        </w:tc>
        <w:tc>
          <w:tcPr>
            <w:tcW w:w="5320" w:type="dxa"/>
            <w:vMerge/>
            <w:shd w:val="clear" w:color="auto" w:fill="FFFFFF"/>
          </w:tcPr>
          <w:p w14:paraId="5DF74B4C" w14:textId="77777777" w:rsidR="007A1BFE" w:rsidRDefault="007A1BFE" w:rsidP="007A1BFE">
            <w:pPr>
              <w:cnfStyle w:val="000000010000" w:firstRow="0" w:lastRow="0" w:firstColumn="0" w:lastColumn="0" w:oddVBand="0" w:evenVBand="0" w:oddHBand="0" w:evenHBand="1" w:firstRowFirstColumn="0" w:firstRowLastColumn="0" w:lastRowFirstColumn="0" w:lastRowLastColumn="0"/>
              <w:rPr>
                <w:b/>
                <w:bCs/>
                <w:sz w:val="14"/>
                <w:szCs w:val="14"/>
              </w:rPr>
            </w:pPr>
          </w:p>
        </w:tc>
      </w:tr>
      <w:tr w:rsidR="007A1BFE" w:rsidRPr="007C21AF" w14:paraId="1D4F584B" w14:textId="77777777" w:rsidTr="007731A7">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525" w:type="dxa"/>
            <w:vMerge/>
          </w:tcPr>
          <w:p w14:paraId="5C7A22D1" w14:textId="77777777" w:rsidR="007A1BFE" w:rsidRDefault="007A1BFE" w:rsidP="007A1BFE">
            <w:pPr>
              <w:rPr>
                <w:sz w:val="14"/>
                <w:szCs w:val="14"/>
              </w:rPr>
            </w:pPr>
          </w:p>
        </w:tc>
        <w:tc>
          <w:tcPr>
            <w:tcW w:w="2700" w:type="dxa"/>
            <w:vMerge/>
          </w:tcPr>
          <w:p w14:paraId="54968D1B" w14:textId="77777777" w:rsidR="007A1BFE" w:rsidRDefault="007A1BFE" w:rsidP="007A1BFE">
            <w:pPr>
              <w:cnfStyle w:val="000000100000" w:firstRow="0" w:lastRow="0" w:firstColumn="0" w:lastColumn="0" w:oddVBand="0" w:evenVBand="0" w:oddHBand="1" w:evenHBand="0" w:firstRowFirstColumn="0" w:firstRowLastColumn="0" w:lastRowFirstColumn="0" w:lastRowLastColumn="0"/>
              <w:rPr>
                <w:sz w:val="14"/>
                <w:szCs w:val="14"/>
              </w:rPr>
            </w:pPr>
          </w:p>
        </w:tc>
        <w:tc>
          <w:tcPr>
            <w:tcW w:w="1109" w:type="dxa"/>
            <w:vMerge/>
          </w:tcPr>
          <w:p w14:paraId="2EB03534" w14:textId="77777777" w:rsidR="007A1BFE" w:rsidRDefault="007A1BFE" w:rsidP="007A1BFE">
            <w:p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rPr>
                <w:rStyle w:val="MarcumSmallFont"/>
              </w:rPr>
            </w:pPr>
          </w:p>
        </w:tc>
        <w:tc>
          <w:tcPr>
            <w:tcW w:w="1509" w:type="dxa"/>
          </w:tcPr>
          <w:p w14:paraId="38F5D10D" w14:textId="66618274" w:rsidR="007A1BFE" w:rsidRDefault="007A1BFE" w:rsidP="007A1BFE">
            <w:pPr>
              <w:cnfStyle w:val="000000100000" w:firstRow="0" w:lastRow="0" w:firstColumn="0" w:lastColumn="0" w:oddVBand="0" w:evenVBand="0" w:oddHBand="1" w:evenHBand="0" w:firstRowFirstColumn="0" w:firstRowLastColumn="0" w:lastRowFirstColumn="0" w:lastRowLastColumn="0"/>
              <w:rPr>
                <w:rStyle w:val="MarcumSmallFont"/>
              </w:rPr>
            </w:pPr>
            <w:ins w:id="197" w:author="Mittra, Sauvik" w:date="2024-05-09T14:16:00Z">
              <w:r w:rsidRPr="007A1BFE">
                <w:rPr>
                  <w:rStyle w:val="MarcumSmallFont"/>
                </w:rPr>
                <w:t>6/30/2025</w:t>
              </w:r>
            </w:ins>
          </w:p>
        </w:tc>
        <w:tc>
          <w:tcPr>
            <w:tcW w:w="1512" w:type="dxa"/>
          </w:tcPr>
          <w:p w14:paraId="4961AC4D" w14:textId="51A3EADA" w:rsidR="007A1BFE" w:rsidRDefault="007A1BFE" w:rsidP="007A1BFE">
            <w:pPr>
              <w:cnfStyle w:val="000000100000" w:firstRow="0" w:lastRow="0" w:firstColumn="0" w:lastColumn="0" w:oddVBand="0" w:evenVBand="0" w:oddHBand="1" w:evenHBand="0" w:firstRowFirstColumn="0" w:firstRowLastColumn="0" w:lastRowFirstColumn="0" w:lastRowLastColumn="0"/>
              <w:rPr>
                <w:rStyle w:val="MarcumSmallFont"/>
              </w:rPr>
            </w:pPr>
            <w:ins w:id="198" w:author="Mittra, Sauvik" w:date="2024-05-09T14:16:00Z">
              <w:r w:rsidRPr="007A1BFE">
                <w:rPr>
                  <w:rStyle w:val="MarcumSmallFont"/>
                </w:rPr>
                <w:t>6/30/2025</w:t>
              </w:r>
            </w:ins>
          </w:p>
        </w:tc>
        <w:tc>
          <w:tcPr>
            <w:tcW w:w="5320" w:type="dxa"/>
            <w:vMerge/>
          </w:tcPr>
          <w:p w14:paraId="431BD1E0" w14:textId="77777777" w:rsidR="007A1BFE" w:rsidRDefault="007A1BFE" w:rsidP="007A1BFE">
            <w:pPr>
              <w:cnfStyle w:val="000000100000" w:firstRow="0" w:lastRow="0" w:firstColumn="0" w:lastColumn="0" w:oddVBand="0" w:evenVBand="0" w:oddHBand="1" w:evenHBand="0" w:firstRowFirstColumn="0" w:firstRowLastColumn="0" w:lastRowFirstColumn="0" w:lastRowLastColumn="0"/>
              <w:rPr>
                <w:b/>
                <w:bCs/>
                <w:sz w:val="14"/>
                <w:szCs w:val="14"/>
              </w:rPr>
            </w:pPr>
          </w:p>
        </w:tc>
      </w:tr>
      <w:tr w:rsidR="007A1BFE" w:rsidRPr="007C21AF" w14:paraId="733B0FFD" w14:textId="77777777" w:rsidTr="007731A7">
        <w:trPr>
          <w:cnfStyle w:val="000000010000" w:firstRow="0" w:lastRow="0" w:firstColumn="0" w:lastColumn="0" w:oddVBand="0" w:evenVBand="0" w:oddHBand="0" w:evenHBand="1"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525" w:type="dxa"/>
            <w:vMerge/>
            <w:shd w:val="clear" w:color="auto" w:fill="FFFFFF"/>
          </w:tcPr>
          <w:p w14:paraId="07FAE787" w14:textId="77777777" w:rsidR="007A1BFE" w:rsidRDefault="007A1BFE" w:rsidP="007A1BFE">
            <w:pPr>
              <w:rPr>
                <w:sz w:val="14"/>
                <w:szCs w:val="14"/>
              </w:rPr>
            </w:pPr>
          </w:p>
        </w:tc>
        <w:tc>
          <w:tcPr>
            <w:tcW w:w="2700" w:type="dxa"/>
            <w:vMerge/>
            <w:shd w:val="clear" w:color="auto" w:fill="FFFFFF"/>
          </w:tcPr>
          <w:p w14:paraId="3F90D4F3" w14:textId="77777777" w:rsidR="007A1BFE" w:rsidRDefault="007A1BFE" w:rsidP="007A1BFE">
            <w:pPr>
              <w:cnfStyle w:val="000000010000" w:firstRow="0" w:lastRow="0" w:firstColumn="0" w:lastColumn="0" w:oddVBand="0" w:evenVBand="0" w:oddHBand="0" w:evenHBand="1" w:firstRowFirstColumn="0" w:firstRowLastColumn="0" w:lastRowFirstColumn="0" w:lastRowLastColumn="0"/>
              <w:rPr>
                <w:sz w:val="14"/>
                <w:szCs w:val="14"/>
              </w:rPr>
            </w:pPr>
          </w:p>
        </w:tc>
        <w:tc>
          <w:tcPr>
            <w:tcW w:w="1109" w:type="dxa"/>
            <w:vMerge/>
            <w:shd w:val="clear" w:color="auto" w:fill="FFFFFF"/>
          </w:tcPr>
          <w:p w14:paraId="32463CE1" w14:textId="77777777" w:rsidR="007A1BFE" w:rsidRDefault="007A1BFE" w:rsidP="007A1BFE">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Style w:val="MarcumSmallFont"/>
              </w:rPr>
            </w:pPr>
          </w:p>
        </w:tc>
        <w:tc>
          <w:tcPr>
            <w:tcW w:w="1509" w:type="dxa"/>
            <w:shd w:val="clear" w:color="auto" w:fill="FFFFFF"/>
          </w:tcPr>
          <w:p w14:paraId="4B9A4BF8" w14:textId="45D68198" w:rsidR="007A1BFE" w:rsidRDefault="007A1BFE" w:rsidP="007A1BFE">
            <w:pPr>
              <w:cnfStyle w:val="000000010000" w:firstRow="0" w:lastRow="0" w:firstColumn="0" w:lastColumn="0" w:oddVBand="0" w:evenVBand="0" w:oddHBand="0" w:evenHBand="1" w:firstRowFirstColumn="0" w:firstRowLastColumn="0" w:lastRowFirstColumn="0" w:lastRowLastColumn="0"/>
              <w:rPr>
                <w:rStyle w:val="MarcumSmallFont"/>
              </w:rPr>
            </w:pPr>
            <w:ins w:id="199" w:author="Mittra, Sauvik" w:date="2024-05-09T14:16:00Z">
              <w:r w:rsidRPr="007A1BFE">
                <w:rPr>
                  <w:rStyle w:val="MarcumSmallFont"/>
                </w:rPr>
                <w:t>12/31/2025</w:t>
              </w:r>
            </w:ins>
          </w:p>
        </w:tc>
        <w:tc>
          <w:tcPr>
            <w:tcW w:w="1512" w:type="dxa"/>
            <w:shd w:val="clear" w:color="auto" w:fill="FFFFFF"/>
          </w:tcPr>
          <w:p w14:paraId="796146D3" w14:textId="187586D0" w:rsidR="007A1BFE" w:rsidRDefault="007A1BFE" w:rsidP="007A1BFE">
            <w:pPr>
              <w:cnfStyle w:val="000000010000" w:firstRow="0" w:lastRow="0" w:firstColumn="0" w:lastColumn="0" w:oddVBand="0" w:evenVBand="0" w:oddHBand="0" w:evenHBand="1" w:firstRowFirstColumn="0" w:firstRowLastColumn="0" w:lastRowFirstColumn="0" w:lastRowLastColumn="0"/>
              <w:rPr>
                <w:rStyle w:val="MarcumSmallFont"/>
              </w:rPr>
            </w:pPr>
            <w:ins w:id="200" w:author="Mittra, Sauvik" w:date="2024-05-09T14:16:00Z">
              <w:r w:rsidRPr="007A1BFE">
                <w:rPr>
                  <w:rStyle w:val="MarcumSmallFont"/>
                </w:rPr>
                <w:t>12/31/2025</w:t>
              </w:r>
            </w:ins>
          </w:p>
        </w:tc>
        <w:tc>
          <w:tcPr>
            <w:tcW w:w="5320" w:type="dxa"/>
            <w:vMerge/>
            <w:shd w:val="clear" w:color="auto" w:fill="FFFFFF"/>
          </w:tcPr>
          <w:p w14:paraId="23E715C6" w14:textId="77777777" w:rsidR="007A1BFE" w:rsidRDefault="007A1BFE" w:rsidP="007A1BFE">
            <w:pPr>
              <w:cnfStyle w:val="000000010000" w:firstRow="0" w:lastRow="0" w:firstColumn="0" w:lastColumn="0" w:oddVBand="0" w:evenVBand="0" w:oddHBand="0" w:evenHBand="1" w:firstRowFirstColumn="0" w:firstRowLastColumn="0" w:lastRowFirstColumn="0" w:lastRowLastColumn="0"/>
              <w:rPr>
                <w:b/>
                <w:bCs/>
                <w:sz w:val="14"/>
                <w:szCs w:val="14"/>
              </w:rPr>
            </w:pPr>
          </w:p>
        </w:tc>
      </w:tr>
      <w:tr w:rsidR="007A1BFE" w:rsidRPr="007C21AF" w14:paraId="6C7053C1" w14:textId="77777777" w:rsidTr="007731A7">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525" w:type="dxa"/>
            <w:vMerge/>
          </w:tcPr>
          <w:p w14:paraId="3BE14C8E" w14:textId="77777777" w:rsidR="007A1BFE" w:rsidRDefault="007A1BFE" w:rsidP="007A1BFE">
            <w:pPr>
              <w:rPr>
                <w:sz w:val="14"/>
                <w:szCs w:val="14"/>
              </w:rPr>
            </w:pPr>
          </w:p>
        </w:tc>
        <w:tc>
          <w:tcPr>
            <w:tcW w:w="2700" w:type="dxa"/>
            <w:vMerge/>
          </w:tcPr>
          <w:p w14:paraId="4D42AFF0" w14:textId="77777777" w:rsidR="007A1BFE" w:rsidRDefault="007A1BFE" w:rsidP="007A1BFE">
            <w:pPr>
              <w:cnfStyle w:val="000000100000" w:firstRow="0" w:lastRow="0" w:firstColumn="0" w:lastColumn="0" w:oddVBand="0" w:evenVBand="0" w:oddHBand="1" w:evenHBand="0" w:firstRowFirstColumn="0" w:firstRowLastColumn="0" w:lastRowFirstColumn="0" w:lastRowLastColumn="0"/>
              <w:rPr>
                <w:sz w:val="14"/>
                <w:szCs w:val="14"/>
              </w:rPr>
            </w:pPr>
          </w:p>
        </w:tc>
        <w:tc>
          <w:tcPr>
            <w:tcW w:w="1109" w:type="dxa"/>
            <w:vMerge/>
          </w:tcPr>
          <w:p w14:paraId="1264678D" w14:textId="77777777" w:rsidR="007A1BFE" w:rsidRDefault="007A1BFE" w:rsidP="007A1BFE">
            <w:p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rPr>
                <w:rStyle w:val="MarcumSmallFont"/>
              </w:rPr>
            </w:pPr>
          </w:p>
        </w:tc>
        <w:tc>
          <w:tcPr>
            <w:tcW w:w="1509" w:type="dxa"/>
          </w:tcPr>
          <w:p w14:paraId="30E54C23" w14:textId="51367BCF" w:rsidR="007A1BFE" w:rsidRDefault="007A1BFE" w:rsidP="007A1BFE">
            <w:pPr>
              <w:cnfStyle w:val="000000100000" w:firstRow="0" w:lastRow="0" w:firstColumn="0" w:lastColumn="0" w:oddVBand="0" w:evenVBand="0" w:oddHBand="1" w:evenHBand="0" w:firstRowFirstColumn="0" w:firstRowLastColumn="0" w:lastRowFirstColumn="0" w:lastRowLastColumn="0"/>
              <w:rPr>
                <w:rStyle w:val="MarcumSmallFont"/>
              </w:rPr>
            </w:pPr>
            <w:ins w:id="201" w:author="Mittra, Sauvik" w:date="2024-05-09T14:16:00Z">
              <w:r w:rsidRPr="007A1BFE">
                <w:rPr>
                  <w:rStyle w:val="MarcumSmallFont"/>
                </w:rPr>
                <w:t>6/30/2026</w:t>
              </w:r>
            </w:ins>
          </w:p>
        </w:tc>
        <w:tc>
          <w:tcPr>
            <w:tcW w:w="1512" w:type="dxa"/>
          </w:tcPr>
          <w:p w14:paraId="67A6B23B" w14:textId="6FC19654" w:rsidR="007A1BFE" w:rsidRDefault="007A1BFE" w:rsidP="007A1BFE">
            <w:pPr>
              <w:cnfStyle w:val="000000100000" w:firstRow="0" w:lastRow="0" w:firstColumn="0" w:lastColumn="0" w:oddVBand="0" w:evenVBand="0" w:oddHBand="1" w:evenHBand="0" w:firstRowFirstColumn="0" w:firstRowLastColumn="0" w:lastRowFirstColumn="0" w:lastRowLastColumn="0"/>
              <w:rPr>
                <w:rStyle w:val="MarcumSmallFont"/>
              </w:rPr>
            </w:pPr>
            <w:ins w:id="202" w:author="Mittra, Sauvik" w:date="2024-05-09T14:16:00Z">
              <w:r w:rsidRPr="007A1BFE">
                <w:rPr>
                  <w:rStyle w:val="MarcumSmallFont"/>
                </w:rPr>
                <w:t>6/30/2026</w:t>
              </w:r>
            </w:ins>
          </w:p>
        </w:tc>
        <w:tc>
          <w:tcPr>
            <w:tcW w:w="5320" w:type="dxa"/>
            <w:vMerge/>
          </w:tcPr>
          <w:p w14:paraId="01106145" w14:textId="77777777" w:rsidR="007A1BFE" w:rsidRDefault="007A1BFE" w:rsidP="007A1BFE">
            <w:pPr>
              <w:cnfStyle w:val="000000100000" w:firstRow="0" w:lastRow="0" w:firstColumn="0" w:lastColumn="0" w:oddVBand="0" w:evenVBand="0" w:oddHBand="1" w:evenHBand="0" w:firstRowFirstColumn="0" w:firstRowLastColumn="0" w:lastRowFirstColumn="0" w:lastRowLastColumn="0"/>
              <w:rPr>
                <w:b/>
                <w:bCs/>
                <w:sz w:val="14"/>
                <w:szCs w:val="14"/>
              </w:rPr>
            </w:pPr>
          </w:p>
        </w:tc>
      </w:tr>
      <w:tr w:rsidR="007A1BFE" w:rsidRPr="007C21AF" w14:paraId="0E9F8DC7" w14:textId="77777777" w:rsidTr="007731A7">
        <w:trPr>
          <w:cnfStyle w:val="000000010000" w:firstRow="0" w:lastRow="0" w:firstColumn="0" w:lastColumn="0" w:oddVBand="0" w:evenVBand="0" w:oddHBand="0" w:evenHBand="1"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525" w:type="dxa"/>
            <w:vMerge/>
            <w:shd w:val="clear" w:color="auto" w:fill="FFFFFF"/>
          </w:tcPr>
          <w:p w14:paraId="2C49FC17" w14:textId="77777777" w:rsidR="007A1BFE" w:rsidRDefault="007A1BFE" w:rsidP="007A1BFE">
            <w:pPr>
              <w:rPr>
                <w:sz w:val="14"/>
                <w:szCs w:val="14"/>
              </w:rPr>
            </w:pPr>
          </w:p>
        </w:tc>
        <w:tc>
          <w:tcPr>
            <w:tcW w:w="2700" w:type="dxa"/>
            <w:vMerge/>
            <w:shd w:val="clear" w:color="auto" w:fill="FFFFFF"/>
          </w:tcPr>
          <w:p w14:paraId="2D58CFCE" w14:textId="77777777" w:rsidR="007A1BFE" w:rsidRDefault="007A1BFE" w:rsidP="007A1BFE">
            <w:pPr>
              <w:cnfStyle w:val="000000010000" w:firstRow="0" w:lastRow="0" w:firstColumn="0" w:lastColumn="0" w:oddVBand="0" w:evenVBand="0" w:oddHBand="0" w:evenHBand="1" w:firstRowFirstColumn="0" w:firstRowLastColumn="0" w:lastRowFirstColumn="0" w:lastRowLastColumn="0"/>
              <w:rPr>
                <w:sz w:val="14"/>
                <w:szCs w:val="14"/>
              </w:rPr>
            </w:pPr>
          </w:p>
        </w:tc>
        <w:tc>
          <w:tcPr>
            <w:tcW w:w="1109" w:type="dxa"/>
            <w:vMerge/>
            <w:shd w:val="clear" w:color="auto" w:fill="FFFFFF"/>
          </w:tcPr>
          <w:p w14:paraId="4328D652" w14:textId="77777777" w:rsidR="007A1BFE" w:rsidRDefault="007A1BFE" w:rsidP="007A1BFE">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Style w:val="MarcumSmallFont"/>
              </w:rPr>
            </w:pPr>
          </w:p>
        </w:tc>
        <w:tc>
          <w:tcPr>
            <w:tcW w:w="1509" w:type="dxa"/>
            <w:shd w:val="clear" w:color="auto" w:fill="FFFFFF"/>
          </w:tcPr>
          <w:p w14:paraId="10B2E261" w14:textId="32389B01" w:rsidR="007A1BFE" w:rsidRDefault="007A1BFE" w:rsidP="007A1BFE">
            <w:pPr>
              <w:cnfStyle w:val="000000010000" w:firstRow="0" w:lastRow="0" w:firstColumn="0" w:lastColumn="0" w:oddVBand="0" w:evenVBand="0" w:oddHBand="0" w:evenHBand="1" w:firstRowFirstColumn="0" w:firstRowLastColumn="0" w:lastRowFirstColumn="0" w:lastRowLastColumn="0"/>
              <w:rPr>
                <w:rStyle w:val="MarcumSmallFont"/>
              </w:rPr>
            </w:pPr>
            <w:ins w:id="203" w:author="Mittra, Sauvik" w:date="2024-05-09T14:16:00Z">
              <w:r w:rsidRPr="007A1BFE">
                <w:rPr>
                  <w:rStyle w:val="MarcumSmallFont"/>
                </w:rPr>
                <w:t>12/10/2026</w:t>
              </w:r>
            </w:ins>
          </w:p>
        </w:tc>
        <w:tc>
          <w:tcPr>
            <w:tcW w:w="1512" w:type="dxa"/>
            <w:shd w:val="clear" w:color="auto" w:fill="FFFFFF"/>
          </w:tcPr>
          <w:p w14:paraId="39A36DDE" w14:textId="70B0FA44" w:rsidR="007A1BFE" w:rsidRDefault="007A1BFE" w:rsidP="007A1BFE">
            <w:pPr>
              <w:cnfStyle w:val="000000010000" w:firstRow="0" w:lastRow="0" w:firstColumn="0" w:lastColumn="0" w:oddVBand="0" w:evenVBand="0" w:oddHBand="0" w:evenHBand="1" w:firstRowFirstColumn="0" w:firstRowLastColumn="0" w:lastRowFirstColumn="0" w:lastRowLastColumn="0"/>
              <w:rPr>
                <w:rStyle w:val="MarcumSmallFont"/>
              </w:rPr>
            </w:pPr>
            <w:ins w:id="204" w:author="Mittra, Sauvik" w:date="2024-05-09T14:16:00Z">
              <w:r w:rsidRPr="007A1BFE">
                <w:rPr>
                  <w:rStyle w:val="MarcumSmallFont"/>
                </w:rPr>
                <w:t>12/10/2026</w:t>
              </w:r>
            </w:ins>
          </w:p>
        </w:tc>
        <w:tc>
          <w:tcPr>
            <w:tcW w:w="5320" w:type="dxa"/>
            <w:vMerge/>
            <w:shd w:val="clear" w:color="auto" w:fill="FFFFFF"/>
          </w:tcPr>
          <w:p w14:paraId="4DBAB431" w14:textId="77777777" w:rsidR="007A1BFE" w:rsidRDefault="007A1BFE" w:rsidP="007A1BFE">
            <w:pPr>
              <w:cnfStyle w:val="000000010000" w:firstRow="0" w:lastRow="0" w:firstColumn="0" w:lastColumn="0" w:oddVBand="0" w:evenVBand="0" w:oddHBand="0" w:evenHBand="1" w:firstRowFirstColumn="0" w:firstRowLastColumn="0" w:lastRowFirstColumn="0" w:lastRowLastColumn="0"/>
              <w:rPr>
                <w:b/>
                <w:bCs/>
                <w:sz w:val="14"/>
                <w:szCs w:val="14"/>
              </w:rPr>
            </w:pPr>
          </w:p>
        </w:tc>
      </w:tr>
      <w:tr w:rsidR="007A1BFE" w:rsidRPr="007C21AF" w14:paraId="03969235" w14:textId="77777777" w:rsidTr="007731A7">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1525" w:type="dxa"/>
          </w:tcPr>
          <w:p w14:paraId="5568D930" w14:textId="77777777" w:rsidR="007A1BFE" w:rsidRPr="007D28D0" w:rsidRDefault="007A1BFE" w:rsidP="007A1BFE">
            <w:pPr>
              <w:rPr>
                <w:b w:val="0"/>
                <w:bCs w:val="0"/>
                <w:sz w:val="14"/>
                <w:szCs w:val="14"/>
              </w:rPr>
            </w:pPr>
            <w:r w:rsidRPr="007D28D0">
              <w:rPr>
                <w:sz w:val="14"/>
                <w:szCs w:val="14"/>
              </w:rPr>
              <w:t>Expected Term Period</w:t>
            </w:r>
          </w:p>
        </w:tc>
        <w:tc>
          <w:tcPr>
            <w:tcW w:w="2700" w:type="dxa"/>
          </w:tcPr>
          <w:p w14:paraId="3260D9FC" w14:textId="67AA2EEA" w:rsidR="007A1BFE" w:rsidRPr="007D28D0" w:rsidRDefault="007A1BFE" w:rsidP="007A1BFE">
            <w:pPr>
              <w:cnfStyle w:val="000000100000" w:firstRow="0" w:lastRow="0" w:firstColumn="0" w:lastColumn="0" w:oddVBand="0" w:evenVBand="0" w:oddHBand="1" w:evenHBand="0" w:firstRowFirstColumn="0" w:firstRowLastColumn="0" w:lastRowFirstColumn="0" w:lastRowLastColumn="0"/>
              <w:rPr>
                <w:sz w:val="14"/>
                <w:szCs w:val="14"/>
              </w:rPr>
            </w:pPr>
            <w:r w:rsidRPr="007D28D0">
              <w:rPr>
                <w:sz w:val="14"/>
                <w:szCs w:val="14"/>
              </w:rPr>
              <w:t xml:space="preserve">The </w:t>
            </w:r>
            <w:r>
              <w:rPr>
                <w:sz w:val="14"/>
                <w:szCs w:val="14"/>
              </w:rPr>
              <w:t>Expected</w:t>
            </w:r>
            <w:r w:rsidRPr="007D28D0">
              <w:rPr>
                <w:sz w:val="14"/>
                <w:szCs w:val="14"/>
              </w:rPr>
              <w:t xml:space="preserve"> Term Period used in the Valuation Specialist’s analysis was calculated as the period between the Valuation Date and the Expiration Date / End Date.</w:t>
            </w:r>
          </w:p>
        </w:tc>
        <w:tc>
          <w:tcPr>
            <w:tcW w:w="1109" w:type="dxa"/>
          </w:tcPr>
          <w:sdt>
            <w:sdtPr>
              <w:rPr>
                <w:rStyle w:val="MarcumSmallFont"/>
              </w:rPr>
              <w:id w:val="908740598"/>
              <w:placeholder>
                <w:docPart w:val="AE45E7EF691E47DD8D966BCE127628DB"/>
              </w:placeholder>
              <w:dataBinding w:prefixMappings="xmlns:ns0='CFI_Review_Memo' " w:xpath="/ns0:CFI_Map_Root[1]/ns0:Valuation_Date[1]" w:storeItemID="{1D50747F-1CE4-42AE-B8F0-C6C3A7E0DF50}"/>
              <w:date w:fullDate="2024-02-07T00:00:00Z">
                <w:dateFormat w:val="M/d/yy"/>
                <w:lid w:val="en-US"/>
                <w:storeMappedDataAs w:val="dateTime"/>
                <w:calendar w:val="gregorian"/>
              </w:date>
            </w:sdtPr>
            <w:sdtEndPr>
              <w:rPr>
                <w:rStyle w:val="DefaultParagraphFont"/>
                <w:sz w:val="18"/>
              </w:rPr>
            </w:sdtEndPr>
            <w:sdtContent>
              <w:p w14:paraId="7E32B128" w14:textId="14150F00" w:rsidR="007A1BFE" w:rsidRDefault="007A1BFE" w:rsidP="007A1BFE">
                <w:p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rPr>
                    <w:rStyle w:val="MarcumSmallFont"/>
                  </w:rPr>
                </w:pPr>
                <w:ins w:id="205" w:author="Mittra, Sauvik" w:date="2024-05-09T13:30:00Z">
                  <w:r>
                    <w:rPr>
                      <w:rStyle w:val="MarcumSmallFont"/>
                    </w:rPr>
                    <w:t>2/7/24</w:t>
                  </w:r>
                </w:ins>
              </w:p>
            </w:sdtContent>
          </w:sdt>
          <w:p w14:paraId="6DA51C15" w14:textId="427AB014" w:rsidR="007A1BFE" w:rsidRDefault="007A1BFE" w:rsidP="007A1BFE">
            <w:p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rPr>
                <w:rStyle w:val="MarcumNormalFont"/>
              </w:rPr>
            </w:pPr>
          </w:p>
          <w:p w14:paraId="48976054" w14:textId="4D28EE63" w:rsidR="007A1BFE" w:rsidRPr="007D28D0" w:rsidRDefault="007A1BFE" w:rsidP="007A1BFE">
            <w:pPr>
              <w:cnfStyle w:val="000000100000" w:firstRow="0" w:lastRow="0" w:firstColumn="0" w:lastColumn="0" w:oddVBand="0" w:evenVBand="0" w:oddHBand="1" w:evenHBand="0" w:firstRowFirstColumn="0" w:firstRowLastColumn="0" w:lastRowFirstColumn="0" w:lastRowLastColumn="0"/>
              <w:rPr>
                <w:sz w:val="14"/>
                <w:szCs w:val="14"/>
              </w:rPr>
            </w:pPr>
          </w:p>
        </w:tc>
        <w:tc>
          <w:tcPr>
            <w:tcW w:w="1509" w:type="dxa"/>
          </w:tcPr>
          <w:p w14:paraId="725750CD" w14:textId="46127BE3" w:rsidR="007A1BFE" w:rsidRPr="007D28D0" w:rsidRDefault="00000000" w:rsidP="007A1BFE">
            <w:pPr>
              <w:cnfStyle w:val="000000100000" w:firstRow="0" w:lastRow="0" w:firstColumn="0" w:lastColumn="0" w:oddVBand="0" w:evenVBand="0" w:oddHBand="1" w:evenHBand="0" w:firstRowFirstColumn="0" w:firstRowLastColumn="0" w:lastRowFirstColumn="0" w:lastRowLastColumn="0"/>
              <w:rPr>
                <w:sz w:val="14"/>
                <w:szCs w:val="14"/>
              </w:rPr>
            </w:pPr>
            <w:sdt>
              <w:sdtPr>
                <w:rPr>
                  <w:rStyle w:val="MarcumSmallFont"/>
                </w:rPr>
                <w:id w:val="992223791"/>
                <w:placeholder>
                  <w:docPart w:val="7ACDA19196424EE7B3DF069B0361D119"/>
                </w:placeholder>
                <w15:appearance w15:val="hidden"/>
              </w:sdtPr>
              <w:sdtEndPr>
                <w:rPr>
                  <w:rStyle w:val="DefaultParagraphFont"/>
                  <w:sz w:val="18"/>
                  <w:szCs w:val="14"/>
                </w:rPr>
              </w:sdtEndPr>
              <w:sdtContent>
                <w:ins w:id="206" w:author="Mittra, Sauvik" w:date="2024-05-09T14:11:00Z">
                  <w:r w:rsidR="007A1BFE">
                    <w:rPr>
                      <w:rStyle w:val="MarcumSmallFont"/>
                    </w:rPr>
                    <w:t>2.84</w:t>
                  </w:r>
                </w:ins>
              </w:sdtContent>
            </w:sdt>
          </w:p>
        </w:tc>
        <w:tc>
          <w:tcPr>
            <w:tcW w:w="1512" w:type="dxa"/>
          </w:tcPr>
          <w:p w14:paraId="596DD724" w14:textId="689EA4C4" w:rsidR="007A1BFE" w:rsidRPr="007D28D0" w:rsidRDefault="00000000" w:rsidP="007A1BFE">
            <w:pPr>
              <w:cnfStyle w:val="000000100000" w:firstRow="0" w:lastRow="0" w:firstColumn="0" w:lastColumn="0" w:oddVBand="0" w:evenVBand="0" w:oddHBand="1" w:evenHBand="0" w:firstRowFirstColumn="0" w:firstRowLastColumn="0" w:lastRowFirstColumn="0" w:lastRowLastColumn="0"/>
              <w:rPr>
                <w:sz w:val="14"/>
                <w:szCs w:val="14"/>
              </w:rPr>
            </w:pPr>
            <w:sdt>
              <w:sdtPr>
                <w:rPr>
                  <w:rStyle w:val="MarcumSmallFont"/>
                </w:rPr>
                <w:id w:val="-451858993"/>
                <w:placeholder>
                  <w:docPart w:val="E435908AE1AC411FAAD3C5F88B320721"/>
                </w:placeholder>
                <w15:appearance w15:val="hidden"/>
              </w:sdtPr>
              <w:sdtEndPr>
                <w:rPr>
                  <w:rStyle w:val="DefaultParagraphFont"/>
                  <w:sz w:val="18"/>
                  <w:szCs w:val="14"/>
                </w:rPr>
              </w:sdtEndPr>
              <w:sdtContent>
                <w:ins w:id="207" w:author="Mittra, Sauvik" w:date="2024-05-09T14:11:00Z">
                  <w:r w:rsidR="007A1BFE">
                    <w:rPr>
                      <w:rStyle w:val="MarcumSmallFont"/>
                    </w:rPr>
                    <w:t>2.84</w:t>
                  </w:r>
                </w:ins>
              </w:sdtContent>
            </w:sdt>
          </w:p>
        </w:tc>
        <w:tc>
          <w:tcPr>
            <w:tcW w:w="5320" w:type="dxa"/>
          </w:tcPr>
          <w:p w14:paraId="0737B12F" w14:textId="6D655E50" w:rsidR="007A1BFE" w:rsidRDefault="007A1BFE" w:rsidP="007A1BFE">
            <w:pPr>
              <w:cnfStyle w:val="000000100000" w:firstRow="0" w:lastRow="0" w:firstColumn="0" w:lastColumn="0" w:oddVBand="0" w:evenVBand="0" w:oddHBand="1" w:evenHBand="0" w:firstRowFirstColumn="0" w:firstRowLastColumn="0" w:lastRowFirstColumn="0" w:lastRowLastColumn="0"/>
              <w:rPr>
                <w:sz w:val="14"/>
                <w:szCs w:val="14"/>
              </w:rPr>
            </w:pPr>
            <w:r>
              <w:rPr>
                <w:b/>
                <w:bCs/>
                <w:sz w:val="14"/>
                <w:szCs w:val="14"/>
              </w:rPr>
              <w:t xml:space="preserve">Testing </w:t>
            </w:r>
            <w:r w:rsidRPr="001D14C6">
              <w:rPr>
                <w:b/>
                <w:bCs/>
                <w:sz w:val="14"/>
                <w:szCs w:val="14"/>
              </w:rPr>
              <w:t>Action</w:t>
            </w:r>
          </w:p>
          <w:p w14:paraId="5DB601CE" w14:textId="1703C8B6" w:rsidR="007A1BFE" w:rsidRDefault="007A1BFE" w:rsidP="007A1BFE">
            <w:pPr>
              <w:cnfStyle w:val="000000100000" w:firstRow="0" w:lastRow="0" w:firstColumn="0" w:lastColumn="0" w:oddVBand="0" w:evenVBand="0" w:oddHBand="1" w:evenHBand="0" w:firstRowFirstColumn="0" w:firstRowLastColumn="0" w:lastRowFirstColumn="0" w:lastRowLastColumn="0"/>
              <w:rPr>
                <w:sz w:val="14"/>
                <w:szCs w:val="14"/>
              </w:rPr>
            </w:pPr>
            <w:r w:rsidRPr="007D28D0">
              <w:rPr>
                <w:sz w:val="14"/>
                <w:szCs w:val="14"/>
              </w:rPr>
              <w:t xml:space="preserve">MVG developed an expectation for the assumption. </w:t>
            </w:r>
          </w:p>
          <w:p w14:paraId="28EB204C" w14:textId="77777777" w:rsidR="007A1BFE" w:rsidRDefault="007A1BFE" w:rsidP="007A1BFE">
            <w:pPr>
              <w:cnfStyle w:val="000000100000" w:firstRow="0" w:lastRow="0" w:firstColumn="0" w:lastColumn="0" w:oddVBand="0" w:evenVBand="0" w:oddHBand="1" w:evenHBand="0" w:firstRowFirstColumn="0" w:firstRowLastColumn="0" w:lastRowFirstColumn="0" w:lastRowLastColumn="0"/>
              <w:rPr>
                <w:sz w:val="14"/>
                <w:szCs w:val="14"/>
              </w:rPr>
            </w:pPr>
          </w:p>
          <w:p w14:paraId="65001BD1" w14:textId="3954187E" w:rsidR="007A1BFE" w:rsidRPr="00E0583F" w:rsidRDefault="007A1BFE" w:rsidP="007A1BFE">
            <w:pPr>
              <w:cnfStyle w:val="000000100000" w:firstRow="0" w:lastRow="0" w:firstColumn="0" w:lastColumn="0" w:oddVBand="0" w:evenVBand="0" w:oddHBand="1" w:evenHBand="0" w:firstRowFirstColumn="0" w:firstRowLastColumn="0" w:lastRowFirstColumn="0" w:lastRowLastColumn="0"/>
              <w:rPr>
                <w:b/>
                <w:bCs/>
                <w:sz w:val="14"/>
                <w:szCs w:val="14"/>
              </w:rPr>
            </w:pPr>
            <w:r w:rsidRPr="00461BE2">
              <w:rPr>
                <w:b/>
                <w:bCs/>
                <w:sz w:val="14"/>
                <w:szCs w:val="14"/>
              </w:rPr>
              <w:t>MVG Process</w:t>
            </w:r>
          </w:p>
          <w:p w14:paraId="63414EAA" w14:textId="2A70153A" w:rsidR="007A1BFE" w:rsidRPr="007D28D0" w:rsidRDefault="007A1BFE" w:rsidP="007A1BFE">
            <w:pPr>
              <w:cnfStyle w:val="000000100000" w:firstRow="0" w:lastRow="0" w:firstColumn="0" w:lastColumn="0" w:oddVBand="0" w:evenVBand="0" w:oddHBand="1" w:evenHBand="0" w:firstRowFirstColumn="0" w:firstRowLastColumn="0" w:lastRowFirstColumn="0" w:lastRowLastColumn="0"/>
              <w:rPr>
                <w:sz w:val="14"/>
                <w:szCs w:val="14"/>
              </w:rPr>
            </w:pPr>
            <w:r w:rsidRPr="007D28D0">
              <w:rPr>
                <w:sz w:val="14"/>
                <w:szCs w:val="14"/>
              </w:rPr>
              <w:t xml:space="preserve">MVG calculated the term period as the time between the Valuation Date and the Expiration Date. </w:t>
            </w:r>
          </w:p>
          <w:p w14:paraId="30B52EC2" w14:textId="77777777" w:rsidR="007A1BFE" w:rsidRDefault="007A1BFE" w:rsidP="007A1BFE">
            <w:pPr>
              <w:cnfStyle w:val="000000100000" w:firstRow="0" w:lastRow="0" w:firstColumn="0" w:lastColumn="0" w:oddVBand="0" w:evenVBand="0" w:oddHBand="1" w:evenHBand="0" w:firstRowFirstColumn="0" w:firstRowLastColumn="0" w:lastRowFirstColumn="0" w:lastRowLastColumn="0"/>
              <w:rPr>
                <w:sz w:val="14"/>
                <w:szCs w:val="14"/>
              </w:rPr>
            </w:pPr>
          </w:p>
          <w:p w14:paraId="0B63B760" w14:textId="5E2B23A4" w:rsidR="007A1BFE" w:rsidRPr="007D28D0" w:rsidRDefault="007A1BFE" w:rsidP="007A1BFE">
            <w:pPr>
              <w:cnfStyle w:val="000000100000" w:firstRow="0" w:lastRow="0" w:firstColumn="0" w:lastColumn="0" w:oddVBand="0" w:evenVBand="0" w:oddHBand="1" w:evenHBand="0" w:firstRowFirstColumn="0" w:firstRowLastColumn="0" w:lastRowFirstColumn="0" w:lastRowLastColumn="0"/>
              <w:rPr>
                <w:sz w:val="14"/>
                <w:szCs w:val="14"/>
              </w:rPr>
            </w:pPr>
            <w:r w:rsidRPr="002E2173">
              <w:rPr>
                <w:b/>
                <w:bCs/>
                <w:sz w:val="14"/>
                <w:szCs w:val="14"/>
              </w:rPr>
              <w:t xml:space="preserve">MVG </w:t>
            </w:r>
            <w:r>
              <w:rPr>
                <w:b/>
                <w:bCs/>
                <w:sz w:val="14"/>
                <w:szCs w:val="14"/>
              </w:rPr>
              <w:t>Observation</w:t>
            </w:r>
          </w:p>
          <w:p w14:paraId="176088EC" w14:textId="3C19945C" w:rsidR="007A1BFE" w:rsidRDefault="00000000" w:rsidP="007A1BFE">
            <w:pPr>
              <w:cnfStyle w:val="000000100000" w:firstRow="0" w:lastRow="0" w:firstColumn="0" w:lastColumn="0" w:oddVBand="0" w:evenVBand="0" w:oddHBand="1" w:evenHBand="0" w:firstRowFirstColumn="0" w:firstRowLastColumn="0" w:lastRowFirstColumn="0" w:lastRowLastColumn="0"/>
              <w:rPr>
                <w:sz w:val="14"/>
                <w:szCs w:val="14"/>
              </w:rPr>
            </w:pPr>
            <w:sdt>
              <w:sdtPr>
                <w:rPr>
                  <w:sz w:val="14"/>
                  <w:szCs w:val="14"/>
                </w:rPr>
                <w:alias w:val="Observation"/>
                <w:tag w:val="Observation"/>
                <w:id w:val="-1189373095"/>
                <w:placeholder>
                  <w:docPart w:val="0FB1C443CB344AC7A1CA67AF9A26530A"/>
                </w:placeholder>
                <w:comboBox>
                  <w:listItem w:displayText="MVG observed that our value for the assumption matched the Valuation Specialist's value." w:value="MVG observed that our value for the assumption matched the Valuation Specialist's value."/>
                  <w:listItem w:displayText="MVG observed that our value for the assumption did not match the Valuation Specialist's value." w:value="MVG observed that our value for the assumption did not match the Valuation Specialist's value."/>
                </w:comboBox>
              </w:sdtPr>
              <w:sdtContent>
                <w:ins w:id="208" w:author="Mittra, Sauvik" w:date="2024-05-09T14:18:00Z">
                  <w:r w:rsidR="007A1BFE">
                    <w:rPr>
                      <w:sz w:val="14"/>
                      <w:szCs w:val="14"/>
                    </w:rPr>
                    <w:t>MVG observed that our value for the assumption matched the Valuation Specialist's value.</w:t>
                  </w:r>
                </w:ins>
              </w:sdtContent>
            </w:sdt>
            <w:r w:rsidR="007A1BFE">
              <w:rPr>
                <w:sz w:val="14"/>
                <w:szCs w:val="14"/>
              </w:rPr>
              <w:t xml:space="preserve"> </w:t>
            </w:r>
            <w:customXmlDelRangeStart w:id="209" w:author="Mittra, Sauvik" w:date="2024-05-09T14:18:00Z"/>
            <w:sdt>
              <w:sdtPr>
                <w:rPr>
                  <w:sz w:val="14"/>
                  <w:szCs w:val="14"/>
                </w:rPr>
                <w:alias w:val="Did Not Match"/>
                <w:tag w:val="Did Not Match"/>
                <w:id w:val="206610465"/>
                <w:placeholder>
                  <w:docPart w:val="A739D78F8CE643B0AF136FB45B6A6105"/>
                </w:placeholder>
                <w:comboBox>
                  <w:listItem w:displayText="In order to assess the effect the difference would have on the fair value estimate, MVG performed a comparative calculation of the fair value. See the following section of this memo." w:value="In order to assess the effect the difference would have on the fair value estimate, MVG performed a comparative calculation of the fair value. See the following section of this memo."/>
                </w:comboBox>
              </w:sdtPr>
              <w:sdtContent>
                <w:customXmlDelRangeEnd w:id="209"/>
                <w:customXmlDelRangeStart w:id="210" w:author="Mittra, Sauvik" w:date="2024-05-09T14:18:00Z"/>
              </w:sdtContent>
            </w:sdt>
            <w:customXmlDelRangeEnd w:id="210"/>
          </w:p>
          <w:p w14:paraId="60C1D755" w14:textId="22A48E57" w:rsidR="007A1BFE" w:rsidRDefault="007A1BFE" w:rsidP="007A1BFE">
            <w:pPr>
              <w:cnfStyle w:val="000000100000" w:firstRow="0" w:lastRow="0" w:firstColumn="0" w:lastColumn="0" w:oddVBand="0" w:evenVBand="0" w:oddHBand="1" w:evenHBand="0" w:firstRowFirstColumn="0" w:firstRowLastColumn="0" w:lastRowFirstColumn="0" w:lastRowLastColumn="0"/>
              <w:rPr>
                <w:sz w:val="14"/>
                <w:szCs w:val="14"/>
              </w:rPr>
            </w:pPr>
          </w:p>
          <w:p w14:paraId="4808987F" w14:textId="301DA6C1" w:rsidR="007A1BFE" w:rsidRPr="00C8034D" w:rsidRDefault="007A1BFE" w:rsidP="007A1BFE">
            <w:pPr>
              <w:cnfStyle w:val="000000100000" w:firstRow="0" w:lastRow="0" w:firstColumn="0" w:lastColumn="0" w:oddVBand="0" w:evenVBand="0" w:oddHBand="1" w:evenHBand="0" w:firstRowFirstColumn="0" w:firstRowLastColumn="0" w:lastRowFirstColumn="0" w:lastRowLastColumn="0"/>
              <w:rPr>
                <w:b/>
                <w:bCs/>
                <w:sz w:val="14"/>
                <w:szCs w:val="14"/>
              </w:rPr>
            </w:pPr>
            <w:r>
              <w:rPr>
                <w:b/>
                <w:bCs/>
                <w:sz w:val="14"/>
                <w:szCs w:val="14"/>
              </w:rPr>
              <w:t>Assessment of MVG</w:t>
            </w:r>
            <w:r w:rsidRPr="009278B6">
              <w:rPr>
                <w:b/>
                <w:bCs/>
                <w:sz w:val="14"/>
                <w:szCs w:val="14"/>
              </w:rPr>
              <w:t xml:space="preserve"> Approach</w:t>
            </w:r>
          </w:p>
          <w:p w14:paraId="375A9E4A" w14:textId="77777777" w:rsidR="007A1BFE" w:rsidRPr="007D28D0" w:rsidRDefault="007A1BFE" w:rsidP="007A1BFE">
            <w:pPr>
              <w:pStyle w:val="TableNormal0"/>
              <w:cnfStyle w:val="000000100000" w:firstRow="0" w:lastRow="0" w:firstColumn="0" w:lastColumn="0" w:oddVBand="0" w:evenVBand="0" w:oddHBand="1" w:evenHBand="0" w:firstRowFirstColumn="0" w:firstRowLastColumn="0" w:lastRowFirstColumn="0" w:lastRowLastColumn="0"/>
            </w:pPr>
            <w:r w:rsidRPr="007D28D0">
              <w:t>MVG observed that our approach is:</w:t>
            </w:r>
          </w:p>
          <w:p w14:paraId="2A775CB8" w14:textId="77777777" w:rsidR="007A1BFE" w:rsidRPr="007D28D0" w:rsidRDefault="007A1BFE" w:rsidP="007A1BFE">
            <w:pPr>
              <w:pStyle w:val="TableNormal0"/>
              <w:numPr>
                <w:ilvl w:val="0"/>
                <w:numId w:val="21"/>
              </w:numPr>
              <w:spacing w:after="120"/>
              <w:ind w:left="441" w:hanging="180"/>
              <w:cnfStyle w:val="000000100000" w:firstRow="0" w:lastRow="0" w:firstColumn="0" w:lastColumn="0" w:oddVBand="0" w:evenVBand="0" w:oddHBand="1" w:evenHBand="0" w:firstRowFirstColumn="0" w:firstRowLastColumn="0" w:lastRowFirstColumn="0" w:lastRowLastColumn="0"/>
            </w:pPr>
            <w:r>
              <w:t>C</w:t>
            </w:r>
            <w:r w:rsidRPr="007D28D0">
              <w:t xml:space="preserve">onsistent with the procedures a market participant would perform in order to estimate the fair value of the In Scope </w:t>
            </w:r>
            <w:proofErr w:type="gramStart"/>
            <w:r w:rsidRPr="007D28D0">
              <w:t>Items</w:t>
            </w:r>
            <w:r>
              <w:t>;</w:t>
            </w:r>
            <w:proofErr w:type="gramEnd"/>
          </w:p>
          <w:p w14:paraId="402CBE88" w14:textId="77777777" w:rsidR="007A1BFE" w:rsidRPr="007D28D0" w:rsidRDefault="007A1BFE" w:rsidP="007A1BFE">
            <w:pPr>
              <w:pStyle w:val="TableNormal0"/>
              <w:numPr>
                <w:ilvl w:val="0"/>
                <w:numId w:val="21"/>
              </w:numPr>
              <w:spacing w:after="120"/>
              <w:ind w:left="441" w:hanging="180"/>
              <w:cnfStyle w:val="000000100000" w:firstRow="0" w:lastRow="0" w:firstColumn="0" w:lastColumn="0" w:oddVBand="0" w:evenVBand="0" w:oddHBand="1" w:evenHBand="0" w:firstRowFirstColumn="0" w:firstRowLastColumn="0" w:lastRowFirstColumn="0" w:lastRowLastColumn="0"/>
            </w:pPr>
            <w:r>
              <w:t>R</w:t>
            </w:r>
            <w:r w:rsidRPr="007D28D0">
              <w:t xml:space="preserve">eflects, or is not inconsistent, with market </w:t>
            </w:r>
            <w:proofErr w:type="gramStart"/>
            <w:r w:rsidRPr="007D28D0">
              <w:t>information</w:t>
            </w:r>
            <w:r>
              <w:t>;</w:t>
            </w:r>
            <w:proofErr w:type="gramEnd"/>
          </w:p>
          <w:p w14:paraId="0F965062" w14:textId="77777777" w:rsidR="007A1BFE" w:rsidRPr="007D28D0" w:rsidRDefault="007A1BFE" w:rsidP="007A1BFE">
            <w:pPr>
              <w:pStyle w:val="TableNormal0"/>
              <w:numPr>
                <w:ilvl w:val="0"/>
                <w:numId w:val="21"/>
              </w:numPr>
              <w:spacing w:after="120"/>
              <w:ind w:left="441" w:hanging="180"/>
              <w:cnfStyle w:val="000000100000" w:firstRow="0" w:lastRow="0" w:firstColumn="0" w:lastColumn="0" w:oddVBand="0" w:evenVBand="0" w:oddHBand="1" w:evenHBand="0" w:firstRowFirstColumn="0" w:firstRowLastColumn="0" w:lastRowFirstColumn="0" w:lastRowLastColumn="0"/>
            </w:pPr>
            <w:r>
              <w:t>C</w:t>
            </w:r>
            <w:r w:rsidRPr="007D28D0">
              <w:t xml:space="preserve">onsistent with the characteristics of the In Scope </w:t>
            </w:r>
            <w:proofErr w:type="gramStart"/>
            <w:r w:rsidRPr="007D28D0">
              <w:t>Items</w:t>
            </w:r>
            <w:r>
              <w:t>;</w:t>
            </w:r>
            <w:proofErr w:type="gramEnd"/>
          </w:p>
          <w:p w14:paraId="14968570" w14:textId="77777777" w:rsidR="007A1BFE" w:rsidRPr="007D28D0" w:rsidRDefault="007A1BFE" w:rsidP="007A1BFE">
            <w:pPr>
              <w:pStyle w:val="TableNormal0"/>
              <w:numPr>
                <w:ilvl w:val="0"/>
                <w:numId w:val="21"/>
              </w:numPr>
              <w:spacing w:after="120"/>
              <w:ind w:left="441" w:hanging="180"/>
              <w:cnfStyle w:val="000000100000" w:firstRow="0" w:lastRow="0" w:firstColumn="0" w:lastColumn="0" w:oddVBand="0" w:evenVBand="0" w:oddHBand="1" w:evenHBand="0" w:firstRowFirstColumn="0" w:firstRowLastColumn="0" w:lastRowFirstColumn="0" w:lastRowLastColumn="0"/>
            </w:pPr>
            <w:r>
              <w:t>B</w:t>
            </w:r>
            <w:r w:rsidRPr="007D28D0">
              <w:t>ased on established principles of financial economic theory</w:t>
            </w:r>
            <w:r>
              <w:t>;</w:t>
            </w:r>
            <w:r w:rsidRPr="007D28D0">
              <w:t xml:space="preserve"> and</w:t>
            </w:r>
          </w:p>
          <w:p w14:paraId="6D89D840" w14:textId="77777777" w:rsidR="007A1BFE" w:rsidRPr="00645439" w:rsidRDefault="007A1BFE" w:rsidP="007A1BFE">
            <w:pPr>
              <w:pStyle w:val="TableNormal0"/>
              <w:numPr>
                <w:ilvl w:val="0"/>
                <w:numId w:val="21"/>
              </w:numPr>
              <w:spacing w:after="120"/>
              <w:ind w:left="441" w:hanging="180"/>
              <w:cnfStyle w:val="000000100000" w:firstRow="0" w:lastRow="0" w:firstColumn="0" w:lastColumn="0" w:oddVBand="0" w:evenVBand="0" w:oddHBand="1" w:evenHBand="0" w:firstRowFirstColumn="0" w:firstRowLastColumn="0" w:lastRowFirstColumn="0" w:lastRowLastColumn="0"/>
            </w:pPr>
            <w:r>
              <w:t>A</w:t>
            </w:r>
            <w:r w:rsidRPr="007D28D0">
              <w:t>dheres to the guidelines and requirements of the Applicable Financial Reporting Framework</w:t>
            </w:r>
          </w:p>
          <w:p w14:paraId="5F712796" w14:textId="77777777" w:rsidR="007A1BFE" w:rsidRDefault="007A1BFE" w:rsidP="007A1BFE">
            <w:pPr>
              <w:pStyle w:val="TableNormal0"/>
              <w:cnfStyle w:val="000000100000" w:firstRow="0" w:lastRow="0" w:firstColumn="0" w:lastColumn="0" w:oddVBand="0" w:evenVBand="0" w:oddHBand="1" w:evenHBand="0" w:firstRowFirstColumn="0" w:firstRowLastColumn="0" w:lastRowFirstColumn="0" w:lastRowLastColumn="0"/>
            </w:pPr>
          </w:p>
          <w:p w14:paraId="08ABE962" w14:textId="46250C7F" w:rsidR="007A1BFE" w:rsidRPr="007D28D0" w:rsidRDefault="007A1BFE" w:rsidP="007A1BFE">
            <w:pPr>
              <w:pStyle w:val="TableNormal0"/>
              <w:cnfStyle w:val="000000100000" w:firstRow="0" w:lastRow="0" w:firstColumn="0" w:lastColumn="0" w:oddVBand="0" w:evenVBand="0" w:oddHBand="1" w:evenHBand="0" w:firstRowFirstColumn="0" w:firstRowLastColumn="0" w:lastRowFirstColumn="0" w:lastRowLastColumn="0"/>
            </w:pPr>
            <w:r>
              <w:rPr>
                <w:b/>
                <w:bCs/>
                <w:szCs w:val="14"/>
              </w:rPr>
              <w:t>Reasonableness Conclusion</w:t>
            </w:r>
          </w:p>
          <w:sdt>
            <w:sdtPr>
              <w:rPr>
                <w:sz w:val="14"/>
                <w:szCs w:val="14"/>
              </w:rPr>
              <w:alias w:val="Reasonableness Conclusion"/>
              <w:tag w:val="Reasonableness Conclusion"/>
              <w:id w:val="-1651504138"/>
              <w:placeholder>
                <w:docPart w:val="514BAACE232D4B0EB41FA0DBB6631AAA"/>
              </w:placeholder>
              <w:comboBox>
                <w:listItem w:displayText="As such, MVG found the Valuation Specialist’s assumption reasonable." w:value="As such, MVG found the Valuation Specialist’s assumption reasonable."/>
                <w:listItem w:displayText="MVG concluded on the reasonableness of the assumptions, considered in aggregate, in the Conclusions section of this memo.  " w:value="MVG concluded on the reasonableness of the assumptions, considered in aggregate, in the Conclusions section of this memo.  "/>
              </w:comboBox>
            </w:sdtPr>
            <w:sdtContent>
              <w:p w14:paraId="176B787A" w14:textId="010D4236" w:rsidR="007A1BFE" w:rsidRDefault="007A1BFE" w:rsidP="007A1BFE">
                <w:pPr>
                  <w:cnfStyle w:val="000000100000" w:firstRow="0" w:lastRow="0" w:firstColumn="0" w:lastColumn="0" w:oddVBand="0" w:evenVBand="0" w:oddHBand="1" w:evenHBand="0" w:firstRowFirstColumn="0" w:firstRowLastColumn="0" w:lastRowFirstColumn="0" w:lastRowLastColumn="0"/>
                  <w:rPr>
                    <w:sz w:val="14"/>
                    <w:szCs w:val="14"/>
                  </w:rPr>
                </w:pPr>
                <w:ins w:id="211" w:author="Mittra, Sauvik" w:date="2024-05-09T14:19:00Z">
                  <w:r>
                    <w:rPr>
                      <w:sz w:val="14"/>
                      <w:szCs w:val="14"/>
                    </w:rPr>
                    <w:t>As such, MVG found the Valuation Specialist’s assumption reasonable.</w:t>
                  </w:r>
                </w:ins>
              </w:p>
            </w:sdtContent>
          </w:sdt>
          <w:p w14:paraId="16D68D31" w14:textId="77777777" w:rsidR="007A1BFE" w:rsidRDefault="007A1BFE" w:rsidP="007A1BFE">
            <w:pPr>
              <w:cnfStyle w:val="000000100000" w:firstRow="0" w:lastRow="0" w:firstColumn="0" w:lastColumn="0" w:oddVBand="0" w:evenVBand="0" w:oddHBand="1" w:evenHBand="0" w:firstRowFirstColumn="0" w:firstRowLastColumn="0" w:lastRowFirstColumn="0" w:lastRowLastColumn="0"/>
              <w:rPr>
                <w:b/>
                <w:sz w:val="14"/>
                <w:szCs w:val="14"/>
              </w:rPr>
            </w:pPr>
          </w:p>
          <w:p w14:paraId="7333FF35" w14:textId="7D4D3AD2" w:rsidR="007A1BFE" w:rsidRDefault="007A1BFE" w:rsidP="007A1BFE">
            <w:pPr>
              <w:cnfStyle w:val="000000100000" w:firstRow="0" w:lastRow="0" w:firstColumn="0" w:lastColumn="0" w:oddVBand="0" w:evenVBand="0" w:oddHBand="1" w:evenHBand="0" w:firstRowFirstColumn="0" w:firstRowLastColumn="0" w:lastRowFirstColumn="0" w:lastRowLastColumn="0"/>
              <w:rPr>
                <w:b/>
                <w:bCs/>
                <w:sz w:val="14"/>
                <w:szCs w:val="14"/>
              </w:rPr>
            </w:pPr>
            <w:r w:rsidRPr="004D0AAB">
              <w:rPr>
                <w:b/>
                <w:bCs/>
                <w:sz w:val="14"/>
                <w:szCs w:val="14"/>
              </w:rPr>
              <w:t xml:space="preserve">MVG </w:t>
            </w:r>
            <w:r>
              <w:rPr>
                <w:b/>
                <w:bCs/>
                <w:sz w:val="14"/>
                <w:szCs w:val="14"/>
              </w:rPr>
              <w:t xml:space="preserve">External </w:t>
            </w:r>
            <w:r w:rsidRPr="004D0AAB">
              <w:rPr>
                <w:b/>
                <w:bCs/>
                <w:sz w:val="14"/>
                <w:szCs w:val="14"/>
              </w:rPr>
              <w:t>Source</w:t>
            </w:r>
          </w:p>
          <w:sdt>
            <w:sdtPr>
              <w:rPr>
                <w:sz w:val="14"/>
                <w:szCs w:val="14"/>
              </w:rPr>
              <w:alias w:val="External Source"/>
              <w:tag w:val="External Source"/>
              <w:id w:val="1289546301"/>
              <w:placeholder>
                <w:docPart w:val="8A8A00AA73C64F46B16F339D732AFA5A"/>
              </w:placeholder>
              <w:comboBox>
                <w:listItem w:displayText="MVG directly accessed [source name]. The Engagement Team has evaluated the reliability of the source as a pricing service." w:value="MVG directly accessed [source name]. The Engagement Team has evaluated the reliability of the source as a pricing service."/>
                <w:listItem w:displayText="MVG directly accessed [source name]. The Engagement Team has evaluated the reliability of the source as a third-party vendor." w:value="MVG directly accessed [source name]. The Engagement Team has evaluated the reliability of the source as a third-party vendor."/>
                <w:listItem w:displayText="MVG directly accessed S&amp;P Capital IQ. The Engagement Team has evaluated the reliability of the source as a pricing service." w:value="MVG directly accessed S&amp;P Capital IQ. The Engagement Team has evaluated the reliability of the source as a pricing service."/>
                <w:listItem w:displayText="MVG directly accessed Bloomberg. The Engagement Team has evaluated the reliability of the source as a pricing service." w:value="MVG directly accessed Bloomberg. The Engagement Team has evaluated the reliability of the source as a pricing service."/>
                <w:listItem w:displayText="MVG directly accessed Refinitiv Workspace. The Engagement Team has evaluated the reliability of the source as a pricing service." w:value="MVG directly accessed Refinitiv Workspace. The Engagement Team has evaluated the reliability of the source as a pricing service."/>
                <w:listItem w:displayText="MVG directly accessed the ICE Index Platform. The Engagement Team has evaluated the reliability of the source as a pricing service." w:value="MVG directly accessed the ICE Index Platform. The Engagement Team has evaluated the reliability of the source as a pricing service."/>
                <w:listItem w:displayText="MVG directly accessed Moody's. The Engagement Team has evaluated the reliability of the source as a third-party vendor." w:value="MVG directly accessed Moody's. The Engagement Team has evaluated the reliability of the source as a third-party vendor."/>
                <w:listItem w:displayText="N/A" w:value="N/A"/>
              </w:comboBox>
            </w:sdtPr>
            <w:sdtContent>
              <w:p w14:paraId="5B73C698" w14:textId="2788B747" w:rsidR="007A1BFE" w:rsidRPr="007D28D0" w:rsidRDefault="007A1BFE" w:rsidP="007A1BFE">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N/A</w:t>
                </w:r>
              </w:p>
            </w:sdtContent>
          </w:sdt>
        </w:tc>
      </w:tr>
      <w:tr w:rsidR="007A1BFE" w:rsidRPr="007C21AF" w14:paraId="5225C71B" w14:textId="77777777" w:rsidTr="007731A7">
        <w:trPr>
          <w:cnfStyle w:val="000000010000" w:firstRow="0" w:lastRow="0" w:firstColumn="0" w:lastColumn="0" w:oddVBand="0" w:evenVBand="0" w:oddHBand="0" w:evenHBand="1"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525" w:type="dxa"/>
          </w:tcPr>
          <w:p w14:paraId="4273BEB1" w14:textId="418BA7ED" w:rsidR="007A1BFE" w:rsidRPr="007D28D0" w:rsidRDefault="007A1BFE" w:rsidP="007A1BFE">
            <w:pPr>
              <w:rPr>
                <w:b w:val="0"/>
                <w:bCs w:val="0"/>
                <w:sz w:val="14"/>
                <w:szCs w:val="14"/>
              </w:rPr>
            </w:pPr>
            <w:ins w:id="212" w:author="Mittra, Sauvik" w:date="2024-05-09T14:19:00Z">
              <w:r>
                <w:rPr>
                  <w:sz w:val="14"/>
                  <w:szCs w:val="14"/>
                </w:rPr>
                <w:t>Yield</w:t>
              </w:r>
            </w:ins>
          </w:p>
        </w:tc>
        <w:tc>
          <w:tcPr>
            <w:tcW w:w="2700" w:type="dxa"/>
          </w:tcPr>
          <w:p w14:paraId="6D67520E" w14:textId="5A533E4A" w:rsidR="007A1BFE" w:rsidRPr="007D28D0" w:rsidRDefault="007A1BFE" w:rsidP="007A1BFE">
            <w:pPr>
              <w:cnfStyle w:val="000000010000" w:firstRow="0" w:lastRow="0" w:firstColumn="0" w:lastColumn="0" w:oddVBand="0" w:evenVBand="0" w:oddHBand="0" w:evenHBand="1" w:firstRowFirstColumn="0" w:firstRowLastColumn="0" w:lastRowFirstColumn="0" w:lastRowLastColumn="0"/>
              <w:rPr>
                <w:sz w:val="14"/>
                <w:szCs w:val="14"/>
              </w:rPr>
            </w:pPr>
          </w:p>
        </w:tc>
        <w:tc>
          <w:tcPr>
            <w:tcW w:w="1109" w:type="dxa"/>
          </w:tcPr>
          <w:sdt>
            <w:sdtPr>
              <w:rPr>
                <w:rStyle w:val="MarcumSmallFont"/>
              </w:rPr>
              <w:id w:val="1155572301"/>
              <w:placeholder>
                <w:docPart w:val="1C372DB63F2F4BB99B2AB0D0BE149BC2"/>
              </w:placeholder>
              <w:dataBinding w:prefixMappings="xmlns:ns0='CFI_Review_Memo' " w:xpath="/ns0:CFI_Map_Root[1]/ns0:Valuation_Date[1]" w:storeItemID="{1D50747F-1CE4-42AE-B8F0-C6C3A7E0DF50}"/>
              <w:date w:fullDate="2024-02-07T00:00:00Z">
                <w:dateFormat w:val="M/d/yy"/>
                <w:lid w:val="en-US"/>
                <w:storeMappedDataAs w:val="dateTime"/>
                <w:calendar w:val="gregorian"/>
              </w:date>
            </w:sdtPr>
            <w:sdtEndPr>
              <w:rPr>
                <w:rStyle w:val="DefaultParagraphFont"/>
                <w:sz w:val="18"/>
              </w:rPr>
            </w:sdtEndPr>
            <w:sdtContent>
              <w:p w14:paraId="5CDC5138" w14:textId="3DA531ED" w:rsidR="007A1BFE" w:rsidRDefault="007A1BFE" w:rsidP="007A1BFE">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Style w:val="MarcumSmallFont"/>
                  </w:rPr>
                </w:pPr>
                <w:ins w:id="213" w:author="Mittra, Sauvik" w:date="2024-05-09T13:30:00Z">
                  <w:r>
                    <w:rPr>
                      <w:rStyle w:val="MarcumSmallFont"/>
                    </w:rPr>
                    <w:t>2/7/24</w:t>
                  </w:r>
                </w:ins>
              </w:p>
            </w:sdtContent>
          </w:sdt>
          <w:p w14:paraId="19CEB89F" w14:textId="38394675" w:rsidR="007A1BFE" w:rsidRDefault="007A1BFE" w:rsidP="007A1BFE">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Style w:val="MarcumNormalFont"/>
              </w:rPr>
            </w:pPr>
          </w:p>
          <w:p w14:paraId="2FC3E769" w14:textId="651F13FB" w:rsidR="007A1BFE" w:rsidRPr="007D28D0" w:rsidRDefault="007A1BFE" w:rsidP="007A1BFE">
            <w:pPr>
              <w:cnfStyle w:val="000000010000" w:firstRow="0" w:lastRow="0" w:firstColumn="0" w:lastColumn="0" w:oddVBand="0" w:evenVBand="0" w:oddHBand="0" w:evenHBand="1" w:firstRowFirstColumn="0" w:firstRowLastColumn="0" w:lastRowFirstColumn="0" w:lastRowLastColumn="0"/>
              <w:rPr>
                <w:sz w:val="14"/>
                <w:szCs w:val="14"/>
              </w:rPr>
            </w:pPr>
          </w:p>
        </w:tc>
        <w:tc>
          <w:tcPr>
            <w:tcW w:w="1509" w:type="dxa"/>
          </w:tcPr>
          <w:p w14:paraId="09917898" w14:textId="1B6A9CD7" w:rsidR="007A1BFE" w:rsidRPr="007D28D0" w:rsidRDefault="00000000" w:rsidP="007A1BFE">
            <w:pPr>
              <w:cnfStyle w:val="000000010000" w:firstRow="0" w:lastRow="0" w:firstColumn="0" w:lastColumn="0" w:oddVBand="0" w:evenVBand="0" w:oddHBand="0" w:evenHBand="1" w:firstRowFirstColumn="0" w:firstRowLastColumn="0" w:lastRowFirstColumn="0" w:lastRowLastColumn="0"/>
              <w:rPr>
                <w:sz w:val="14"/>
                <w:szCs w:val="14"/>
              </w:rPr>
            </w:pPr>
            <w:sdt>
              <w:sdtPr>
                <w:rPr>
                  <w:rStyle w:val="MarcumSmallFont"/>
                </w:rPr>
                <w:id w:val="1037234632"/>
                <w:placeholder>
                  <w:docPart w:val="FC93386EEAD84D89AE0C5D05CC16645A"/>
                </w:placeholder>
                <w:showingPlcHdr/>
                <w15:appearance w15:val="hidden"/>
              </w:sdtPr>
              <w:sdtEndPr>
                <w:rPr>
                  <w:rStyle w:val="DefaultParagraphFont"/>
                  <w:sz w:val="18"/>
                  <w:szCs w:val="14"/>
                </w:rPr>
              </w:sdtEndPr>
              <w:sdtContent>
                <w:r w:rsidR="007A1BFE" w:rsidRPr="00550507">
                  <w:rPr>
                    <w:b/>
                    <w:bCs/>
                    <w:color w:val="0000FF"/>
                    <w:sz w:val="14"/>
                    <w:szCs w:val="14"/>
                  </w:rPr>
                  <w:t>[VALUE]</w:t>
                </w:r>
              </w:sdtContent>
            </w:sdt>
          </w:p>
        </w:tc>
        <w:tc>
          <w:tcPr>
            <w:tcW w:w="1512" w:type="dxa"/>
          </w:tcPr>
          <w:p w14:paraId="7FD9EB1F" w14:textId="640FA464" w:rsidR="007A1BFE" w:rsidRPr="007D28D0" w:rsidRDefault="00000000" w:rsidP="007A1BFE">
            <w:pPr>
              <w:cnfStyle w:val="000000010000" w:firstRow="0" w:lastRow="0" w:firstColumn="0" w:lastColumn="0" w:oddVBand="0" w:evenVBand="0" w:oddHBand="0" w:evenHBand="1" w:firstRowFirstColumn="0" w:firstRowLastColumn="0" w:lastRowFirstColumn="0" w:lastRowLastColumn="0"/>
              <w:rPr>
                <w:sz w:val="14"/>
                <w:szCs w:val="14"/>
              </w:rPr>
            </w:pPr>
            <w:sdt>
              <w:sdtPr>
                <w:rPr>
                  <w:rStyle w:val="MarcumSmallFont"/>
                </w:rPr>
                <w:id w:val="2075385333"/>
                <w:placeholder>
                  <w:docPart w:val="0D585C14076B42B9911CDF6A4E0C6BBD"/>
                </w:placeholder>
                <w:showingPlcHdr/>
                <w15:appearance w15:val="hidden"/>
              </w:sdtPr>
              <w:sdtEndPr>
                <w:rPr>
                  <w:rStyle w:val="DefaultParagraphFont"/>
                  <w:sz w:val="18"/>
                  <w:szCs w:val="14"/>
                </w:rPr>
              </w:sdtEndPr>
              <w:sdtContent>
                <w:r w:rsidR="007A1BFE" w:rsidRPr="00550507">
                  <w:rPr>
                    <w:b/>
                    <w:bCs/>
                    <w:color w:val="0000FF"/>
                    <w:sz w:val="14"/>
                    <w:szCs w:val="14"/>
                  </w:rPr>
                  <w:t>[VALUE]</w:t>
                </w:r>
              </w:sdtContent>
            </w:sdt>
          </w:p>
        </w:tc>
        <w:tc>
          <w:tcPr>
            <w:tcW w:w="5320" w:type="dxa"/>
          </w:tcPr>
          <w:p w14:paraId="126E35ED" w14:textId="29176D90" w:rsidR="007A1BFE" w:rsidRDefault="007A1BFE" w:rsidP="007A1BFE">
            <w:pPr>
              <w:cnfStyle w:val="000000010000" w:firstRow="0" w:lastRow="0" w:firstColumn="0" w:lastColumn="0" w:oddVBand="0" w:evenVBand="0" w:oddHBand="0" w:evenHBand="1" w:firstRowFirstColumn="0" w:firstRowLastColumn="0" w:lastRowFirstColumn="0" w:lastRowLastColumn="0"/>
              <w:rPr>
                <w:sz w:val="14"/>
                <w:szCs w:val="14"/>
              </w:rPr>
            </w:pPr>
            <w:r>
              <w:rPr>
                <w:b/>
                <w:bCs/>
                <w:sz w:val="14"/>
                <w:szCs w:val="14"/>
              </w:rPr>
              <w:t xml:space="preserve">Testing </w:t>
            </w:r>
            <w:r w:rsidRPr="001D14C6">
              <w:rPr>
                <w:b/>
                <w:bCs/>
                <w:sz w:val="14"/>
                <w:szCs w:val="14"/>
              </w:rPr>
              <w:t>Action</w:t>
            </w:r>
          </w:p>
          <w:p w14:paraId="48F1D240" w14:textId="51E67DA0" w:rsidR="007A1BFE" w:rsidRDefault="007A1BFE" w:rsidP="007A1BFE">
            <w:pPr>
              <w:cnfStyle w:val="000000010000" w:firstRow="0" w:lastRow="0" w:firstColumn="0" w:lastColumn="0" w:oddVBand="0" w:evenVBand="0" w:oddHBand="0" w:evenHBand="1" w:firstRowFirstColumn="0" w:firstRowLastColumn="0" w:lastRowFirstColumn="0" w:lastRowLastColumn="0"/>
              <w:rPr>
                <w:sz w:val="14"/>
                <w:szCs w:val="14"/>
              </w:rPr>
            </w:pPr>
            <w:r w:rsidRPr="00E33BE8">
              <w:rPr>
                <w:sz w:val="14"/>
                <w:szCs w:val="14"/>
              </w:rPr>
              <w:t xml:space="preserve">MVG developed an expectation for the assumption. </w:t>
            </w:r>
          </w:p>
          <w:p w14:paraId="46044F13" w14:textId="77777777" w:rsidR="007A1BFE" w:rsidRDefault="007A1BFE" w:rsidP="007A1BFE">
            <w:pPr>
              <w:cnfStyle w:val="000000010000" w:firstRow="0" w:lastRow="0" w:firstColumn="0" w:lastColumn="0" w:oddVBand="0" w:evenVBand="0" w:oddHBand="0" w:evenHBand="1" w:firstRowFirstColumn="0" w:firstRowLastColumn="0" w:lastRowFirstColumn="0" w:lastRowLastColumn="0"/>
              <w:rPr>
                <w:sz w:val="14"/>
                <w:szCs w:val="14"/>
              </w:rPr>
            </w:pPr>
          </w:p>
          <w:p w14:paraId="2DA1CEE5" w14:textId="762CB2BB" w:rsidR="007A1BFE" w:rsidRPr="00E0583F" w:rsidRDefault="007A1BFE" w:rsidP="007A1BFE">
            <w:pPr>
              <w:cnfStyle w:val="000000010000" w:firstRow="0" w:lastRow="0" w:firstColumn="0" w:lastColumn="0" w:oddVBand="0" w:evenVBand="0" w:oddHBand="0" w:evenHBand="1" w:firstRowFirstColumn="0" w:firstRowLastColumn="0" w:lastRowFirstColumn="0" w:lastRowLastColumn="0"/>
              <w:rPr>
                <w:b/>
                <w:bCs/>
                <w:sz w:val="14"/>
                <w:szCs w:val="14"/>
              </w:rPr>
            </w:pPr>
            <w:r w:rsidRPr="00461BE2">
              <w:rPr>
                <w:b/>
                <w:bCs/>
                <w:sz w:val="14"/>
                <w:szCs w:val="14"/>
              </w:rPr>
              <w:t>MVG Process</w:t>
            </w:r>
          </w:p>
          <w:p w14:paraId="07FA7734" w14:textId="6B17C9AF" w:rsidR="007A1BFE" w:rsidRDefault="007A1BFE" w:rsidP="007A1BFE">
            <w:pPr>
              <w:cnfStyle w:val="000000010000" w:firstRow="0" w:lastRow="0" w:firstColumn="0" w:lastColumn="0" w:oddVBand="0" w:evenVBand="0" w:oddHBand="0" w:evenHBand="1" w:firstRowFirstColumn="0" w:firstRowLastColumn="0" w:lastRowFirstColumn="0" w:lastRowLastColumn="0"/>
              <w:rPr>
                <w:ins w:id="214" w:author="Mittra, Sauvik" w:date="2024-05-09T14:19:00Z"/>
                <w:sz w:val="14"/>
                <w:szCs w:val="14"/>
              </w:rPr>
            </w:pPr>
          </w:p>
          <w:p w14:paraId="0AA13544" w14:textId="77777777" w:rsidR="007A1BFE" w:rsidRDefault="007A1BFE" w:rsidP="007A1BFE">
            <w:pPr>
              <w:cnfStyle w:val="000000010000" w:firstRow="0" w:lastRow="0" w:firstColumn="0" w:lastColumn="0" w:oddVBand="0" w:evenVBand="0" w:oddHBand="0" w:evenHBand="1" w:firstRowFirstColumn="0" w:firstRowLastColumn="0" w:lastRowFirstColumn="0" w:lastRowLastColumn="0"/>
              <w:rPr>
                <w:sz w:val="14"/>
                <w:szCs w:val="14"/>
              </w:rPr>
            </w:pPr>
          </w:p>
          <w:p w14:paraId="1D52544B" w14:textId="3351075A" w:rsidR="007A1BFE" w:rsidRPr="007D28D0" w:rsidRDefault="007A1BFE" w:rsidP="007A1BFE">
            <w:pPr>
              <w:cnfStyle w:val="000000010000" w:firstRow="0" w:lastRow="0" w:firstColumn="0" w:lastColumn="0" w:oddVBand="0" w:evenVBand="0" w:oddHBand="0" w:evenHBand="1" w:firstRowFirstColumn="0" w:firstRowLastColumn="0" w:lastRowFirstColumn="0" w:lastRowLastColumn="0"/>
              <w:rPr>
                <w:sz w:val="14"/>
                <w:szCs w:val="14"/>
              </w:rPr>
            </w:pPr>
            <w:r w:rsidRPr="002E2173">
              <w:rPr>
                <w:b/>
                <w:bCs/>
                <w:sz w:val="14"/>
                <w:szCs w:val="14"/>
              </w:rPr>
              <w:t xml:space="preserve">MVG </w:t>
            </w:r>
            <w:r>
              <w:rPr>
                <w:b/>
                <w:bCs/>
                <w:sz w:val="14"/>
                <w:szCs w:val="14"/>
              </w:rPr>
              <w:t>Observation</w:t>
            </w:r>
          </w:p>
          <w:p w14:paraId="07E1B507" w14:textId="77777777" w:rsidR="007A1BFE" w:rsidRDefault="00000000" w:rsidP="007A1BFE">
            <w:pPr>
              <w:cnfStyle w:val="000000010000" w:firstRow="0" w:lastRow="0" w:firstColumn="0" w:lastColumn="0" w:oddVBand="0" w:evenVBand="0" w:oddHBand="0" w:evenHBand="1" w:firstRowFirstColumn="0" w:firstRowLastColumn="0" w:lastRowFirstColumn="0" w:lastRowLastColumn="0"/>
              <w:rPr>
                <w:sz w:val="14"/>
                <w:szCs w:val="14"/>
              </w:rPr>
            </w:pPr>
            <w:sdt>
              <w:sdtPr>
                <w:rPr>
                  <w:sz w:val="14"/>
                  <w:szCs w:val="14"/>
                </w:rPr>
                <w:alias w:val="Observation"/>
                <w:tag w:val="Observation"/>
                <w:id w:val="772750631"/>
                <w:placeholder>
                  <w:docPart w:val="E0D0FFBEF53147D3866FEA87871C62A4"/>
                </w:placeholder>
                <w:showingPlcHdr/>
                <w:comboBox>
                  <w:listItem w:displayText="MVG observed that our value for the assumption matched the Valuation Specialist's value." w:value="MVG observed that our value for the assumption matched the Valuation Specialist's value."/>
                  <w:listItem w:displayText="MVG observed that our value for the assumption did not match the Valuation Specialist's value." w:value="MVG observed that our value for the assumption did not match the Valuation Specialist's value."/>
                </w:comboBox>
              </w:sdtPr>
              <w:sdtContent>
                <w:r w:rsidR="007A1BFE">
                  <w:rPr>
                    <w:rStyle w:val="PlaceholderText"/>
                    <w:color w:val="0000FF"/>
                  </w:rPr>
                  <w:t>[</w:t>
                </w:r>
                <w:r w:rsidR="007A1BFE">
                  <w:rPr>
                    <w:rStyle w:val="PlaceholderText"/>
                    <w:color w:val="0000FF"/>
                    <w:sz w:val="14"/>
                    <w:szCs w:val="14"/>
                  </w:rPr>
                  <w:t>MVG Observation or Delete]</w:t>
                </w:r>
              </w:sdtContent>
            </w:sdt>
            <w:r w:rsidR="007A1BFE">
              <w:rPr>
                <w:sz w:val="14"/>
                <w:szCs w:val="14"/>
              </w:rPr>
              <w:t xml:space="preserve"> </w:t>
            </w:r>
            <w:sdt>
              <w:sdtPr>
                <w:rPr>
                  <w:sz w:val="14"/>
                  <w:szCs w:val="14"/>
                </w:rPr>
                <w:alias w:val="Did Not Match"/>
                <w:tag w:val="Did Not Match"/>
                <w:id w:val="1421600997"/>
                <w:placeholder>
                  <w:docPart w:val="07A6D73742034DFBAF4C458B48747E33"/>
                </w:placeholder>
                <w:showingPlcHdr/>
                <w:comboBox>
                  <w:listItem w:displayText="In order to assess the effect the difference would have on the fair value estimate, MVG performed a comparative calculation of the fair value. See the following section of this memo." w:value="In order to assess the effect the difference would have on the fair value estimate, MVG performed a comparative calculation of the fair value. See the following section of this memo."/>
                </w:comboBox>
              </w:sdtPr>
              <w:sdtContent>
                <w:r w:rsidR="007A1BFE">
                  <w:rPr>
                    <w:rStyle w:val="PlaceholderText"/>
                    <w:color w:val="0000FF"/>
                  </w:rPr>
                  <w:t>[</w:t>
                </w:r>
                <w:r w:rsidR="007A1BFE">
                  <w:rPr>
                    <w:rStyle w:val="PlaceholderText"/>
                    <w:color w:val="0000FF"/>
                    <w:sz w:val="14"/>
                    <w:szCs w:val="14"/>
                  </w:rPr>
                  <w:t>Select or Delete]</w:t>
                </w:r>
              </w:sdtContent>
            </w:sdt>
          </w:p>
          <w:p w14:paraId="17F1B73A" w14:textId="77777777" w:rsidR="007A1BFE" w:rsidRDefault="007A1BFE" w:rsidP="007A1BFE">
            <w:pPr>
              <w:cnfStyle w:val="000000010000" w:firstRow="0" w:lastRow="0" w:firstColumn="0" w:lastColumn="0" w:oddVBand="0" w:evenVBand="0" w:oddHBand="0" w:evenHBand="1" w:firstRowFirstColumn="0" w:firstRowLastColumn="0" w:lastRowFirstColumn="0" w:lastRowLastColumn="0"/>
              <w:rPr>
                <w:sz w:val="14"/>
                <w:szCs w:val="14"/>
              </w:rPr>
            </w:pPr>
          </w:p>
          <w:p w14:paraId="2EF32606" w14:textId="5BDB6EE0" w:rsidR="007A1BFE" w:rsidRPr="00C8034D" w:rsidRDefault="007A1BFE" w:rsidP="007A1BFE">
            <w:pPr>
              <w:cnfStyle w:val="000000010000" w:firstRow="0" w:lastRow="0" w:firstColumn="0" w:lastColumn="0" w:oddVBand="0" w:evenVBand="0" w:oddHBand="0" w:evenHBand="1" w:firstRowFirstColumn="0" w:firstRowLastColumn="0" w:lastRowFirstColumn="0" w:lastRowLastColumn="0"/>
              <w:rPr>
                <w:b/>
                <w:bCs/>
                <w:sz w:val="14"/>
                <w:szCs w:val="14"/>
              </w:rPr>
            </w:pPr>
            <w:r>
              <w:rPr>
                <w:b/>
                <w:bCs/>
                <w:sz w:val="14"/>
                <w:szCs w:val="14"/>
              </w:rPr>
              <w:t>Assessment of MVG</w:t>
            </w:r>
            <w:r w:rsidRPr="009278B6">
              <w:rPr>
                <w:b/>
                <w:bCs/>
                <w:sz w:val="14"/>
                <w:szCs w:val="14"/>
              </w:rPr>
              <w:t xml:space="preserve"> Approach</w:t>
            </w:r>
          </w:p>
          <w:p w14:paraId="169520DD" w14:textId="77777777" w:rsidR="007A1BFE" w:rsidRPr="007D28D0" w:rsidRDefault="007A1BFE" w:rsidP="007A1BFE">
            <w:pPr>
              <w:pStyle w:val="TableNormal0"/>
              <w:cnfStyle w:val="000000010000" w:firstRow="0" w:lastRow="0" w:firstColumn="0" w:lastColumn="0" w:oddVBand="0" w:evenVBand="0" w:oddHBand="0" w:evenHBand="1" w:firstRowFirstColumn="0" w:firstRowLastColumn="0" w:lastRowFirstColumn="0" w:lastRowLastColumn="0"/>
            </w:pPr>
            <w:r w:rsidRPr="007D28D0">
              <w:t>MVG observed that our approach is:</w:t>
            </w:r>
          </w:p>
          <w:p w14:paraId="721A7907" w14:textId="77777777" w:rsidR="007A1BFE" w:rsidRPr="007D28D0" w:rsidRDefault="007A1BFE" w:rsidP="007A1BFE">
            <w:pPr>
              <w:pStyle w:val="TableNormal0"/>
              <w:numPr>
                <w:ilvl w:val="0"/>
                <w:numId w:val="21"/>
              </w:numPr>
              <w:spacing w:after="120"/>
              <w:ind w:left="441" w:hanging="180"/>
              <w:cnfStyle w:val="000000010000" w:firstRow="0" w:lastRow="0" w:firstColumn="0" w:lastColumn="0" w:oddVBand="0" w:evenVBand="0" w:oddHBand="0" w:evenHBand="1" w:firstRowFirstColumn="0" w:firstRowLastColumn="0" w:lastRowFirstColumn="0" w:lastRowLastColumn="0"/>
            </w:pPr>
            <w:r>
              <w:t>C</w:t>
            </w:r>
            <w:r w:rsidRPr="007D28D0">
              <w:t xml:space="preserve">onsistent with the procedures a market participant would perform in order to estimate the fair value of the In Scope </w:t>
            </w:r>
            <w:proofErr w:type="gramStart"/>
            <w:r w:rsidRPr="007D28D0">
              <w:t>Items</w:t>
            </w:r>
            <w:r>
              <w:t>;</w:t>
            </w:r>
            <w:proofErr w:type="gramEnd"/>
          </w:p>
          <w:p w14:paraId="7CA1EAF7" w14:textId="77777777" w:rsidR="007A1BFE" w:rsidRPr="007D28D0" w:rsidRDefault="007A1BFE" w:rsidP="007A1BFE">
            <w:pPr>
              <w:pStyle w:val="TableNormal0"/>
              <w:numPr>
                <w:ilvl w:val="0"/>
                <w:numId w:val="21"/>
              </w:numPr>
              <w:spacing w:after="120"/>
              <w:ind w:left="441" w:hanging="180"/>
              <w:cnfStyle w:val="000000010000" w:firstRow="0" w:lastRow="0" w:firstColumn="0" w:lastColumn="0" w:oddVBand="0" w:evenVBand="0" w:oddHBand="0" w:evenHBand="1" w:firstRowFirstColumn="0" w:firstRowLastColumn="0" w:lastRowFirstColumn="0" w:lastRowLastColumn="0"/>
            </w:pPr>
            <w:r>
              <w:t>R</w:t>
            </w:r>
            <w:r w:rsidRPr="007D28D0">
              <w:t xml:space="preserve">eflects, or is not inconsistent, with market </w:t>
            </w:r>
            <w:proofErr w:type="gramStart"/>
            <w:r w:rsidRPr="007D28D0">
              <w:t>information</w:t>
            </w:r>
            <w:r>
              <w:t>;</w:t>
            </w:r>
            <w:proofErr w:type="gramEnd"/>
          </w:p>
          <w:p w14:paraId="6ABFF572" w14:textId="77777777" w:rsidR="007A1BFE" w:rsidRPr="007D28D0" w:rsidRDefault="007A1BFE" w:rsidP="007A1BFE">
            <w:pPr>
              <w:pStyle w:val="TableNormal0"/>
              <w:numPr>
                <w:ilvl w:val="0"/>
                <w:numId w:val="21"/>
              </w:numPr>
              <w:spacing w:after="120"/>
              <w:ind w:left="441" w:hanging="180"/>
              <w:cnfStyle w:val="000000010000" w:firstRow="0" w:lastRow="0" w:firstColumn="0" w:lastColumn="0" w:oddVBand="0" w:evenVBand="0" w:oddHBand="0" w:evenHBand="1" w:firstRowFirstColumn="0" w:firstRowLastColumn="0" w:lastRowFirstColumn="0" w:lastRowLastColumn="0"/>
            </w:pPr>
            <w:r>
              <w:t>C</w:t>
            </w:r>
            <w:r w:rsidRPr="007D28D0">
              <w:t xml:space="preserve">onsistent with the characteristics of the In Scope </w:t>
            </w:r>
            <w:proofErr w:type="gramStart"/>
            <w:r w:rsidRPr="007D28D0">
              <w:t>Items</w:t>
            </w:r>
            <w:r>
              <w:t>;</w:t>
            </w:r>
            <w:proofErr w:type="gramEnd"/>
          </w:p>
          <w:p w14:paraId="61381005" w14:textId="77777777" w:rsidR="007A1BFE" w:rsidRPr="007D28D0" w:rsidRDefault="007A1BFE" w:rsidP="007A1BFE">
            <w:pPr>
              <w:pStyle w:val="TableNormal0"/>
              <w:numPr>
                <w:ilvl w:val="0"/>
                <w:numId w:val="21"/>
              </w:numPr>
              <w:spacing w:after="120"/>
              <w:ind w:left="441" w:hanging="180"/>
              <w:cnfStyle w:val="000000010000" w:firstRow="0" w:lastRow="0" w:firstColumn="0" w:lastColumn="0" w:oddVBand="0" w:evenVBand="0" w:oddHBand="0" w:evenHBand="1" w:firstRowFirstColumn="0" w:firstRowLastColumn="0" w:lastRowFirstColumn="0" w:lastRowLastColumn="0"/>
            </w:pPr>
            <w:r>
              <w:t>B</w:t>
            </w:r>
            <w:r w:rsidRPr="007D28D0">
              <w:t>ased on established principles of financial economic theory</w:t>
            </w:r>
            <w:r>
              <w:t>;</w:t>
            </w:r>
            <w:r w:rsidRPr="007D28D0">
              <w:t xml:space="preserve"> and</w:t>
            </w:r>
          </w:p>
          <w:p w14:paraId="3ECB8874" w14:textId="77777777" w:rsidR="007A1BFE" w:rsidRPr="00645439" w:rsidRDefault="007A1BFE" w:rsidP="007A1BFE">
            <w:pPr>
              <w:pStyle w:val="TableNormal0"/>
              <w:numPr>
                <w:ilvl w:val="0"/>
                <w:numId w:val="21"/>
              </w:numPr>
              <w:spacing w:after="120"/>
              <w:ind w:left="441" w:hanging="180"/>
              <w:cnfStyle w:val="000000010000" w:firstRow="0" w:lastRow="0" w:firstColumn="0" w:lastColumn="0" w:oddVBand="0" w:evenVBand="0" w:oddHBand="0" w:evenHBand="1" w:firstRowFirstColumn="0" w:firstRowLastColumn="0" w:lastRowFirstColumn="0" w:lastRowLastColumn="0"/>
            </w:pPr>
            <w:r>
              <w:t>A</w:t>
            </w:r>
            <w:r w:rsidRPr="007D28D0">
              <w:t>dheres to the guidelines and requirements of the Applicable Financial Reporting Framework</w:t>
            </w:r>
          </w:p>
          <w:p w14:paraId="05424F3D" w14:textId="77777777" w:rsidR="007A1BFE" w:rsidRDefault="007A1BFE" w:rsidP="007A1BFE">
            <w:pPr>
              <w:pStyle w:val="TableNormal0"/>
              <w:cnfStyle w:val="000000010000" w:firstRow="0" w:lastRow="0" w:firstColumn="0" w:lastColumn="0" w:oddVBand="0" w:evenVBand="0" w:oddHBand="0" w:evenHBand="1" w:firstRowFirstColumn="0" w:firstRowLastColumn="0" w:lastRowFirstColumn="0" w:lastRowLastColumn="0"/>
            </w:pPr>
          </w:p>
          <w:p w14:paraId="2D95F3C5" w14:textId="6CB5A25B" w:rsidR="007A1BFE" w:rsidRPr="007D28D0" w:rsidRDefault="007A1BFE" w:rsidP="007A1BFE">
            <w:pPr>
              <w:pStyle w:val="TableNormal0"/>
              <w:cnfStyle w:val="000000010000" w:firstRow="0" w:lastRow="0" w:firstColumn="0" w:lastColumn="0" w:oddVBand="0" w:evenVBand="0" w:oddHBand="0" w:evenHBand="1" w:firstRowFirstColumn="0" w:firstRowLastColumn="0" w:lastRowFirstColumn="0" w:lastRowLastColumn="0"/>
            </w:pPr>
            <w:r>
              <w:rPr>
                <w:b/>
                <w:bCs/>
                <w:szCs w:val="14"/>
              </w:rPr>
              <w:t>Reasonableness Conclusion</w:t>
            </w:r>
          </w:p>
          <w:sdt>
            <w:sdtPr>
              <w:rPr>
                <w:sz w:val="14"/>
                <w:szCs w:val="14"/>
              </w:rPr>
              <w:alias w:val="Reasonableness Conclusion"/>
              <w:tag w:val="Reasonableness Conclusion"/>
              <w:id w:val="1594827051"/>
              <w:placeholder>
                <w:docPart w:val="166C5422C3DA4F0C8F9BCBCDDA34C1E9"/>
              </w:placeholder>
              <w:showingPlcHdr/>
              <w:comboBox>
                <w:listItem w:displayText="As such, MVG found the Valuation Specialist’s assumption reasonable." w:value="As such, MVG found the Valuation Specialist’s assumption reasonable."/>
                <w:listItem w:displayText="MVG concluded on the reasonableness of the assumptions, considered in aggregate, in the Conclusions section of this memo.  " w:value="MVG concluded on the reasonableness of the assumptions, considered in aggregate, in the Conclusions section of this memo.  "/>
              </w:comboBox>
            </w:sdtPr>
            <w:sdtContent>
              <w:p w14:paraId="5B060606" w14:textId="4550534E" w:rsidR="007A1BFE" w:rsidRDefault="007A1BFE" w:rsidP="007A1BFE">
                <w:pPr>
                  <w:cnfStyle w:val="000000010000" w:firstRow="0" w:lastRow="0" w:firstColumn="0" w:lastColumn="0" w:oddVBand="0" w:evenVBand="0" w:oddHBand="0" w:evenHBand="1" w:firstRowFirstColumn="0" w:firstRowLastColumn="0" w:lastRowFirstColumn="0" w:lastRowLastColumn="0"/>
                  <w:rPr>
                    <w:sz w:val="14"/>
                    <w:szCs w:val="14"/>
                  </w:rPr>
                </w:pPr>
                <w:r>
                  <w:rPr>
                    <w:rStyle w:val="PlaceholderText"/>
                    <w:color w:val="0000FF"/>
                  </w:rPr>
                  <w:t>[</w:t>
                </w:r>
                <w:r>
                  <w:rPr>
                    <w:rStyle w:val="PlaceholderText"/>
                    <w:color w:val="0000FF"/>
                    <w:sz w:val="14"/>
                    <w:szCs w:val="14"/>
                  </w:rPr>
                  <w:t>Reasonableness Conclusion]</w:t>
                </w:r>
              </w:p>
            </w:sdtContent>
          </w:sdt>
          <w:p w14:paraId="278EE230" w14:textId="77777777" w:rsidR="007A1BFE" w:rsidRDefault="007A1BFE" w:rsidP="007A1BFE">
            <w:pPr>
              <w:cnfStyle w:val="000000010000" w:firstRow="0" w:lastRow="0" w:firstColumn="0" w:lastColumn="0" w:oddVBand="0" w:evenVBand="0" w:oddHBand="0" w:evenHBand="1" w:firstRowFirstColumn="0" w:firstRowLastColumn="0" w:lastRowFirstColumn="0" w:lastRowLastColumn="0"/>
              <w:rPr>
                <w:sz w:val="14"/>
                <w:szCs w:val="14"/>
              </w:rPr>
            </w:pPr>
          </w:p>
          <w:p w14:paraId="24C2DB2E" w14:textId="77777777" w:rsidR="007A1BFE" w:rsidRDefault="007A1BFE" w:rsidP="007A1BFE">
            <w:pPr>
              <w:cnfStyle w:val="000000010000" w:firstRow="0" w:lastRow="0" w:firstColumn="0" w:lastColumn="0" w:oddVBand="0" w:evenVBand="0" w:oddHBand="0" w:evenHBand="1" w:firstRowFirstColumn="0" w:firstRowLastColumn="0" w:lastRowFirstColumn="0" w:lastRowLastColumn="0"/>
              <w:rPr>
                <w:b/>
                <w:bCs/>
                <w:sz w:val="14"/>
                <w:szCs w:val="14"/>
              </w:rPr>
            </w:pPr>
            <w:r w:rsidRPr="004D0AAB">
              <w:rPr>
                <w:b/>
                <w:bCs/>
                <w:sz w:val="14"/>
                <w:szCs w:val="14"/>
              </w:rPr>
              <w:t xml:space="preserve">MVG </w:t>
            </w:r>
            <w:r>
              <w:rPr>
                <w:b/>
                <w:bCs/>
                <w:sz w:val="14"/>
                <w:szCs w:val="14"/>
              </w:rPr>
              <w:t xml:space="preserve">External </w:t>
            </w:r>
            <w:r w:rsidRPr="004D0AAB">
              <w:rPr>
                <w:b/>
                <w:bCs/>
                <w:sz w:val="14"/>
                <w:szCs w:val="14"/>
              </w:rPr>
              <w:t>Source</w:t>
            </w:r>
          </w:p>
          <w:sdt>
            <w:sdtPr>
              <w:rPr>
                <w:sz w:val="14"/>
                <w:szCs w:val="14"/>
              </w:rPr>
              <w:alias w:val="External Source"/>
              <w:tag w:val="External Source"/>
              <w:id w:val="867726463"/>
              <w:placeholder>
                <w:docPart w:val="943D9C995EE44FA1B6569FE44AFFFB0D"/>
              </w:placeholder>
              <w:showingPlcHdr/>
              <w:comboBox>
                <w:listItem w:displayText="MVG directly accessed [source name]. The Engagement Team has evaluated the reliability of the source as a pricing service." w:value="MVG directly accessed [source name]. The Engagement Team has evaluated the reliability of the source as a pricing service."/>
                <w:listItem w:displayText="MVG directly accessed [source name]. The Engagement Team has evaluated the reliability of the source as a third-party vendor." w:value="MVG directly accessed [source name]. The Engagement Team has evaluated the reliability of the source as a third-party vendor."/>
                <w:listItem w:displayText="MVG directly accessed S&amp;P Capital IQ. The Engagement Team has evaluated the reliability of the source as a pricing service." w:value="MVG directly accessed S&amp;P Capital IQ. The Engagement Team has evaluated the reliability of the source as a pricing service."/>
                <w:listItem w:displayText="MVG directly accessed Bloomberg. The Engagement Team has evaluated the reliability of the source as a pricing service." w:value="MVG directly accessed Bloomberg. The Engagement Team has evaluated the reliability of the source as a pricing service."/>
                <w:listItem w:displayText="MVG directly accessed Refinitiv Workspace. The Engagement Team has evaluated the reliability of the source as a pricing service." w:value="MVG directly accessed Refinitiv Workspace. The Engagement Team has evaluated the reliability of the source as a pricing service."/>
                <w:listItem w:displayText="MVG directly accessed the ICE Index Platform. The Engagement Team has evaluated the reliability of the source as a pricing service." w:value="MVG directly accessed the ICE Index Platform. The Engagement Team has evaluated the reliability of the source as a pricing service."/>
                <w:listItem w:displayText="MVG directly accessed Moody's. The Engagement Team has evaluated the reliability of the source as a third-party vendor." w:value="MVG directly accessed Moody's. The Engagement Team has evaluated the reliability of the source as a third-party vendor."/>
                <w:listItem w:displayText="N/A" w:value="N/A"/>
              </w:comboBox>
            </w:sdtPr>
            <w:sdtContent>
              <w:p w14:paraId="611A89CF" w14:textId="5E6CF2A2" w:rsidR="007A1BFE" w:rsidRPr="009C2D2C" w:rsidRDefault="007A1BFE" w:rsidP="007A1BFE">
                <w:pPr>
                  <w:cnfStyle w:val="000000010000" w:firstRow="0" w:lastRow="0" w:firstColumn="0" w:lastColumn="0" w:oddVBand="0" w:evenVBand="0" w:oddHBand="0" w:evenHBand="1" w:firstRowFirstColumn="0" w:firstRowLastColumn="0" w:lastRowFirstColumn="0" w:lastRowLastColumn="0"/>
                  <w:rPr>
                    <w:sz w:val="14"/>
                    <w:szCs w:val="14"/>
                  </w:rPr>
                </w:pPr>
                <w:r>
                  <w:rPr>
                    <w:rStyle w:val="PlaceholderText"/>
                    <w:color w:val="0000FF"/>
                  </w:rPr>
                  <w:t>[</w:t>
                </w:r>
                <w:r>
                  <w:rPr>
                    <w:rStyle w:val="PlaceholderText"/>
                    <w:color w:val="0000FF"/>
                    <w:sz w:val="14"/>
                    <w:szCs w:val="14"/>
                  </w:rPr>
                  <w:t>External Source]</w:t>
                </w:r>
              </w:p>
            </w:sdtContent>
          </w:sdt>
        </w:tc>
      </w:tr>
      <w:tr w:rsidR="007A1BFE" w:rsidRPr="007C21AF" w14:paraId="69F3618B" w14:textId="77777777" w:rsidTr="007731A7">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1525" w:type="dxa"/>
          </w:tcPr>
          <w:p w14:paraId="2966783B" w14:textId="5D5B4632" w:rsidR="007A1BFE" w:rsidRPr="007D28D0" w:rsidRDefault="007A1BFE" w:rsidP="007A1BFE">
            <w:pPr>
              <w:rPr>
                <w:sz w:val="14"/>
                <w:szCs w:val="14"/>
              </w:rPr>
            </w:pPr>
            <w:ins w:id="215" w:author="Mittra, Sauvik" w:date="2024-05-09T14:22:00Z">
              <w:r>
                <w:rPr>
                  <w:sz w:val="14"/>
                  <w:szCs w:val="14"/>
                </w:rPr>
                <w:lastRenderedPageBreak/>
                <w:t>Synthetic Credit Rating Peer Group</w:t>
              </w:r>
            </w:ins>
          </w:p>
        </w:tc>
        <w:tc>
          <w:tcPr>
            <w:tcW w:w="2700" w:type="dxa"/>
          </w:tcPr>
          <w:p w14:paraId="5B1F43E0" w14:textId="5904C06B" w:rsidR="007A1BFE" w:rsidRPr="00482D9C" w:rsidRDefault="00772BEB" w:rsidP="007A1BFE">
            <w:pPr>
              <w:cnfStyle w:val="000000100000" w:firstRow="0" w:lastRow="0" w:firstColumn="0" w:lastColumn="0" w:oddVBand="0" w:evenVBand="0" w:oddHBand="1" w:evenHBand="0" w:firstRowFirstColumn="0" w:firstRowLastColumn="0" w:lastRowFirstColumn="0" w:lastRowLastColumn="0"/>
              <w:rPr>
                <w:sz w:val="14"/>
                <w:szCs w:val="14"/>
              </w:rPr>
            </w:pPr>
            <w:ins w:id="216" w:author="Mittra, Sauvik" w:date="2024-05-09T14:22:00Z">
              <w:r>
                <w:rPr>
                  <w:sz w:val="14"/>
                  <w:szCs w:val="14"/>
                </w:rPr>
                <w:t>The Valuation Specialist developed certain assumption used in the valuation of the In Scope Items by considering a set of peer group for the synthetic credit rating.</w:t>
              </w:r>
            </w:ins>
          </w:p>
        </w:tc>
        <w:tc>
          <w:tcPr>
            <w:tcW w:w="1109" w:type="dxa"/>
          </w:tcPr>
          <w:p w14:paraId="597BDD69" w14:textId="77777777" w:rsidR="007A1BFE" w:rsidRDefault="007A1BFE" w:rsidP="007A1BFE">
            <w:p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rPr>
                <w:rStyle w:val="MarcumSmallFont"/>
              </w:rPr>
            </w:pPr>
          </w:p>
        </w:tc>
        <w:tc>
          <w:tcPr>
            <w:tcW w:w="1509" w:type="dxa"/>
          </w:tcPr>
          <w:p w14:paraId="7FE9FAB4" w14:textId="77777777" w:rsidR="007A1BFE" w:rsidRDefault="007A1BFE" w:rsidP="007A1BFE">
            <w:pPr>
              <w:cnfStyle w:val="000000100000" w:firstRow="0" w:lastRow="0" w:firstColumn="0" w:lastColumn="0" w:oddVBand="0" w:evenVBand="0" w:oddHBand="1" w:evenHBand="0" w:firstRowFirstColumn="0" w:firstRowLastColumn="0" w:lastRowFirstColumn="0" w:lastRowLastColumn="0"/>
              <w:rPr>
                <w:sz w:val="14"/>
                <w:szCs w:val="14"/>
              </w:rPr>
            </w:pPr>
          </w:p>
        </w:tc>
        <w:tc>
          <w:tcPr>
            <w:tcW w:w="1512" w:type="dxa"/>
          </w:tcPr>
          <w:p w14:paraId="4E43CB5E" w14:textId="77777777" w:rsidR="007A1BFE" w:rsidRDefault="007A1BFE" w:rsidP="007A1BFE">
            <w:pPr>
              <w:cnfStyle w:val="000000100000" w:firstRow="0" w:lastRow="0" w:firstColumn="0" w:lastColumn="0" w:oddVBand="0" w:evenVBand="0" w:oddHBand="1" w:evenHBand="0" w:firstRowFirstColumn="0" w:firstRowLastColumn="0" w:lastRowFirstColumn="0" w:lastRowLastColumn="0"/>
              <w:rPr>
                <w:sz w:val="14"/>
                <w:szCs w:val="14"/>
              </w:rPr>
            </w:pPr>
          </w:p>
        </w:tc>
        <w:tc>
          <w:tcPr>
            <w:tcW w:w="5320" w:type="dxa"/>
          </w:tcPr>
          <w:p w14:paraId="21ADC6B8" w14:textId="77777777" w:rsidR="00772BEB" w:rsidRDefault="00772BEB" w:rsidP="00772BEB">
            <w:pPr>
              <w:cnfStyle w:val="000000100000" w:firstRow="0" w:lastRow="0" w:firstColumn="0" w:lastColumn="0" w:oddVBand="0" w:evenVBand="0" w:oddHBand="1" w:evenHBand="0" w:firstRowFirstColumn="0" w:firstRowLastColumn="0" w:lastRowFirstColumn="0" w:lastRowLastColumn="0"/>
              <w:rPr>
                <w:ins w:id="217" w:author="Mittra, Sauvik" w:date="2024-05-09T14:23:00Z"/>
                <w:sz w:val="14"/>
                <w:szCs w:val="14"/>
              </w:rPr>
            </w:pPr>
            <w:ins w:id="218" w:author="Mittra, Sauvik" w:date="2024-05-09T14:23:00Z">
              <w:r>
                <w:rPr>
                  <w:b/>
                  <w:bCs/>
                  <w:sz w:val="14"/>
                  <w:szCs w:val="14"/>
                </w:rPr>
                <w:t xml:space="preserve">Testing </w:t>
              </w:r>
              <w:r w:rsidRPr="001D14C6">
                <w:rPr>
                  <w:b/>
                  <w:bCs/>
                  <w:sz w:val="14"/>
                  <w:szCs w:val="14"/>
                </w:rPr>
                <w:t>Action</w:t>
              </w:r>
            </w:ins>
          </w:p>
          <w:p w14:paraId="22AD3B37" w14:textId="745AED38" w:rsidR="00772BEB" w:rsidRDefault="00772BEB" w:rsidP="00772BEB">
            <w:pPr>
              <w:cnfStyle w:val="000000100000" w:firstRow="0" w:lastRow="0" w:firstColumn="0" w:lastColumn="0" w:oddVBand="0" w:evenVBand="0" w:oddHBand="1" w:evenHBand="0" w:firstRowFirstColumn="0" w:firstRowLastColumn="0" w:lastRowFirstColumn="0" w:lastRowLastColumn="0"/>
              <w:rPr>
                <w:ins w:id="219" w:author="Mittra, Sauvik" w:date="2024-05-09T14:23:00Z"/>
                <w:sz w:val="14"/>
                <w:szCs w:val="14"/>
              </w:rPr>
            </w:pPr>
            <w:ins w:id="220" w:author="Mittra, Sauvik" w:date="2024-05-09T14:23:00Z">
              <w:r>
                <w:rPr>
                  <w:sz w:val="14"/>
                  <w:szCs w:val="14"/>
                </w:rPr>
                <w:t xml:space="preserve"> </w:t>
              </w:r>
            </w:ins>
          </w:p>
          <w:p w14:paraId="6AC57390" w14:textId="77777777" w:rsidR="00772BEB" w:rsidRDefault="00772BEB" w:rsidP="00772BEB">
            <w:pPr>
              <w:cnfStyle w:val="000000100000" w:firstRow="0" w:lastRow="0" w:firstColumn="0" w:lastColumn="0" w:oddVBand="0" w:evenVBand="0" w:oddHBand="1" w:evenHBand="0" w:firstRowFirstColumn="0" w:firstRowLastColumn="0" w:lastRowFirstColumn="0" w:lastRowLastColumn="0"/>
              <w:rPr>
                <w:ins w:id="221" w:author="Mittra, Sauvik" w:date="2024-05-09T14:23:00Z"/>
                <w:sz w:val="14"/>
                <w:szCs w:val="14"/>
              </w:rPr>
            </w:pPr>
          </w:p>
          <w:p w14:paraId="33EF3933" w14:textId="77777777" w:rsidR="00772BEB" w:rsidRPr="00B669CA" w:rsidRDefault="00772BEB" w:rsidP="00772BEB">
            <w:pPr>
              <w:cnfStyle w:val="000000100000" w:firstRow="0" w:lastRow="0" w:firstColumn="0" w:lastColumn="0" w:oddVBand="0" w:evenVBand="0" w:oddHBand="1" w:evenHBand="0" w:firstRowFirstColumn="0" w:firstRowLastColumn="0" w:lastRowFirstColumn="0" w:lastRowLastColumn="0"/>
              <w:rPr>
                <w:ins w:id="222" w:author="Mittra, Sauvik" w:date="2024-05-09T14:23:00Z"/>
                <w:b/>
                <w:bCs/>
                <w:sz w:val="14"/>
                <w:szCs w:val="14"/>
              </w:rPr>
            </w:pPr>
            <w:ins w:id="223" w:author="Mittra, Sauvik" w:date="2024-05-09T14:23:00Z">
              <w:r w:rsidRPr="00461BE2">
                <w:rPr>
                  <w:b/>
                  <w:bCs/>
                  <w:sz w:val="14"/>
                  <w:szCs w:val="14"/>
                </w:rPr>
                <w:t>MVG Process</w:t>
              </w:r>
            </w:ins>
          </w:p>
          <w:p w14:paraId="0E9B22AB" w14:textId="35234529" w:rsidR="00772BEB" w:rsidRDefault="00772BEB" w:rsidP="00772BEB">
            <w:pPr>
              <w:cnfStyle w:val="000000100000" w:firstRow="0" w:lastRow="0" w:firstColumn="0" w:lastColumn="0" w:oddVBand="0" w:evenVBand="0" w:oddHBand="1" w:evenHBand="0" w:firstRowFirstColumn="0" w:firstRowLastColumn="0" w:lastRowFirstColumn="0" w:lastRowLastColumn="0"/>
              <w:rPr>
                <w:ins w:id="224" w:author="Mittra, Sauvik" w:date="2024-05-09T14:23:00Z"/>
                <w:sz w:val="14"/>
                <w:szCs w:val="14"/>
              </w:rPr>
            </w:pPr>
          </w:p>
          <w:p w14:paraId="2520F463" w14:textId="77777777" w:rsidR="00772BEB" w:rsidRDefault="00772BEB" w:rsidP="00772BEB">
            <w:pPr>
              <w:cnfStyle w:val="000000100000" w:firstRow="0" w:lastRow="0" w:firstColumn="0" w:lastColumn="0" w:oddVBand="0" w:evenVBand="0" w:oddHBand="1" w:evenHBand="0" w:firstRowFirstColumn="0" w:firstRowLastColumn="0" w:lastRowFirstColumn="0" w:lastRowLastColumn="0"/>
              <w:rPr>
                <w:ins w:id="225" w:author="Mittra, Sauvik" w:date="2024-05-09T14:23:00Z"/>
                <w:sz w:val="14"/>
                <w:szCs w:val="14"/>
              </w:rPr>
            </w:pPr>
          </w:p>
          <w:p w14:paraId="708DC293" w14:textId="77777777" w:rsidR="00772BEB" w:rsidRDefault="00772BEB" w:rsidP="00772BEB">
            <w:pPr>
              <w:cnfStyle w:val="000000100000" w:firstRow="0" w:lastRow="0" w:firstColumn="0" w:lastColumn="0" w:oddVBand="0" w:evenVBand="0" w:oddHBand="1" w:evenHBand="0" w:firstRowFirstColumn="0" w:firstRowLastColumn="0" w:lastRowFirstColumn="0" w:lastRowLastColumn="0"/>
              <w:rPr>
                <w:ins w:id="226" w:author="Mittra, Sauvik" w:date="2024-05-09T14:23:00Z"/>
                <w:sz w:val="14"/>
                <w:szCs w:val="14"/>
              </w:rPr>
            </w:pPr>
            <w:ins w:id="227" w:author="Mittra, Sauvik" w:date="2024-05-09T14:23:00Z">
              <w:r w:rsidRPr="002E2173">
                <w:rPr>
                  <w:b/>
                  <w:bCs/>
                  <w:sz w:val="14"/>
                  <w:szCs w:val="14"/>
                </w:rPr>
                <w:t xml:space="preserve">MVG </w:t>
              </w:r>
              <w:r>
                <w:rPr>
                  <w:b/>
                  <w:bCs/>
                  <w:sz w:val="14"/>
                  <w:szCs w:val="14"/>
                </w:rPr>
                <w:t>Observation</w:t>
              </w:r>
            </w:ins>
          </w:p>
          <w:p w14:paraId="6D66A089" w14:textId="77777777" w:rsidR="00772BEB" w:rsidRDefault="00772BEB" w:rsidP="00772BEB">
            <w:pPr>
              <w:cnfStyle w:val="000000100000" w:firstRow="0" w:lastRow="0" w:firstColumn="0" w:lastColumn="0" w:oddVBand="0" w:evenVBand="0" w:oddHBand="1" w:evenHBand="0" w:firstRowFirstColumn="0" w:firstRowLastColumn="0" w:lastRowFirstColumn="0" w:lastRowLastColumn="0"/>
              <w:rPr>
                <w:ins w:id="228" w:author="Mittra, Sauvik" w:date="2024-05-09T14:23:00Z"/>
                <w:sz w:val="14"/>
                <w:szCs w:val="14"/>
              </w:rPr>
            </w:pPr>
          </w:p>
          <w:p w14:paraId="1529A01B" w14:textId="77777777" w:rsidR="00772BEB" w:rsidRPr="000235B9" w:rsidRDefault="00772BEB" w:rsidP="00772BEB">
            <w:pPr>
              <w:cnfStyle w:val="000000100000" w:firstRow="0" w:lastRow="0" w:firstColumn="0" w:lastColumn="0" w:oddVBand="0" w:evenVBand="0" w:oddHBand="1" w:evenHBand="0" w:firstRowFirstColumn="0" w:firstRowLastColumn="0" w:lastRowFirstColumn="0" w:lastRowLastColumn="0"/>
              <w:rPr>
                <w:ins w:id="229" w:author="Mittra, Sauvik" w:date="2024-05-09T14:23:00Z"/>
                <w:b/>
                <w:bCs/>
                <w:sz w:val="14"/>
                <w:szCs w:val="14"/>
              </w:rPr>
            </w:pPr>
            <w:ins w:id="230" w:author="Mittra, Sauvik" w:date="2024-05-09T14:23:00Z">
              <w:r>
                <w:rPr>
                  <w:b/>
                  <w:bCs/>
                  <w:sz w:val="14"/>
                  <w:szCs w:val="14"/>
                </w:rPr>
                <w:t>Assessment of MVG</w:t>
              </w:r>
              <w:r w:rsidRPr="009278B6">
                <w:rPr>
                  <w:b/>
                  <w:bCs/>
                  <w:sz w:val="14"/>
                  <w:szCs w:val="14"/>
                </w:rPr>
                <w:t xml:space="preserve"> Approach</w:t>
              </w:r>
            </w:ins>
          </w:p>
          <w:p w14:paraId="78EFFADB" w14:textId="77777777" w:rsidR="00772BEB" w:rsidRPr="007D28D0" w:rsidRDefault="00772BEB" w:rsidP="00772BEB">
            <w:pPr>
              <w:pStyle w:val="TableNormal0"/>
              <w:cnfStyle w:val="000000100000" w:firstRow="0" w:lastRow="0" w:firstColumn="0" w:lastColumn="0" w:oddVBand="0" w:evenVBand="0" w:oddHBand="1" w:evenHBand="0" w:firstRowFirstColumn="0" w:firstRowLastColumn="0" w:lastRowFirstColumn="0" w:lastRowLastColumn="0"/>
              <w:rPr>
                <w:ins w:id="231" w:author="Mittra, Sauvik" w:date="2024-05-09T14:23:00Z"/>
              </w:rPr>
            </w:pPr>
            <w:ins w:id="232" w:author="Mittra, Sauvik" w:date="2024-05-09T14:23:00Z">
              <w:r w:rsidRPr="007D28D0">
                <w:t>MVG observed that our approach is:</w:t>
              </w:r>
            </w:ins>
          </w:p>
          <w:p w14:paraId="2977959A" w14:textId="77777777" w:rsidR="00772BEB" w:rsidRPr="007D28D0" w:rsidRDefault="00772BEB" w:rsidP="00772BEB">
            <w:pPr>
              <w:pStyle w:val="TableNormal0"/>
              <w:numPr>
                <w:ilvl w:val="0"/>
                <w:numId w:val="21"/>
              </w:numPr>
              <w:spacing w:after="120"/>
              <w:ind w:left="441" w:hanging="180"/>
              <w:cnfStyle w:val="000000100000" w:firstRow="0" w:lastRow="0" w:firstColumn="0" w:lastColumn="0" w:oddVBand="0" w:evenVBand="0" w:oddHBand="1" w:evenHBand="0" w:firstRowFirstColumn="0" w:firstRowLastColumn="0" w:lastRowFirstColumn="0" w:lastRowLastColumn="0"/>
              <w:rPr>
                <w:ins w:id="233" w:author="Mittra, Sauvik" w:date="2024-05-09T14:23:00Z"/>
              </w:rPr>
            </w:pPr>
            <w:ins w:id="234" w:author="Mittra, Sauvik" w:date="2024-05-09T14:23:00Z">
              <w:r>
                <w:t>C</w:t>
              </w:r>
              <w:r w:rsidRPr="007D28D0">
                <w:t xml:space="preserve">onsistent with the procedures a market participant would perform in order to estimate the fair value of the In Scope </w:t>
              </w:r>
              <w:proofErr w:type="gramStart"/>
              <w:r w:rsidRPr="007D28D0">
                <w:t>Items</w:t>
              </w:r>
              <w:r>
                <w:t>;</w:t>
              </w:r>
              <w:proofErr w:type="gramEnd"/>
            </w:ins>
          </w:p>
          <w:p w14:paraId="6BB2FA1A" w14:textId="77777777" w:rsidR="00772BEB" w:rsidRPr="007D28D0" w:rsidRDefault="00772BEB" w:rsidP="00772BEB">
            <w:pPr>
              <w:pStyle w:val="TableNormal0"/>
              <w:numPr>
                <w:ilvl w:val="0"/>
                <w:numId w:val="21"/>
              </w:numPr>
              <w:spacing w:after="120"/>
              <w:ind w:left="441" w:hanging="180"/>
              <w:cnfStyle w:val="000000100000" w:firstRow="0" w:lastRow="0" w:firstColumn="0" w:lastColumn="0" w:oddVBand="0" w:evenVBand="0" w:oddHBand="1" w:evenHBand="0" w:firstRowFirstColumn="0" w:firstRowLastColumn="0" w:lastRowFirstColumn="0" w:lastRowLastColumn="0"/>
              <w:rPr>
                <w:ins w:id="235" w:author="Mittra, Sauvik" w:date="2024-05-09T14:23:00Z"/>
              </w:rPr>
            </w:pPr>
            <w:ins w:id="236" w:author="Mittra, Sauvik" w:date="2024-05-09T14:23:00Z">
              <w:r>
                <w:t>R</w:t>
              </w:r>
              <w:r w:rsidRPr="007D28D0">
                <w:t xml:space="preserve">eflects, or is not inconsistent, with market </w:t>
              </w:r>
              <w:proofErr w:type="gramStart"/>
              <w:r w:rsidRPr="007D28D0">
                <w:t>information</w:t>
              </w:r>
              <w:r>
                <w:t>;</w:t>
              </w:r>
              <w:proofErr w:type="gramEnd"/>
            </w:ins>
          </w:p>
          <w:p w14:paraId="4C31AA63" w14:textId="77777777" w:rsidR="00772BEB" w:rsidRPr="007D28D0" w:rsidRDefault="00772BEB" w:rsidP="00772BEB">
            <w:pPr>
              <w:pStyle w:val="TableNormal0"/>
              <w:numPr>
                <w:ilvl w:val="0"/>
                <w:numId w:val="21"/>
              </w:numPr>
              <w:spacing w:after="120"/>
              <w:ind w:left="441" w:hanging="180"/>
              <w:cnfStyle w:val="000000100000" w:firstRow="0" w:lastRow="0" w:firstColumn="0" w:lastColumn="0" w:oddVBand="0" w:evenVBand="0" w:oddHBand="1" w:evenHBand="0" w:firstRowFirstColumn="0" w:firstRowLastColumn="0" w:lastRowFirstColumn="0" w:lastRowLastColumn="0"/>
              <w:rPr>
                <w:ins w:id="237" w:author="Mittra, Sauvik" w:date="2024-05-09T14:23:00Z"/>
              </w:rPr>
            </w:pPr>
            <w:ins w:id="238" w:author="Mittra, Sauvik" w:date="2024-05-09T14:23:00Z">
              <w:r>
                <w:t>C</w:t>
              </w:r>
              <w:r w:rsidRPr="007D28D0">
                <w:t xml:space="preserve">onsistent with the characteristics of the In Scope </w:t>
              </w:r>
              <w:proofErr w:type="gramStart"/>
              <w:r w:rsidRPr="007D28D0">
                <w:t>Items</w:t>
              </w:r>
              <w:r>
                <w:t>;</w:t>
              </w:r>
              <w:proofErr w:type="gramEnd"/>
            </w:ins>
          </w:p>
          <w:p w14:paraId="28626405" w14:textId="77777777" w:rsidR="00772BEB" w:rsidRPr="007D28D0" w:rsidRDefault="00772BEB" w:rsidP="00772BEB">
            <w:pPr>
              <w:pStyle w:val="TableNormal0"/>
              <w:numPr>
                <w:ilvl w:val="0"/>
                <w:numId w:val="21"/>
              </w:numPr>
              <w:spacing w:after="120"/>
              <w:ind w:left="441" w:hanging="180"/>
              <w:cnfStyle w:val="000000100000" w:firstRow="0" w:lastRow="0" w:firstColumn="0" w:lastColumn="0" w:oddVBand="0" w:evenVBand="0" w:oddHBand="1" w:evenHBand="0" w:firstRowFirstColumn="0" w:firstRowLastColumn="0" w:lastRowFirstColumn="0" w:lastRowLastColumn="0"/>
              <w:rPr>
                <w:ins w:id="239" w:author="Mittra, Sauvik" w:date="2024-05-09T14:23:00Z"/>
              </w:rPr>
            </w:pPr>
            <w:ins w:id="240" w:author="Mittra, Sauvik" w:date="2024-05-09T14:23:00Z">
              <w:r>
                <w:t>B</w:t>
              </w:r>
              <w:r w:rsidRPr="007D28D0">
                <w:t>ased on established principles of financial economic theory</w:t>
              </w:r>
              <w:r>
                <w:t>;</w:t>
              </w:r>
              <w:r w:rsidRPr="007D28D0">
                <w:t xml:space="preserve"> and</w:t>
              </w:r>
            </w:ins>
          </w:p>
          <w:p w14:paraId="61A3D54D" w14:textId="77777777" w:rsidR="00772BEB" w:rsidRDefault="00772BEB" w:rsidP="00772BEB">
            <w:pPr>
              <w:pStyle w:val="TableNormal0"/>
              <w:numPr>
                <w:ilvl w:val="0"/>
                <w:numId w:val="21"/>
              </w:numPr>
              <w:spacing w:after="120"/>
              <w:ind w:left="446" w:hanging="187"/>
              <w:cnfStyle w:val="000000100000" w:firstRow="0" w:lastRow="0" w:firstColumn="0" w:lastColumn="0" w:oddVBand="0" w:evenVBand="0" w:oddHBand="1" w:evenHBand="0" w:firstRowFirstColumn="0" w:firstRowLastColumn="0" w:lastRowFirstColumn="0" w:lastRowLastColumn="0"/>
              <w:rPr>
                <w:ins w:id="241" w:author="Mittra, Sauvik" w:date="2024-05-09T14:23:00Z"/>
              </w:rPr>
            </w:pPr>
            <w:ins w:id="242" w:author="Mittra, Sauvik" w:date="2024-05-09T14:23:00Z">
              <w:r>
                <w:t>A</w:t>
              </w:r>
              <w:r w:rsidRPr="007D28D0">
                <w:t>dheres to the guidelines and requirements of the Applicable Financial Reporting Framework</w:t>
              </w:r>
            </w:ins>
          </w:p>
          <w:p w14:paraId="653AE1BB" w14:textId="77777777" w:rsidR="00772BEB" w:rsidRPr="00CF6A51" w:rsidRDefault="00772BEB" w:rsidP="00772BEB">
            <w:pPr>
              <w:pStyle w:val="TableNormal0"/>
              <w:cnfStyle w:val="000000100000" w:firstRow="0" w:lastRow="0" w:firstColumn="0" w:lastColumn="0" w:oddVBand="0" w:evenVBand="0" w:oddHBand="1" w:evenHBand="0" w:firstRowFirstColumn="0" w:firstRowLastColumn="0" w:lastRowFirstColumn="0" w:lastRowLastColumn="0"/>
              <w:rPr>
                <w:ins w:id="243" w:author="Mittra, Sauvik" w:date="2024-05-09T14:23:00Z"/>
              </w:rPr>
            </w:pPr>
          </w:p>
          <w:p w14:paraId="1EF2BF51" w14:textId="77777777" w:rsidR="00772BEB" w:rsidRDefault="00772BEB" w:rsidP="00772BEB">
            <w:pPr>
              <w:cnfStyle w:val="000000100000" w:firstRow="0" w:lastRow="0" w:firstColumn="0" w:lastColumn="0" w:oddVBand="0" w:evenVBand="0" w:oddHBand="1" w:evenHBand="0" w:firstRowFirstColumn="0" w:firstRowLastColumn="0" w:lastRowFirstColumn="0" w:lastRowLastColumn="0"/>
              <w:rPr>
                <w:ins w:id="244" w:author="Mittra, Sauvik" w:date="2024-05-09T14:23:00Z"/>
                <w:b/>
                <w:bCs/>
                <w:sz w:val="14"/>
                <w:szCs w:val="14"/>
              </w:rPr>
            </w:pPr>
            <w:ins w:id="245" w:author="Mittra, Sauvik" w:date="2024-05-09T14:23:00Z">
              <w:r w:rsidRPr="004D0AAB">
                <w:rPr>
                  <w:b/>
                  <w:bCs/>
                  <w:sz w:val="14"/>
                  <w:szCs w:val="14"/>
                </w:rPr>
                <w:t xml:space="preserve">MVG </w:t>
              </w:r>
              <w:r>
                <w:rPr>
                  <w:b/>
                  <w:bCs/>
                  <w:sz w:val="14"/>
                  <w:szCs w:val="14"/>
                </w:rPr>
                <w:t xml:space="preserve">External </w:t>
              </w:r>
              <w:r w:rsidRPr="004D0AAB">
                <w:rPr>
                  <w:b/>
                  <w:bCs/>
                  <w:sz w:val="14"/>
                  <w:szCs w:val="14"/>
                </w:rPr>
                <w:t>Source</w:t>
              </w:r>
            </w:ins>
          </w:p>
          <w:customXmlInsRangeStart w:id="246" w:author="Mittra, Sauvik" w:date="2024-05-09T14:23:00Z"/>
          <w:sdt>
            <w:sdtPr>
              <w:rPr>
                <w:sz w:val="14"/>
                <w:szCs w:val="14"/>
              </w:rPr>
              <w:alias w:val="External Source"/>
              <w:tag w:val="External Source"/>
              <w:id w:val="1203987100"/>
              <w:placeholder>
                <w:docPart w:val="4C76A511FC184610A4ACEEE76975D046"/>
              </w:placeholder>
              <w:comboBox>
                <w:listItem w:displayText="MVG directly accessed [source name]. The Engagement Team has evaluated the reliability of the source as a pricing service." w:value="MVG directly accessed [source name]. The Engagement Team has evaluated the reliability of the source as a pricing service."/>
                <w:listItem w:displayText="MVG directly accessed [source name]. The Engagement Team has evaluated the reliability of the source as a third-party vendor." w:value="MVG directly accessed [source name]. The Engagement Team has evaluated the reliability of the source as a third-party vendor."/>
                <w:listItem w:displayText="MVG directly accessed S&amp;P Capital IQ. The Engagement Team has evaluated the reliability of the source as a pricing service." w:value="MVG directly accessed S&amp;P Capital IQ. The Engagement Team has evaluated the reliability of the source as a pricing service."/>
                <w:listItem w:displayText="MVG directly accessed Bloomberg. The Engagement Team has evaluated the reliability of the source as a pricing service." w:value="MVG directly accessed Bloomberg. The Engagement Team has evaluated the reliability of the source as a pricing service."/>
                <w:listItem w:displayText="MVG directly accessed Refinitiv Workspace. The Engagement Team has evaluated the reliability of the source as a pricing service." w:value="MVG directly accessed Refinitiv Workspace. The Engagement Team has evaluated the reliability of the source as a pricing service."/>
                <w:listItem w:displayText="MVG directly accessed the ICE Index Platform. The Engagement Team has evaluated the reliability of the source as a pricing service." w:value="MVG directly accessed the ICE Index Platform. The Engagement Team has evaluated the reliability of the source as a pricing service."/>
                <w:listItem w:displayText="MVG directly accessed Moody's. The Engagement Team has evaluated the reliability of the source as a third-party vendor." w:value="MVG directly accessed Moody's. The Engagement Team has evaluated the reliability of the source as a third-party vendor."/>
                <w:listItem w:displayText="N/A" w:value="N/A"/>
              </w:comboBox>
            </w:sdtPr>
            <w:sdtContent>
              <w:customXmlInsRangeEnd w:id="246"/>
              <w:p w14:paraId="19DDB848" w14:textId="61A24DFB" w:rsidR="007A1BFE" w:rsidRDefault="00772BEB" w:rsidP="00772BEB">
                <w:pPr>
                  <w:cnfStyle w:val="000000100000" w:firstRow="0" w:lastRow="0" w:firstColumn="0" w:lastColumn="0" w:oddVBand="0" w:evenVBand="0" w:oddHBand="1" w:evenHBand="0" w:firstRowFirstColumn="0" w:firstRowLastColumn="0" w:lastRowFirstColumn="0" w:lastRowLastColumn="0"/>
                  <w:rPr>
                    <w:b/>
                    <w:bCs/>
                    <w:sz w:val="14"/>
                    <w:szCs w:val="14"/>
                  </w:rPr>
                </w:pPr>
                <w:ins w:id="247" w:author="Mittra, Sauvik" w:date="2024-05-09T14:23:00Z">
                  <w:r>
                    <w:rPr>
                      <w:sz w:val="14"/>
                      <w:szCs w:val="14"/>
                    </w:rPr>
                    <w:t>MVG directly accessed S&amp;P Capital IQ. The Engagement Team has evaluated the reliability of the source as a pricing service.</w:t>
                  </w:r>
                </w:ins>
              </w:p>
              <w:customXmlInsRangeStart w:id="248" w:author="Mittra, Sauvik" w:date="2024-05-09T14:23:00Z"/>
            </w:sdtContent>
          </w:sdt>
          <w:customXmlInsRangeEnd w:id="248"/>
        </w:tc>
      </w:tr>
      <w:bookmarkEnd w:id="68"/>
    </w:tbl>
    <w:p w14:paraId="3565B16B" w14:textId="77777777" w:rsidR="00E8371E" w:rsidRDefault="00E8371E" w:rsidP="00697D85">
      <w:pPr>
        <w:spacing w:after="0"/>
        <w:rPr>
          <w:rFonts w:asciiTheme="majorHAnsi" w:hAnsiTheme="majorHAnsi" w:cstheme="majorHAnsi"/>
          <w:color w:val="FF0000"/>
          <w:szCs w:val="18"/>
        </w:rPr>
      </w:pPr>
    </w:p>
    <w:p w14:paraId="359AB099" w14:textId="77777777" w:rsidR="00785EDE" w:rsidRDefault="00785EDE">
      <w:pPr>
        <w:rPr>
          <w:rFonts w:eastAsiaTheme="majorEastAsia" w:cstheme="majorBidi"/>
          <w:b/>
          <w:kern w:val="0"/>
          <w:sz w:val="20"/>
          <w:szCs w:val="26"/>
          <w14:ligatures w14:val="none"/>
        </w:rPr>
      </w:pPr>
      <w:r>
        <w:br w:type="page"/>
      </w:r>
    </w:p>
    <w:p w14:paraId="021C4DE5" w14:textId="069E3227" w:rsidR="00B4194C" w:rsidRPr="00B4194C" w:rsidRDefault="001A743B" w:rsidP="00D77FFD">
      <w:pPr>
        <w:pStyle w:val="Heading2"/>
      </w:pPr>
      <w:r w:rsidRPr="001A743B">
        <w:lastRenderedPageBreak/>
        <w:t>MVG Comparative Calculations</w:t>
      </w:r>
    </w:p>
    <w:p w14:paraId="299FE3A6" w14:textId="2461D693" w:rsidR="008344C3" w:rsidRPr="00596FD1" w:rsidRDefault="008344C3" w:rsidP="008344C3">
      <w:pPr>
        <w:spacing w:after="0"/>
        <w:rPr>
          <w:b/>
          <w:bCs/>
        </w:rPr>
      </w:pPr>
      <w:bookmarkStart w:id="249" w:name="_Hlk158565565"/>
      <w:r w:rsidRPr="00B4194C">
        <w:t xml:space="preserve">In order assist the Engagement Team in accumulating sufficient appropriate audit evidence related to the Fair Value Measurements, MVG </w:t>
      </w:r>
      <w:r w:rsidR="00473FA9">
        <w:t>tested the Fair Value Measurements by p</w:t>
      </w:r>
      <w:r w:rsidR="00473FA9" w:rsidRPr="00005CC8">
        <w:t>erform</w:t>
      </w:r>
      <w:r w:rsidR="00473FA9">
        <w:t>ing</w:t>
      </w:r>
      <w:r w:rsidR="00473FA9" w:rsidRPr="00005CC8">
        <w:t xml:space="preserve"> </w:t>
      </w:r>
      <w:r w:rsidR="00D806D7">
        <w:t>comparative</w:t>
      </w:r>
      <w:r w:rsidR="00AC11C0">
        <w:t xml:space="preserve"> </w:t>
      </w:r>
      <w:r w:rsidR="00473FA9" w:rsidRPr="00005CC8">
        <w:t>calculation</w:t>
      </w:r>
      <w:r w:rsidR="00AC11C0">
        <w:t>s</w:t>
      </w:r>
      <w:r w:rsidR="00473FA9" w:rsidRPr="00005CC8">
        <w:t xml:space="preserve"> </w:t>
      </w:r>
      <w:r w:rsidR="00320B80">
        <w:t xml:space="preserve">of the fair value of the In Scope Items, </w:t>
      </w:r>
      <w:r w:rsidR="00473FA9" w:rsidRPr="00005CC8">
        <w:t xml:space="preserve">considering a combination of some or </w:t>
      </w:r>
      <w:proofErr w:type="gramStart"/>
      <w:r w:rsidR="00473FA9" w:rsidRPr="00005CC8">
        <w:t>all of</w:t>
      </w:r>
      <w:proofErr w:type="gramEnd"/>
      <w:r w:rsidR="00473FA9" w:rsidRPr="00005CC8">
        <w:t xml:space="preserve"> </w:t>
      </w:r>
      <w:r w:rsidR="00473FA9">
        <w:t>the Valuation Specialist’s</w:t>
      </w:r>
      <w:r w:rsidR="00473FA9" w:rsidRPr="00005CC8">
        <w:t xml:space="preserve"> assumptions and some or all of </w:t>
      </w:r>
      <w:r w:rsidR="00320B80">
        <w:t>MVG’s</w:t>
      </w:r>
      <w:r w:rsidR="00320B80" w:rsidRPr="00005CC8">
        <w:t xml:space="preserve"> </w:t>
      </w:r>
      <w:r w:rsidR="00473FA9" w:rsidRPr="00005CC8">
        <w:t>own assumptions</w:t>
      </w:r>
      <w:r w:rsidR="00596FD1">
        <w:rPr>
          <w:b/>
          <w:bCs/>
        </w:rPr>
        <w:t xml:space="preserve"> </w:t>
      </w:r>
      <w:r w:rsidRPr="00B4194C">
        <w:t>(the “</w:t>
      </w:r>
      <w:r w:rsidRPr="001D3EFE">
        <w:rPr>
          <w:b/>
          <w:bCs/>
        </w:rPr>
        <w:t xml:space="preserve">Fair Value </w:t>
      </w:r>
      <w:r w:rsidR="006A1E50">
        <w:rPr>
          <w:b/>
          <w:bCs/>
        </w:rPr>
        <w:t>Estimates</w:t>
      </w:r>
      <w:r w:rsidRPr="00B4194C">
        <w:t>”)</w:t>
      </w:r>
      <w:r w:rsidR="00334BFD">
        <w:t xml:space="preserve">. </w:t>
      </w:r>
    </w:p>
    <w:p w14:paraId="714C0988" w14:textId="77777777" w:rsidR="00EA6BA1" w:rsidRDefault="00EA6BA1" w:rsidP="00B4194C">
      <w:pPr>
        <w:spacing w:after="0"/>
      </w:pPr>
    </w:p>
    <w:bookmarkEnd w:id="249"/>
    <w:p w14:paraId="4E54A48C" w14:textId="10CF44ED" w:rsidR="00696582" w:rsidRDefault="00696582" w:rsidP="00DB74E9">
      <w:pPr>
        <w:pStyle w:val="Heading30"/>
      </w:pPr>
      <w:r w:rsidRPr="00696582">
        <w:t>MVG Selected Valuation Technique</w:t>
      </w:r>
    </w:p>
    <w:p w14:paraId="044075D1" w14:textId="77777777" w:rsidR="00534464" w:rsidRDefault="00534464" w:rsidP="00B4194C">
      <w:pPr>
        <w:spacing w:after="0"/>
      </w:pPr>
    </w:p>
    <w:tbl>
      <w:tblPr>
        <w:tblStyle w:val="TableGrid"/>
        <w:tblW w:w="13495" w:type="dxa"/>
        <w:tblCellMar>
          <w:bottom w:w="115" w:type="dxa"/>
        </w:tblCellMar>
        <w:tblLook w:val="04A0" w:firstRow="1" w:lastRow="0" w:firstColumn="1" w:lastColumn="0" w:noHBand="0" w:noVBand="1"/>
      </w:tblPr>
      <w:tblGrid>
        <w:gridCol w:w="6475"/>
        <w:gridCol w:w="7020"/>
      </w:tblGrid>
      <w:tr w:rsidR="00534464" w:rsidRPr="00C36CE3" w14:paraId="58ABD801" w14:textId="77777777" w:rsidTr="007E2393">
        <w:trPr>
          <w:trHeight w:val="206"/>
        </w:trPr>
        <w:tc>
          <w:tcPr>
            <w:tcW w:w="6475" w:type="dxa"/>
            <w:tcBorders>
              <w:top w:val="single" w:sz="6" w:space="0" w:color="auto"/>
              <w:bottom w:val="single" w:sz="6" w:space="0" w:color="auto"/>
            </w:tcBorders>
            <w:shd w:val="clear" w:color="auto" w:fill="F2F2F2" w:themeFill="background1" w:themeFillShade="F2"/>
          </w:tcPr>
          <w:p w14:paraId="38FAF3A5" w14:textId="7BEAA58B" w:rsidR="00534464" w:rsidRPr="00C36CE3" w:rsidRDefault="00DE62F7" w:rsidP="00C24BFB">
            <w:pPr>
              <w:keepNext/>
              <w:rPr>
                <w:rFonts w:asciiTheme="majorHAnsi" w:hAnsiTheme="majorHAnsi" w:cstheme="majorHAnsi"/>
                <w:b/>
                <w:bCs/>
                <w:szCs w:val="18"/>
              </w:rPr>
            </w:pPr>
            <w:r>
              <w:rPr>
                <w:rFonts w:asciiTheme="majorHAnsi" w:hAnsiTheme="majorHAnsi" w:cstheme="majorHAnsi"/>
                <w:b/>
                <w:bCs/>
                <w:szCs w:val="18"/>
              </w:rPr>
              <w:t>MVG</w:t>
            </w:r>
            <w:r w:rsidR="00F650D4">
              <w:rPr>
                <w:rFonts w:asciiTheme="majorHAnsi" w:hAnsiTheme="majorHAnsi" w:cstheme="majorHAnsi"/>
                <w:b/>
                <w:bCs/>
                <w:szCs w:val="18"/>
              </w:rPr>
              <w:t>’s</w:t>
            </w:r>
            <w:r w:rsidR="00534464">
              <w:rPr>
                <w:rFonts w:asciiTheme="majorHAnsi" w:hAnsiTheme="majorHAnsi" w:cstheme="majorHAnsi"/>
                <w:b/>
                <w:bCs/>
                <w:szCs w:val="18"/>
              </w:rPr>
              <w:t xml:space="preserve"> </w:t>
            </w:r>
            <w:r w:rsidR="00534464" w:rsidRPr="00C36CE3">
              <w:rPr>
                <w:rFonts w:asciiTheme="majorHAnsi" w:hAnsiTheme="majorHAnsi" w:cstheme="majorHAnsi"/>
                <w:b/>
                <w:bCs/>
                <w:szCs w:val="18"/>
              </w:rPr>
              <w:t xml:space="preserve">Selected Valuation </w:t>
            </w:r>
            <w:r w:rsidR="00534464">
              <w:rPr>
                <w:rFonts w:asciiTheme="majorHAnsi" w:hAnsiTheme="majorHAnsi" w:cstheme="majorHAnsi"/>
                <w:b/>
                <w:bCs/>
                <w:szCs w:val="18"/>
              </w:rPr>
              <w:t>Technique</w:t>
            </w:r>
            <w:r w:rsidR="00F650D4">
              <w:rPr>
                <w:rFonts w:asciiTheme="majorHAnsi" w:hAnsiTheme="majorHAnsi" w:cstheme="majorHAnsi"/>
                <w:b/>
                <w:bCs/>
                <w:szCs w:val="18"/>
              </w:rPr>
              <w:t>s</w:t>
            </w:r>
          </w:p>
        </w:tc>
        <w:tc>
          <w:tcPr>
            <w:tcW w:w="7020" w:type="dxa"/>
            <w:tcBorders>
              <w:top w:val="single" w:sz="6" w:space="0" w:color="auto"/>
              <w:bottom w:val="single" w:sz="6" w:space="0" w:color="auto"/>
            </w:tcBorders>
            <w:shd w:val="clear" w:color="auto" w:fill="F2F2F2" w:themeFill="background1" w:themeFillShade="F2"/>
          </w:tcPr>
          <w:p w14:paraId="0E61CAC0" w14:textId="6D183776" w:rsidR="00534464" w:rsidRPr="00C36CE3" w:rsidRDefault="00534464" w:rsidP="00C24BFB">
            <w:pPr>
              <w:keepNext/>
              <w:rPr>
                <w:rFonts w:asciiTheme="majorHAnsi" w:hAnsiTheme="majorHAnsi" w:cstheme="majorHAnsi"/>
                <w:b/>
                <w:bCs/>
                <w:szCs w:val="18"/>
              </w:rPr>
            </w:pPr>
            <w:r w:rsidRPr="00C36CE3">
              <w:rPr>
                <w:rFonts w:asciiTheme="majorHAnsi" w:hAnsiTheme="majorHAnsi" w:cstheme="majorHAnsi"/>
                <w:b/>
                <w:bCs/>
                <w:szCs w:val="18"/>
              </w:rPr>
              <w:t xml:space="preserve">MVG </w:t>
            </w:r>
            <w:r w:rsidR="00232C84">
              <w:rPr>
                <w:rFonts w:asciiTheme="majorHAnsi" w:hAnsiTheme="majorHAnsi" w:cstheme="majorHAnsi"/>
                <w:b/>
                <w:bCs/>
                <w:szCs w:val="18"/>
              </w:rPr>
              <w:t>Application of Selected Valuation Technique</w:t>
            </w:r>
          </w:p>
        </w:tc>
      </w:tr>
      <w:tr w:rsidR="00534464" w:rsidRPr="00C36CE3" w14:paraId="63A4FA1C" w14:textId="77777777" w:rsidTr="0093033B">
        <w:trPr>
          <w:trHeight w:val="2645"/>
        </w:trPr>
        <w:tc>
          <w:tcPr>
            <w:tcW w:w="6475" w:type="dxa"/>
            <w:tcBorders>
              <w:top w:val="single" w:sz="6" w:space="0" w:color="auto"/>
            </w:tcBorders>
          </w:tcPr>
          <w:sdt>
            <w:sdtPr>
              <w:alias w:val="MVG Selected Methodology"/>
              <w:tag w:val="MVG Selected Methodology"/>
              <w:id w:val="960307069"/>
              <w:placeholder>
                <w:docPart w:val="3E7DF3BF41E54C2BB3E685CBC8FC5D7F"/>
              </w:placeholder>
              <w:temporary/>
              <w15:appearance w15:val="hidden"/>
            </w:sdtPr>
            <w:sdtContent>
              <w:commentRangeStart w:id="250" w:displacedByCustomXml="prev"/>
              <w:p w14:paraId="2DE15675" w14:textId="136341C3" w:rsidR="006E3704" w:rsidRDefault="006E3704" w:rsidP="006E3704">
                <w:pPr>
                  <w:keepNext/>
                  <w:rPr>
                    <w:rStyle w:val="PlaceholderText"/>
                    <w:b/>
                    <w:bCs/>
                    <w:color w:val="0000FF"/>
                  </w:rPr>
                </w:pPr>
                <w:r w:rsidRPr="00380993">
                  <w:rPr>
                    <w:rStyle w:val="PlaceholderText"/>
                    <w:b/>
                    <w:bCs/>
                    <w:color w:val="0000FF"/>
                  </w:rPr>
                  <w:t xml:space="preserve">[Insert </w:t>
                </w:r>
                <w:r>
                  <w:rPr>
                    <w:rStyle w:val="PlaceholderText"/>
                    <w:b/>
                    <w:bCs/>
                    <w:color w:val="0000FF"/>
                  </w:rPr>
                  <w:t xml:space="preserve">the high-level description of the </w:t>
                </w:r>
                <w:r w:rsidRPr="00380993">
                  <w:rPr>
                    <w:rStyle w:val="PlaceholderText"/>
                    <w:b/>
                    <w:bCs/>
                    <w:color w:val="0000FF"/>
                  </w:rPr>
                  <w:t xml:space="preserve">Valuation Technique / Methodology </w:t>
                </w:r>
                <w:r>
                  <w:rPr>
                    <w:rStyle w:val="PlaceholderText"/>
                    <w:b/>
                    <w:bCs/>
                    <w:color w:val="0000FF"/>
                  </w:rPr>
                  <w:t xml:space="preserve">that MVG used. This will likely be a </w:t>
                </w:r>
                <w:r w:rsidR="00884208">
                  <w:rPr>
                    <w:rStyle w:val="PlaceholderText"/>
                    <w:b/>
                    <w:bCs/>
                    <w:color w:val="0000FF"/>
                  </w:rPr>
                  <w:t xml:space="preserve">copy/paste of the description of the Technique / Methodology that the VS used. </w:t>
                </w:r>
                <w:r w:rsidR="000D5F9E">
                  <w:rPr>
                    <w:rStyle w:val="PlaceholderText"/>
                    <w:b/>
                    <w:bCs/>
                    <w:color w:val="0000FF"/>
                  </w:rPr>
                  <w:t xml:space="preserve">Alternatively, </w:t>
                </w:r>
                <w:r>
                  <w:rPr>
                    <w:rStyle w:val="PlaceholderText"/>
                    <w:b/>
                    <w:bCs/>
                    <w:color w:val="0000FF"/>
                  </w:rPr>
                  <w:t xml:space="preserve">this can be sourced </w:t>
                </w:r>
                <w:r w:rsidRPr="00380993">
                  <w:rPr>
                    <w:rStyle w:val="PlaceholderText"/>
                    <w:b/>
                    <w:bCs/>
                    <w:color w:val="0000FF"/>
                  </w:rPr>
                  <w:t xml:space="preserve">from </w:t>
                </w:r>
                <w:hyperlink r:id="rId12" w:history="1">
                  <w:r w:rsidRPr="00380993">
                    <w:rPr>
                      <w:rStyle w:val="Hyperlink"/>
                      <w:b/>
                      <w:bCs/>
                    </w:rPr>
                    <w:t>Templates</w:t>
                  </w:r>
                </w:hyperlink>
                <w:r w:rsidRPr="00380993">
                  <w:rPr>
                    <w:rStyle w:val="PlaceholderText"/>
                    <w:b/>
                    <w:bCs/>
                    <w:color w:val="0000FF"/>
                  </w:rPr>
                  <w:t>,</w:t>
                </w:r>
                <w:r>
                  <w:rPr>
                    <w:rStyle w:val="PlaceholderText"/>
                    <w:b/>
                    <w:bCs/>
                    <w:color w:val="0000FF"/>
                  </w:rPr>
                  <w:t xml:space="preserve"> possibly from the CFI Memo Tool,</w:t>
                </w:r>
                <w:r w:rsidRPr="00380993">
                  <w:rPr>
                    <w:rStyle w:val="PlaceholderText"/>
                    <w:b/>
                    <w:bCs/>
                    <w:color w:val="0000FF"/>
                  </w:rPr>
                  <w:t xml:space="preserve"> or </w:t>
                </w:r>
                <w:r w:rsidR="000D5F9E">
                  <w:rPr>
                    <w:rStyle w:val="PlaceholderText"/>
                    <w:b/>
                    <w:bCs/>
                    <w:color w:val="0000FF"/>
                  </w:rPr>
                  <w:t xml:space="preserve">the user can </w:t>
                </w:r>
                <w:r w:rsidRPr="00380993">
                  <w:rPr>
                    <w:rStyle w:val="PlaceholderText"/>
                    <w:b/>
                    <w:bCs/>
                    <w:color w:val="0000FF"/>
                  </w:rPr>
                  <w:t xml:space="preserve">write </w:t>
                </w:r>
                <w:r w:rsidR="000D5F9E">
                  <w:rPr>
                    <w:rStyle w:val="PlaceholderText"/>
                    <w:b/>
                    <w:bCs/>
                    <w:color w:val="0000FF"/>
                  </w:rPr>
                  <w:t xml:space="preserve">their </w:t>
                </w:r>
                <w:r w:rsidRPr="00380993">
                  <w:rPr>
                    <w:rStyle w:val="PlaceholderText"/>
                    <w:b/>
                    <w:bCs/>
                    <w:color w:val="0000FF"/>
                  </w:rPr>
                  <w:t>own</w:t>
                </w:r>
                <w:r>
                  <w:rPr>
                    <w:rStyle w:val="PlaceholderText"/>
                    <w:b/>
                    <w:bCs/>
                    <w:color w:val="0000FF"/>
                  </w:rPr>
                  <w:t>.</w:t>
                </w:r>
              </w:p>
              <w:p w14:paraId="4EC25D4A" w14:textId="77777777" w:rsidR="000D5F9E" w:rsidRDefault="000D5F9E" w:rsidP="006E3704">
                <w:pPr>
                  <w:keepNext/>
                  <w:rPr>
                    <w:rStyle w:val="PlaceholderText"/>
                    <w:b/>
                    <w:bCs/>
                    <w:color w:val="0000FF"/>
                  </w:rPr>
                </w:pPr>
              </w:p>
              <w:p w14:paraId="39377A73" w14:textId="05ABE2BB" w:rsidR="000D5F9E" w:rsidRDefault="000D5F9E" w:rsidP="006E3704">
                <w:pPr>
                  <w:keepNext/>
                  <w:rPr>
                    <w:rStyle w:val="PlaceholderText"/>
                    <w:b/>
                    <w:bCs/>
                    <w:color w:val="0000FF"/>
                  </w:rPr>
                </w:pPr>
                <w:r w:rsidRPr="000D5F9E">
                  <w:rPr>
                    <w:rStyle w:val="PlaceholderText"/>
                    <w:b/>
                    <w:bCs/>
                    <w:color w:val="FF0000"/>
                  </w:rPr>
                  <w:t>NOTE:</w:t>
                </w:r>
                <w:r>
                  <w:rPr>
                    <w:rStyle w:val="PlaceholderText"/>
                    <w:b/>
                    <w:bCs/>
                    <w:color w:val="0000FF"/>
                  </w:rPr>
                  <w:t xml:space="preserve"> </w:t>
                </w:r>
                <w:r w:rsidRPr="000D5F9E">
                  <w:rPr>
                    <w:rStyle w:val="PlaceholderText"/>
                    <w:color w:val="FF0000"/>
                  </w:rPr>
                  <w:t xml:space="preserve">MVG should not use the statement “MVG used the same Valuation Technique as the Valuation Specialist” as </w:t>
                </w:r>
                <w:r w:rsidR="002D7E95">
                  <w:rPr>
                    <w:rStyle w:val="PlaceholderText"/>
                    <w:color w:val="FF0000"/>
                  </w:rPr>
                  <w:t xml:space="preserve">the PCAOB </w:t>
                </w:r>
                <w:r w:rsidRPr="000D5F9E">
                  <w:rPr>
                    <w:rStyle w:val="PlaceholderText"/>
                    <w:color w:val="FF0000"/>
                  </w:rPr>
                  <w:t xml:space="preserve">could </w:t>
                </w:r>
                <w:r w:rsidR="002D7E95">
                  <w:rPr>
                    <w:rStyle w:val="PlaceholderText"/>
                    <w:color w:val="FF0000"/>
                  </w:rPr>
                  <w:t xml:space="preserve">interpret that as meaning that </w:t>
                </w:r>
                <w:r w:rsidRPr="000D5F9E">
                  <w:rPr>
                    <w:rStyle w:val="PlaceholderText"/>
                    <w:color w:val="FF0000"/>
                  </w:rPr>
                  <w:t xml:space="preserve">MVG did not independently select the Valuation Technique / Methodology </w:t>
                </w:r>
                <w:r w:rsidR="002D7E95">
                  <w:rPr>
                    <w:rStyle w:val="PlaceholderText"/>
                    <w:color w:val="FF0000"/>
                  </w:rPr>
                  <w:t>used</w:t>
                </w:r>
                <w:r w:rsidRPr="000D5F9E">
                  <w:rPr>
                    <w:rStyle w:val="PlaceholderText"/>
                    <w:color w:val="FF0000"/>
                  </w:rPr>
                  <w:t>.</w:t>
                </w:r>
              </w:p>
              <w:p w14:paraId="38BE9E19" w14:textId="77777777" w:rsidR="006E3704" w:rsidRDefault="006E3704" w:rsidP="006E3704">
                <w:pPr>
                  <w:keepNext/>
                  <w:rPr>
                    <w:rStyle w:val="PlaceholderText"/>
                    <w:b/>
                    <w:bCs/>
                    <w:color w:val="0000FF"/>
                  </w:rPr>
                </w:pPr>
              </w:p>
              <w:p w14:paraId="03C3E586" w14:textId="77777777" w:rsidR="006E3704" w:rsidRDefault="006E3704" w:rsidP="006E3704">
                <w:pPr>
                  <w:keepNext/>
                  <w:rPr>
                    <w:rStyle w:val="PlaceholderText"/>
                    <w:b/>
                    <w:bCs/>
                    <w:color w:val="0000FF"/>
                  </w:rPr>
                </w:pPr>
                <w:r>
                  <w:rPr>
                    <w:rStyle w:val="PlaceholderText"/>
                    <w:b/>
                    <w:bCs/>
                    <w:color w:val="0000FF"/>
                  </w:rPr>
                  <w:t>EXAMPLE:</w:t>
                </w:r>
              </w:p>
              <w:p w14:paraId="0D490140" w14:textId="77777777" w:rsidR="006E3704" w:rsidRDefault="006E3704" w:rsidP="006E3704">
                <w:pPr>
                  <w:keepNext/>
                  <w:rPr>
                    <w:rStyle w:val="PlaceholderText"/>
                    <w:b/>
                    <w:bCs/>
                    <w:color w:val="0000FF"/>
                  </w:rPr>
                </w:pPr>
              </w:p>
              <w:p w14:paraId="1C8791AB" w14:textId="136341C3" w:rsidR="009471A6" w:rsidRPr="007D47CC" w:rsidRDefault="002D7E95" w:rsidP="007D47CC">
                <w:pPr>
                  <w:keepNext/>
                </w:pPr>
                <w:r>
                  <w:rPr>
                    <w:rStyle w:val="PlaceholderText"/>
                    <w:b/>
                    <w:bCs/>
                    <w:color w:val="0000FF"/>
                  </w:rPr>
                  <w:t xml:space="preserve">MVG </w:t>
                </w:r>
                <w:r w:rsidR="006E3704" w:rsidRPr="007D5771">
                  <w:rPr>
                    <w:rStyle w:val="PlaceholderText"/>
                    <w:b/>
                    <w:bCs/>
                    <w:color w:val="0000FF"/>
                  </w:rPr>
                  <w:t>relied upon a geometric Brownian motion (“GBM”) based Monte Carlo simulation (“MCS”) to simulate the underlying metric value and ultimately determine the fair value of the In Scope Items. An MCS is a method for iteratively evaluating a model based on one or more random numbers as inputs, which yields random possible paths for the underlying metric. GBM is the stochastic (random) process usually assumed for a financial asset or instrument. Under this process, the return on the asset in a small period of time is normally distributed and the returns in two nonoverlapping periods are independent. The value of the asset at a future time has a lognormal distribution.</w:t>
                </w:r>
                <w:r w:rsidR="006E3704" w:rsidRPr="00380993">
                  <w:rPr>
                    <w:rStyle w:val="PlaceholderText"/>
                    <w:b/>
                    <w:bCs/>
                    <w:color w:val="0000FF"/>
                  </w:rPr>
                  <w:t>]</w:t>
                </w:r>
                <w:commentRangeEnd w:id="250"/>
                <w:r w:rsidR="009C7BFA">
                  <w:rPr>
                    <w:rStyle w:val="CommentReference"/>
                    <w:rFonts w:eastAsia="Times New Roman" w:cs="Arial"/>
                    <w:kern w:val="0"/>
                    <w14:ligatures w14:val="none"/>
                  </w:rPr>
                  <w:commentReference w:id="250"/>
                </w:r>
              </w:p>
            </w:sdtContent>
          </w:sdt>
          <w:p w14:paraId="538A774D" w14:textId="5F13810E" w:rsidR="002637F5" w:rsidRPr="00C36CE3" w:rsidRDefault="002637F5" w:rsidP="006B2EC5">
            <w:pPr>
              <w:pStyle w:val="TableNormal0"/>
              <w:spacing w:after="120"/>
            </w:pPr>
          </w:p>
        </w:tc>
        <w:tc>
          <w:tcPr>
            <w:tcW w:w="7020" w:type="dxa"/>
            <w:tcBorders>
              <w:top w:val="single" w:sz="6" w:space="0" w:color="auto"/>
            </w:tcBorders>
          </w:tcPr>
          <w:sdt>
            <w:sdtPr>
              <w:alias w:val="MVG Application of Methodology"/>
              <w:tag w:val="MVG Application of Methodology"/>
              <w:id w:val="305209883"/>
              <w:placeholder>
                <w:docPart w:val="253257651A4844B7AA39EB7EE0C516B8"/>
              </w:placeholder>
              <w:temporary/>
              <w:showingPlcHdr/>
            </w:sdtPr>
            <w:sdtContent>
              <w:p w14:paraId="53C173BA" w14:textId="76D26F05" w:rsidR="007D47CC" w:rsidRDefault="007D47CC" w:rsidP="007D47CC">
                <w:pPr>
                  <w:rPr>
                    <w:rStyle w:val="PlaceholderText"/>
                    <w:b/>
                    <w:bCs/>
                    <w:color w:val="0000FF"/>
                  </w:rPr>
                </w:pPr>
                <w:r>
                  <w:rPr>
                    <w:rStyle w:val="PlaceholderText"/>
                    <w:b/>
                    <w:bCs/>
                    <w:color w:val="0000FF"/>
                  </w:rPr>
                  <w:t xml:space="preserve">[Outline how </w:t>
                </w:r>
                <w:r w:rsidR="00AE4BA6">
                  <w:rPr>
                    <w:rStyle w:val="PlaceholderText"/>
                    <w:b/>
                    <w:bCs/>
                    <w:color w:val="0000FF"/>
                  </w:rPr>
                  <w:t xml:space="preserve">MVG </w:t>
                </w:r>
                <w:r>
                  <w:rPr>
                    <w:rStyle w:val="PlaceholderText"/>
                    <w:b/>
                    <w:bCs/>
                    <w:color w:val="0000FF"/>
                  </w:rPr>
                  <w:t xml:space="preserve">implemented the selected Valuation Technique / Valuation Methodology in order to determine the fair value of the In Scope Items. This should include details about “non-input”-esque assumptions (stock price, strike price, term, etc.). For example: </w:t>
                </w:r>
              </w:p>
              <w:p w14:paraId="3F8177B8" w14:textId="77777777" w:rsidR="007D47CC" w:rsidRDefault="007D47CC" w:rsidP="007D47CC">
                <w:pPr>
                  <w:rPr>
                    <w:rStyle w:val="PlaceholderText"/>
                    <w:b/>
                    <w:bCs/>
                    <w:color w:val="0000FF"/>
                  </w:rPr>
                </w:pPr>
              </w:p>
              <w:p w14:paraId="64DA9CD1" w14:textId="77777777" w:rsidR="007D47CC" w:rsidRDefault="007D47CC" w:rsidP="007D47CC">
                <w:pPr>
                  <w:rPr>
                    <w:rStyle w:val="PlaceholderText"/>
                    <w:b/>
                    <w:bCs/>
                    <w:color w:val="0000FF"/>
                  </w:rPr>
                </w:pPr>
                <w:r>
                  <w:rPr>
                    <w:rStyle w:val="PlaceholderText"/>
                    <w:b/>
                    <w:bCs/>
                    <w:color w:val="0000FF"/>
                  </w:rPr>
                  <w:t>“It was assumed that the payments would be paid in cash / shares”, or</w:t>
                </w:r>
              </w:p>
              <w:p w14:paraId="31BEE900" w14:textId="77777777" w:rsidR="007D47CC" w:rsidRDefault="007D47CC" w:rsidP="007D47CC">
                <w:pPr>
                  <w:rPr>
                    <w:rStyle w:val="PlaceholderText"/>
                    <w:b/>
                    <w:bCs/>
                    <w:color w:val="0000FF"/>
                  </w:rPr>
                </w:pPr>
              </w:p>
              <w:p w14:paraId="03FD6E22" w14:textId="77777777" w:rsidR="007D47CC" w:rsidRDefault="007D47CC" w:rsidP="007D47CC">
                <w:pPr>
                  <w:rPr>
                    <w:rStyle w:val="PlaceholderText"/>
                    <w:b/>
                    <w:bCs/>
                    <w:color w:val="0000FF"/>
                  </w:rPr>
                </w:pPr>
                <w:r>
                  <w:rPr>
                    <w:rStyle w:val="PlaceholderText"/>
                    <w:b/>
                    <w:bCs/>
                    <w:color w:val="0000FF"/>
                  </w:rPr>
                  <w:t xml:space="preserve">“The </w:t>
                </w:r>
                <w:r w:rsidRPr="00965D5D">
                  <w:rPr>
                    <w:rStyle w:val="PlaceholderText"/>
                    <w:b/>
                    <w:bCs/>
                    <w:color w:val="0000FF"/>
                  </w:rPr>
                  <w:t>20-</w:t>
                </w:r>
                <w:r>
                  <w:rPr>
                    <w:rStyle w:val="PlaceholderText"/>
                    <w:b/>
                    <w:bCs/>
                    <w:color w:val="0000FF"/>
                  </w:rPr>
                  <w:t xml:space="preserve">consecutive-trading-days soft call </w:t>
                </w:r>
                <w:r w:rsidRPr="00965D5D">
                  <w:rPr>
                    <w:rStyle w:val="PlaceholderText"/>
                    <w:b/>
                    <w:bCs/>
                    <w:color w:val="0000FF"/>
                  </w:rPr>
                  <w:t>conditio</w:t>
                </w:r>
                <w:r>
                  <w:rPr>
                    <w:rStyle w:val="PlaceholderText"/>
                    <w:b/>
                    <w:bCs/>
                    <w:color w:val="0000FF"/>
                  </w:rPr>
                  <w:t xml:space="preserve">n was included in the lattice model by first running a MCS in order to determine </w:t>
                </w:r>
                <w:r w:rsidRPr="00DA6E34">
                  <w:rPr>
                    <w:rStyle w:val="PlaceholderText"/>
                    <w:b/>
                    <w:bCs/>
                    <w:color w:val="0000FF"/>
                  </w:rPr>
                  <w:t xml:space="preserve">the median </w:t>
                </w:r>
                <w:r>
                  <w:rPr>
                    <w:rStyle w:val="PlaceholderText"/>
                    <w:b/>
                    <w:bCs/>
                    <w:color w:val="0000FF"/>
                  </w:rPr>
                  <w:t xml:space="preserve">stock </w:t>
                </w:r>
                <w:r w:rsidRPr="00DA6E34">
                  <w:rPr>
                    <w:rStyle w:val="PlaceholderText"/>
                    <w:b/>
                    <w:bCs/>
                    <w:color w:val="0000FF"/>
                  </w:rPr>
                  <w:t>price when</w:t>
                </w:r>
                <w:r>
                  <w:rPr>
                    <w:rStyle w:val="PlaceholderText"/>
                    <w:b/>
                    <w:bCs/>
                    <w:color w:val="0000FF"/>
                  </w:rPr>
                  <w:t xml:space="preserve"> the vesting criteria was met…”</w:t>
                </w:r>
              </w:p>
              <w:p w14:paraId="2C76CC9E" w14:textId="77777777" w:rsidR="007D47CC" w:rsidRDefault="007D47CC" w:rsidP="007D47CC"/>
              <w:p w14:paraId="6494A110" w14:textId="77777777" w:rsidR="007D47CC" w:rsidRDefault="007D47CC" w:rsidP="007D47CC">
                <w:pPr>
                  <w:rPr>
                    <w:rStyle w:val="PlaceholderText"/>
                    <w:b/>
                    <w:bCs/>
                    <w:color w:val="0000FF"/>
                  </w:rPr>
                </w:pPr>
                <w:r w:rsidRPr="0010139D">
                  <w:rPr>
                    <w:rStyle w:val="PlaceholderText"/>
                    <w:b/>
                    <w:bCs/>
                    <w:color w:val="0000FF"/>
                  </w:rPr>
                  <w:t>EXAMPLE</w:t>
                </w:r>
                <w:r>
                  <w:rPr>
                    <w:rStyle w:val="PlaceholderText"/>
                    <w:b/>
                    <w:bCs/>
                    <w:color w:val="0000FF"/>
                  </w:rPr>
                  <w:t>:</w:t>
                </w:r>
                <w:r w:rsidRPr="0010139D">
                  <w:rPr>
                    <w:rStyle w:val="PlaceholderText"/>
                    <w:b/>
                    <w:bCs/>
                    <w:color w:val="0000FF"/>
                  </w:rPr>
                  <w:t xml:space="preserve"> </w:t>
                </w:r>
              </w:p>
              <w:p w14:paraId="34F3D095" w14:textId="77777777" w:rsidR="007D47CC" w:rsidRDefault="007D47CC" w:rsidP="007D47CC">
                <w:pPr>
                  <w:rPr>
                    <w:rStyle w:val="PlaceholderText"/>
                    <w:b/>
                    <w:bCs/>
                    <w:color w:val="0000FF"/>
                  </w:rPr>
                </w:pPr>
              </w:p>
              <w:p w14:paraId="0895C1F1" w14:textId="77777777" w:rsidR="007D47CC" w:rsidRDefault="007D47CC" w:rsidP="007D47CC">
                <w:r w:rsidRPr="0010139D">
                  <w:rPr>
                    <w:rStyle w:val="PlaceholderText"/>
                    <w:b/>
                    <w:bCs/>
                    <w:color w:val="0000FF"/>
                  </w:rPr>
                  <w:t>The underlying metric value was simulated assuming GBM under a risk neutral framework for each period. In iterations in which it was determined to be economically advantageous for the holder of the In Scope Items to exercise, per the features of the In Scope Items outlined above, it was assumed that the holder exercised. The value resulting from exercise was then discounted to present value using a risk-free rate. In iterations where it was determined that it would not be economically advantageous for the holder to exercise, the In Scope Items were assumed to expire with no value. The average present value over all iterations</w:t>
                </w:r>
                <w:r>
                  <w:rPr>
                    <w:rStyle w:val="PlaceholderText"/>
                    <w:b/>
                    <w:bCs/>
                    <w:color w:val="0000FF"/>
                  </w:rPr>
                  <w:t>…]</w:t>
                </w:r>
              </w:p>
            </w:sdtContent>
          </w:sdt>
          <w:p w14:paraId="163FD427" w14:textId="77777777" w:rsidR="002637F5" w:rsidRDefault="002637F5" w:rsidP="00232C84">
            <w:pPr>
              <w:keepNext/>
              <w:rPr>
                <w:rFonts w:asciiTheme="majorHAnsi" w:hAnsiTheme="majorHAnsi" w:cstheme="majorHAnsi"/>
                <w:szCs w:val="18"/>
              </w:rPr>
            </w:pPr>
          </w:p>
          <w:p w14:paraId="5D56BD31" w14:textId="2B0CE087" w:rsidR="002637F5" w:rsidRPr="00C36CE3" w:rsidRDefault="00AE4BA6" w:rsidP="00232C84">
            <w:pPr>
              <w:keepNext/>
              <w:rPr>
                <w:rFonts w:asciiTheme="majorHAnsi" w:hAnsiTheme="majorHAnsi" w:cstheme="majorHAnsi"/>
                <w:szCs w:val="18"/>
              </w:rPr>
            </w:pPr>
            <w:r>
              <w:rPr>
                <w:rFonts w:asciiTheme="majorHAnsi" w:hAnsiTheme="majorHAnsi" w:cstheme="majorHAnsi"/>
                <w:color w:val="7DB630" w:themeColor="accent6" w:themeShade="BF"/>
                <w:szCs w:val="18"/>
              </w:rPr>
              <w:t>…</w:t>
            </w:r>
            <w:r w:rsidRPr="00C62D99">
              <w:rPr>
                <w:rFonts w:asciiTheme="majorHAnsi" w:hAnsiTheme="majorHAnsi" w:cstheme="majorHAnsi"/>
                <w:color w:val="7DB630" w:themeColor="accent6" w:themeShade="BF"/>
                <w:szCs w:val="18"/>
              </w:rPr>
              <w:t>was deemed representative of the fair value of the In Scope items as of the Valuation Date.</w:t>
            </w:r>
          </w:p>
        </w:tc>
      </w:tr>
      <w:tr w:rsidR="00B45E86" w:rsidRPr="00C36CE3" w14:paraId="3CDC6E9C" w14:textId="77777777" w:rsidTr="007E2393">
        <w:trPr>
          <w:trHeight w:val="170"/>
        </w:trPr>
        <w:tc>
          <w:tcPr>
            <w:tcW w:w="13495" w:type="dxa"/>
            <w:gridSpan w:val="2"/>
            <w:shd w:val="clear" w:color="auto" w:fill="F2F2F2" w:themeFill="background1" w:themeFillShade="F2"/>
          </w:tcPr>
          <w:p w14:paraId="4F81AD26" w14:textId="39F657B6" w:rsidR="00B45E86" w:rsidRPr="00232C84" w:rsidRDefault="00B45E86" w:rsidP="00C24BFB">
            <w:pPr>
              <w:keepNext/>
              <w:rPr>
                <w:rFonts w:asciiTheme="majorHAnsi" w:hAnsiTheme="majorHAnsi" w:cstheme="majorHAnsi"/>
                <w:b/>
                <w:bCs/>
                <w:szCs w:val="18"/>
              </w:rPr>
            </w:pPr>
            <w:r w:rsidRPr="00232C84">
              <w:rPr>
                <w:rFonts w:asciiTheme="majorHAnsi" w:hAnsiTheme="majorHAnsi" w:cstheme="majorHAnsi"/>
                <w:b/>
                <w:bCs/>
                <w:szCs w:val="18"/>
              </w:rPr>
              <w:t xml:space="preserve">MVG Commentary </w:t>
            </w:r>
            <w:r w:rsidR="00232C84" w:rsidRPr="00232C84">
              <w:rPr>
                <w:rFonts w:asciiTheme="majorHAnsi" w:hAnsiTheme="majorHAnsi" w:cstheme="majorHAnsi"/>
                <w:b/>
                <w:bCs/>
                <w:szCs w:val="18"/>
              </w:rPr>
              <w:t>on Basis for MVG Selected Valuation Techniques</w:t>
            </w:r>
          </w:p>
        </w:tc>
      </w:tr>
      <w:tr w:rsidR="006B2EC5" w:rsidRPr="00C36CE3" w14:paraId="5624C3F7" w14:textId="77777777" w:rsidTr="00AE4BA6">
        <w:trPr>
          <w:trHeight w:val="800"/>
        </w:trPr>
        <w:tc>
          <w:tcPr>
            <w:tcW w:w="13495" w:type="dxa"/>
            <w:gridSpan w:val="2"/>
          </w:tcPr>
          <w:p w14:paraId="33520012" w14:textId="77777777" w:rsidR="006B2EC5" w:rsidRDefault="006B2EC5" w:rsidP="00232C84">
            <w:pPr>
              <w:rPr>
                <w:rFonts w:asciiTheme="majorHAnsi" w:hAnsiTheme="majorHAnsi" w:cstheme="majorHAnsi"/>
                <w:szCs w:val="18"/>
              </w:rPr>
            </w:pPr>
            <w:bookmarkStart w:id="251" w:name="_Hlk158565627"/>
            <w:r>
              <w:rPr>
                <w:rFonts w:asciiTheme="majorHAnsi" w:hAnsiTheme="majorHAnsi" w:cstheme="majorHAnsi"/>
                <w:szCs w:val="18"/>
              </w:rPr>
              <w:t>MVG assessed w</w:t>
            </w:r>
            <w:r w:rsidRPr="00372EE8">
              <w:rPr>
                <w:rFonts w:asciiTheme="majorHAnsi" w:hAnsiTheme="majorHAnsi" w:cstheme="majorHAnsi"/>
                <w:szCs w:val="18"/>
              </w:rPr>
              <w:t>hether the selected valuation technique</w:t>
            </w:r>
            <w:r>
              <w:rPr>
                <w:rFonts w:asciiTheme="majorHAnsi" w:hAnsiTheme="majorHAnsi" w:cstheme="majorHAnsi"/>
                <w:szCs w:val="18"/>
              </w:rPr>
              <w:t>s:</w:t>
            </w:r>
          </w:p>
          <w:p w14:paraId="6BD97EBD" w14:textId="46C76F90" w:rsidR="006B2EC5" w:rsidRPr="00E02D8B" w:rsidRDefault="006B2EC5" w:rsidP="00B25A31">
            <w:pPr>
              <w:pStyle w:val="ListParagraph"/>
              <w:numPr>
                <w:ilvl w:val="0"/>
                <w:numId w:val="16"/>
              </w:numPr>
              <w:rPr>
                <w:szCs w:val="18"/>
              </w:rPr>
            </w:pPr>
            <w:r w:rsidRPr="00E02D8B">
              <w:rPr>
                <w:szCs w:val="18"/>
              </w:rPr>
              <w:t xml:space="preserve">are appropriate in the circumstances given the nature of the accounting estimate, the requirements of the Applicable Financial Reporting Framework, other available valuation concepts or techniques, regulatory requirements, and the business, industry and environment in which the entity </w:t>
            </w:r>
            <w:proofErr w:type="gramStart"/>
            <w:r w:rsidRPr="00E02D8B">
              <w:rPr>
                <w:szCs w:val="18"/>
              </w:rPr>
              <w:t>operates</w:t>
            </w:r>
            <w:r w:rsidR="00137CC9" w:rsidRPr="00E02D8B">
              <w:rPr>
                <w:szCs w:val="18"/>
              </w:rPr>
              <w:t>;</w:t>
            </w:r>
            <w:proofErr w:type="gramEnd"/>
          </w:p>
          <w:p w14:paraId="11E00E73" w14:textId="6C0FAFC4" w:rsidR="006B2EC5" w:rsidRPr="00E02D8B" w:rsidRDefault="006B2EC5" w:rsidP="00B25A31">
            <w:pPr>
              <w:pStyle w:val="ListParagraph"/>
              <w:numPr>
                <w:ilvl w:val="0"/>
                <w:numId w:val="16"/>
              </w:numPr>
              <w:rPr>
                <w:szCs w:val="18"/>
              </w:rPr>
            </w:pPr>
            <w:r w:rsidRPr="00E02D8B">
              <w:rPr>
                <w:szCs w:val="18"/>
              </w:rPr>
              <w:t xml:space="preserve">are consistent with market participant assumptions that are reasonably available without undue cost and </w:t>
            </w:r>
            <w:proofErr w:type="gramStart"/>
            <w:r w:rsidRPr="00E02D8B">
              <w:rPr>
                <w:szCs w:val="18"/>
              </w:rPr>
              <w:t>effort</w:t>
            </w:r>
            <w:r w:rsidR="00137CC9" w:rsidRPr="00E02D8B">
              <w:rPr>
                <w:szCs w:val="18"/>
              </w:rPr>
              <w:t>;</w:t>
            </w:r>
            <w:proofErr w:type="gramEnd"/>
          </w:p>
          <w:p w14:paraId="5B9719EF" w14:textId="30D6E4D8" w:rsidR="006B2EC5" w:rsidRPr="004F2323" w:rsidRDefault="006B2EC5" w:rsidP="00B25A31">
            <w:pPr>
              <w:pStyle w:val="ListParagraph"/>
              <w:numPr>
                <w:ilvl w:val="0"/>
                <w:numId w:val="16"/>
              </w:numPr>
              <w:rPr>
                <w:rFonts w:asciiTheme="majorHAnsi" w:hAnsiTheme="majorHAnsi" w:cstheme="majorHAnsi"/>
                <w:szCs w:val="18"/>
              </w:rPr>
            </w:pPr>
            <w:r>
              <w:rPr>
                <w:szCs w:val="18"/>
              </w:rPr>
              <w:t>are</w:t>
            </w:r>
            <w:r w:rsidRPr="00E35FAD">
              <w:rPr>
                <w:szCs w:val="18"/>
              </w:rPr>
              <w:t xml:space="preserve"> based on established principles of financial economic </w:t>
            </w:r>
            <w:proofErr w:type="gramStart"/>
            <w:r w:rsidRPr="00E35FAD">
              <w:rPr>
                <w:szCs w:val="18"/>
              </w:rPr>
              <w:t>theory</w:t>
            </w:r>
            <w:r w:rsidR="00137CC9">
              <w:rPr>
                <w:szCs w:val="18"/>
              </w:rPr>
              <w:t>;</w:t>
            </w:r>
            <w:proofErr w:type="gramEnd"/>
          </w:p>
          <w:p w14:paraId="4ECABC97" w14:textId="3F160903" w:rsidR="006B2EC5" w:rsidRPr="00E02D8B" w:rsidRDefault="006B2EC5" w:rsidP="00B25A31">
            <w:pPr>
              <w:pStyle w:val="ListParagraph"/>
              <w:numPr>
                <w:ilvl w:val="0"/>
                <w:numId w:val="16"/>
              </w:numPr>
              <w:rPr>
                <w:szCs w:val="18"/>
              </w:rPr>
            </w:pPr>
            <w:r w:rsidRPr="00E02D8B">
              <w:rPr>
                <w:szCs w:val="18"/>
              </w:rPr>
              <w:t>are commonly accepted as a fair value measurement practice for similar financial instruments</w:t>
            </w:r>
            <w:r w:rsidR="00137CC9" w:rsidRPr="00E02D8B">
              <w:rPr>
                <w:szCs w:val="18"/>
              </w:rPr>
              <w:t xml:space="preserve">; </w:t>
            </w:r>
            <w:r w:rsidRPr="00E02D8B">
              <w:rPr>
                <w:szCs w:val="18"/>
              </w:rPr>
              <w:t>and</w:t>
            </w:r>
          </w:p>
          <w:p w14:paraId="52B1D3BB" w14:textId="357C5C28" w:rsidR="006B2EC5" w:rsidRPr="00372EE8" w:rsidRDefault="006B2EC5" w:rsidP="00B25A31">
            <w:pPr>
              <w:pStyle w:val="ListParagraph"/>
              <w:numPr>
                <w:ilvl w:val="0"/>
                <w:numId w:val="16"/>
              </w:numPr>
              <w:rPr>
                <w:rFonts w:asciiTheme="majorHAnsi" w:hAnsiTheme="majorHAnsi" w:cstheme="majorHAnsi"/>
                <w:szCs w:val="18"/>
              </w:rPr>
            </w:pPr>
            <w:r w:rsidRPr="00453C36">
              <w:rPr>
                <w:szCs w:val="18"/>
              </w:rPr>
              <w:t xml:space="preserve">reflects all substantive characteristics of the </w:t>
            </w:r>
            <w:r>
              <w:rPr>
                <w:szCs w:val="18"/>
              </w:rPr>
              <w:t>In Scope Items</w:t>
            </w:r>
            <w:r w:rsidR="00137CC9">
              <w:rPr>
                <w:szCs w:val="18"/>
              </w:rPr>
              <w:t>.</w:t>
            </w:r>
          </w:p>
          <w:p w14:paraId="0B1495D6" w14:textId="77777777" w:rsidR="006B2EC5" w:rsidRDefault="006B2EC5" w:rsidP="00232C84">
            <w:pPr>
              <w:rPr>
                <w:rFonts w:asciiTheme="majorHAnsi" w:hAnsiTheme="majorHAnsi" w:cstheme="majorHAnsi"/>
                <w:szCs w:val="18"/>
              </w:rPr>
            </w:pPr>
          </w:p>
          <w:p w14:paraId="4D76804C" w14:textId="70EDDE41" w:rsidR="006B2EC5" w:rsidRPr="00E02D8B" w:rsidRDefault="00340485" w:rsidP="006B2EC5">
            <w:pPr>
              <w:pStyle w:val="TableNormal0"/>
              <w:spacing w:after="120"/>
              <w:rPr>
                <w:sz w:val="18"/>
              </w:rPr>
            </w:pPr>
            <w:bookmarkStart w:id="252" w:name="_Hlk158565589"/>
            <w:r w:rsidRPr="00E02D8B">
              <w:rPr>
                <w:sz w:val="18"/>
              </w:rPr>
              <w:lastRenderedPageBreak/>
              <w:t xml:space="preserve">Based on our </w:t>
            </w:r>
            <w:r w:rsidR="006B2EC5" w:rsidRPr="00E02D8B">
              <w:rPr>
                <w:sz w:val="18"/>
              </w:rPr>
              <w:t xml:space="preserve">assessment of the valuation techniques </w:t>
            </w:r>
            <w:r w:rsidRPr="00E02D8B">
              <w:rPr>
                <w:sz w:val="18"/>
              </w:rPr>
              <w:t xml:space="preserve">selected by MVG, we </w:t>
            </w:r>
            <w:r w:rsidR="006B2EC5" w:rsidRPr="00E02D8B">
              <w:rPr>
                <w:sz w:val="18"/>
              </w:rPr>
              <w:t>concluded that they are conceptually sound, capable of capturing all substantive characteristics of the In Scope Items, and, therefore, capable of producing a reasonable fair value estimate for the In Scope Items. As such, MVG concluded that we had a reasonable basis for selecting the valuation techniques.</w:t>
            </w:r>
            <w:bookmarkEnd w:id="251"/>
            <w:bookmarkEnd w:id="252"/>
          </w:p>
        </w:tc>
      </w:tr>
    </w:tbl>
    <w:p w14:paraId="173DEC4F" w14:textId="77777777" w:rsidR="00B4194C" w:rsidRDefault="00B4194C" w:rsidP="00B4194C">
      <w:pPr>
        <w:spacing w:after="0"/>
      </w:pPr>
    </w:p>
    <w:p w14:paraId="5A7C034B" w14:textId="06D8ED96" w:rsidR="00C83DE7" w:rsidRDefault="00696582" w:rsidP="00DB74E9">
      <w:pPr>
        <w:pStyle w:val="Heading30"/>
      </w:pPr>
      <w:r>
        <w:t xml:space="preserve">MVG Selected </w:t>
      </w:r>
      <w:r w:rsidR="00E731BD">
        <w:t xml:space="preserve">Data and </w:t>
      </w:r>
      <w:r>
        <w:t>Assumptions</w:t>
      </w:r>
    </w:p>
    <w:p w14:paraId="1B640D81" w14:textId="00F54D13" w:rsidR="00AA6DA0" w:rsidRDefault="00AA6DA0" w:rsidP="00AA6DA0">
      <w:pPr>
        <w:spacing w:after="0"/>
      </w:pPr>
      <w:bookmarkStart w:id="253" w:name="_Hlk158565774"/>
      <w:r>
        <w:t xml:space="preserve">In developing the expectations used as inputs into MVG’s selected valuation techniques, as presented in the </w:t>
      </w:r>
      <w:r w:rsidR="00781A00" w:rsidRPr="00781A00">
        <w:t>Matters Addressed by the Engagement Team</w:t>
      </w:r>
      <w:r w:rsidR="00781A00">
        <w:t xml:space="preserve"> </w:t>
      </w:r>
      <w:r>
        <w:t>section</w:t>
      </w:r>
      <w:r w:rsidR="00781A00">
        <w:t xml:space="preserve"> of the memo</w:t>
      </w:r>
      <w:r>
        <w:t>, MVG relied on the Engagement Team to confirm:</w:t>
      </w:r>
    </w:p>
    <w:p w14:paraId="6866C323" w14:textId="77777777" w:rsidR="00AA6DA0" w:rsidRDefault="00AA6DA0" w:rsidP="00C56EF6">
      <w:pPr>
        <w:pStyle w:val="ListParagraph"/>
        <w:numPr>
          <w:ilvl w:val="0"/>
          <w:numId w:val="8"/>
        </w:numPr>
        <w:spacing w:after="0"/>
        <w:ind w:left="763"/>
      </w:pPr>
      <w:r>
        <w:t xml:space="preserve">the reliability of the data and assumptions which MVG obtained from external vendors </w:t>
      </w:r>
      <w:proofErr w:type="gramStart"/>
      <w:r>
        <w:t>from;</w:t>
      </w:r>
      <w:proofErr w:type="gramEnd"/>
    </w:p>
    <w:p w14:paraId="4958F52C" w14:textId="77777777" w:rsidR="00AA6DA0" w:rsidRDefault="00AA6DA0" w:rsidP="00C56EF6">
      <w:pPr>
        <w:pStyle w:val="ListParagraph"/>
        <w:numPr>
          <w:ilvl w:val="0"/>
          <w:numId w:val="8"/>
        </w:numPr>
        <w:spacing w:after="0"/>
        <w:ind w:left="763"/>
      </w:pPr>
      <w:r>
        <w:t>the reasonableness of data and assumptions MVG used which were produced or provided by the Company; and</w:t>
      </w:r>
    </w:p>
    <w:p w14:paraId="74C2828E" w14:textId="77777777" w:rsidR="00AA6DA0" w:rsidRDefault="00AA6DA0" w:rsidP="00C56EF6">
      <w:pPr>
        <w:pStyle w:val="ListParagraph"/>
        <w:numPr>
          <w:ilvl w:val="0"/>
          <w:numId w:val="8"/>
        </w:numPr>
        <w:spacing w:after="0"/>
        <w:ind w:left="763"/>
      </w:pPr>
      <w:r>
        <w:t>t</w:t>
      </w:r>
      <w:r w:rsidRPr="008C1D31">
        <w:t>hat the contractually defined terms which MVG used agree with appropriate supporting documentation</w:t>
      </w:r>
      <w:r>
        <w:t>.</w:t>
      </w:r>
    </w:p>
    <w:p w14:paraId="0F735AAC" w14:textId="77777777" w:rsidR="00C56EF6" w:rsidRDefault="00C56EF6" w:rsidP="00C56EF6">
      <w:pPr>
        <w:pStyle w:val="ListParagraph"/>
        <w:numPr>
          <w:ilvl w:val="0"/>
          <w:numId w:val="0"/>
        </w:numPr>
        <w:spacing w:after="0"/>
        <w:ind w:left="763"/>
      </w:pPr>
    </w:p>
    <w:bookmarkEnd w:id="253"/>
    <w:p w14:paraId="4E5F88DC" w14:textId="608C64E2" w:rsidR="00921D4D" w:rsidRDefault="00566B0C" w:rsidP="00A81005">
      <w:pPr>
        <w:spacing w:after="0"/>
      </w:pPr>
      <w:r>
        <w:t xml:space="preserve">In the </w:t>
      </w:r>
      <w:r w:rsidR="00977340" w:rsidRPr="00977340">
        <w:t>Identifying, Verifying, and Testing Significant Assumptions</w:t>
      </w:r>
      <w:r w:rsidR="00977340">
        <w:t xml:space="preserve"> </w:t>
      </w:r>
      <w:r>
        <w:t>section</w:t>
      </w:r>
      <w:r w:rsidR="00977340">
        <w:t xml:space="preserve"> of the memo</w:t>
      </w:r>
      <w:r w:rsidR="006401B4">
        <w:t xml:space="preserve">, we outlined that </w:t>
      </w:r>
      <w:bookmarkStart w:id="254" w:name="_Hlk158565729"/>
      <w:r w:rsidRPr="00566B0C">
        <w:t xml:space="preserve">MVG evaluated the reasonableness of </w:t>
      </w:r>
      <w:r w:rsidR="00204161">
        <w:t xml:space="preserve">certain </w:t>
      </w:r>
      <w:r w:rsidRPr="00566B0C">
        <w:t xml:space="preserve">assumptions </w:t>
      </w:r>
      <w:r w:rsidR="00E72079">
        <w:t xml:space="preserve">used by the Valuation Specialist </w:t>
      </w:r>
      <w:r w:rsidRPr="00566B0C">
        <w:t>by developing an expectation of those assumptions</w:t>
      </w:r>
      <w:bookmarkEnd w:id="254"/>
      <w:r w:rsidR="000700CD">
        <w:t xml:space="preserve">. </w:t>
      </w:r>
      <w:bookmarkStart w:id="255" w:name="_Hlk158565741"/>
      <w:r w:rsidR="000700CD">
        <w:t xml:space="preserve">MVG used </w:t>
      </w:r>
      <w:r w:rsidR="00635CDB">
        <w:t>the expectations we developed for those assumptions</w:t>
      </w:r>
      <w:r w:rsidR="00553970">
        <w:t xml:space="preserve"> </w:t>
      </w:r>
      <w:r w:rsidR="00635CDB">
        <w:t xml:space="preserve">as the </w:t>
      </w:r>
      <w:r w:rsidR="00C34A74">
        <w:t>inputs into MVG’s selected valuation techniques</w:t>
      </w:r>
      <w:r w:rsidR="006E1C0B">
        <w:t xml:space="preserve"> that we used </w:t>
      </w:r>
      <w:r w:rsidR="002A0EC8">
        <w:t xml:space="preserve">to develop </w:t>
      </w:r>
      <w:r w:rsidR="006E1C0B">
        <w:t xml:space="preserve">our Fair Value </w:t>
      </w:r>
      <w:r w:rsidR="002A0EC8">
        <w:t>Estimates</w:t>
      </w:r>
      <w:r w:rsidR="00635CDB">
        <w:t xml:space="preserve">. </w:t>
      </w:r>
      <w:r w:rsidR="00C16A41">
        <w:t xml:space="preserve">See </w:t>
      </w:r>
      <w:r w:rsidR="00C16A41" w:rsidRPr="00C16A41">
        <w:t xml:space="preserve">the “MVG Values” column of the table in the </w:t>
      </w:r>
      <w:r w:rsidR="00C16A41">
        <w:t xml:space="preserve">mentioned </w:t>
      </w:r>
      <w:r w:rsidR="00C16A41" w:rsidRPr="00C16A41">
        <w:t>section</w:t>
      </w:r>
      <w:r w:rsidR="00C16A41">
        <w:t>.</w:t>
      </w:r>
      <w:bookmarkEnd w:id="255"/>
      <w:r w:rsidR="00C16A41">
        <w:t xml:space="preserve"> </w:t>
      </w:r>
      <w:r w:rsidR="00921D4D">
        <w:t xml:space="preserve">The following table outlines additional assumptions that were used by MVG in the development of our Fair Value </w:t>
      </w:r>
      <w:r w:rsidR="002A0EC8">
        <w:t>Estimates</w:t>
      </w:r>
      <w:r w:rsidR="00C91E44">
        <w:t xml:space="preserve"> that were not included in the </w:t>
      </w:r>
      <w:r w:rsidR="00AA6DA0">
        <w:t xml:space="preserve">previous </w:t>
      </w:r>
      <w:r w:rsidR="00C91E44">
        <w:t>table</w:t>
      </w:r>
      <w:r w:rsidR="00AA6DA0">
        <w:rPr>
          <w:rStyle w:val="FootnoteReference"/>
        </w:rPr>
        <w:footnoteReference w:id="5"/>
      </w:r>
      <w:r w:rsidR="00AA6DA0">
        <w:t>.</w:t>
      </w:r>
      <w:r w:rsidR="00C91E44">
        <w:t xml:space="preserve"> </w:t>
      </w:r>
    </w:p>
    <w:p w14:paraId="4BB4416D" w14:textId="77777777" w:rsidR="000161B9" w:rsidRDefault="000161B9" w:rsidP="00E26FA7">
      <w:pPr>
        <w:spacing w:after="0"/>
      </w:pPr>
    </w:p>
    <w:tbl>
      <w:tblPr>
        <w:tblStyle w:val="TableGrid"/>
        <w:tblW w:w="1390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bottom w:w="115" w:type="dxa"/>
        </w:tblCellMar>
        <w:tblLook w:val="04A0" w:firstRow="1" w:lastRow="0" w:firstColumn="1" w:lastColumn="0" w:noHBand="0" w:noVBand="1"/>
      </w:tblPr>
      <w:tblGrid>
        <w:gridCol w:w="1950"/>
        <w:gridCol w:w="3175"/>
        <w:gridCol w:w="1260"/>
        <w:gridCol w:w="1710"/>
        <w:gridCol w:w="4050"/>
        <w:gridCol w:w="1759"/>
      </w:tblGrid>
      <w:tr w:rsidR="00FA75C6" w:rsidRPr="00C36CE3" w14:paraId="35B9C8D6" w14:textId="77777777" w:rsidTr="003012B7">
        <w:trPr>
          <w:trHeight w:val="193"/>
        </w:trPr>
        <w:tc>
          <w:tcPr>
            <w:tcW w:w="1950" w:type="dxa"/>
            <w:tcBorders>
              <w:top w:val="single" w:sz="6" w:space="0" w:color="auto"/>
              <w:bottom w:val="single" w:sz="6" w:space="0" w:color="auto"/>
            </w:tcBorders>
            <w:shd w:val="clear" w:color="auto" w:fill="F2F2F2" w:themeFill="background1" w:themeFillShade="F2"/>
          </w:tcPr>
          <w:p w14:paraId="78D9945D" w14:textId="0B8813E8" w:rsidR="00FA75C6" w:rsidRPr="00C36CE3" w:rsidRDefault="00FA75C6" w:rsidP="00FA75C6">
            <w:pPr>
              <w:rPr>
                <w:sz w:val="16"/>
                <w:szCs w:val="16"/>
              </w:rPr>
            </w:pPr>
            <w:r w:rsidRPr="00C36CE3">
              <w:rPr>
                <w:rFonts w:asciiTheme="majorHAnsi" w:hAnsiTheme="majorHAnsi" w:cstheme="majorHAnsi"/>
                <w:b/>
                <w:bCs/>
                <w:sz w:val="16"/>
                <w:szCs w:val="16"/>
              </w:rPr>
              <w:t>Assumption</w:t>
            </w:r>
          </w:p>
        </w:tc>
        <w:tc>
          <w:tcPr>
            <w:tcW w:w="3175" w:type="dxa"/>
            <w:tcBorders>
              <w:top w:val="single" w:sz="6" w:space="0" w:color="auto"/>
              <w:bottom w:val="single" w:sz="6" w:space="0" w:color="auto"/>
            </w:tcBorders>
            <w:shd w:val="clear" w:color="auto" w:fill="F2F2F2" w:themeFill="background1" w:themeFillShade="F2"/>
          </w:tcPr>
          <w:p w14:paraId="4E1DA022" w14:textId="1D84EAC2" w:rsidR="00FA75C6" w:rsidRPr="00C36CE3" w:rsidRDefault="00FA75C6" w:rsidP="00FA75C6">
            <w:pPr>
              <w:rPr>
                <w:b/>
                <w:bCs/>
                <w:sz w:val="16"/>
                <w:szCs w:val="16"/>
              </w:rPr>
            </w:pPr>
            <w:r>
              <w:rPr>
                <w:b/>
                <w:bCs/>
                <w:sz w:val="16"/>
                <w:szCs w:val="16"/>
              </w:rPr>
              <w:t xml:space="preserve">Description </w:t>
            </w:r>
          </w:p>
        </w:tc>
        <w:tc>
          <w:tcPr>
            <w:tcW w:w="1260" w:type="dxa"/>
            <w:tcBorders>
              <w:top w:val="single" w:sz="6" w:space="0" w:color="auto"/>
              <w:bottom w:val="single" w:sz="6" w:space="0" w:color="auto"/>
            </w:tcBorders>
            <w:shd w:val="clear" w:color="auto" w:fill="F2F2F2" w:themeFill="background1" w:themeFillShade="F2"/>
            <w:vAlign w:val="center"/>
          </w:tcPr>
          <w:p w14:paraId="03896749" w14:textId="037AD01C" w:rsidR="00FA75C6" w:rsidRDefault="00FA75C6" w:rsidP="00FA75C6">
            <w:pPr>
              <w:rPr>
                <w:b/>
                <w:bCs/>
                <w:sz w:val="16"/>
                <w:szCs w:val="16"/>
              </w:rPr>
            </w:pPr>
            <w:r w:rsidRPr="00C36CE3">
              <w:rPr>
                <w:rFonts w:asciiTheme="majorHAnsi" w:hAnsiTheme="majorHAnsi" w:cstheme="majorHAnsi"/>
                <w:b/>
                <w:bCs/>
                <w:sz w:val="16"/>
                <w:szCs w:val="16"/>
              </w:rPr>
              <w:t>Val</w:t>
            </w:r>
            <w:r w:rsidR="00380993">
              <w:rPr>
                <w:rFonts w:asciiTheme="majorHAnsi" w:hAnsiTheme="majorHAnsi" w:cstheme="majorHAnsi"/>
                <w:b/>
                <w:bCs/>
                <w:sz w:val="16"/>
                <w:szCs w:val="16"/>
              </w:rPr>
              <w:t>.</w:t>
            </w:r>
            <w:r w:rsidRPr="00C36CE3">
              <w:rPr>
                <w:rFonts w:asciiTheme="majorHAnsi" w:hAnsiTheme="majorHAnsi" w:cstheme="majorHAnsi"/>
                <w:b/>
                <w:bCs/>
                <w:sz w:val="16"/>
                <w:szCs w:val="16"/>
              </w:rPr>
              <w:t xml:space="preserve"> Date</w:t>
            </w:r>
          </w:p>
        </w:tc>
        <w:tc>
          <w:tcPr>
            <w:tcW w:w="1710" w:type="dxa"/>
            <w:tcBorders>
              <w:top w:val="single" w:sz="6" w:space="0" w:color="auto"/>
              <w:bottom w:val="single" w:sz="6" w:space="0" w:color="auto"/>
            </w:tcBorders>
            <w:shd w:val="clear" w:color="auto" w:fill="F2F2F2" w:themeFill="background1" w:themeFillShade="F2"/>
          </w:tcPr>
          <w:p w14:paraId="06B464ED" w14:textId="48E49087" w:rsidR="00FA75C6" w:rsidRPr="00C36CE3" w:rsidRDefault="00FA75C6" w:rsidP="00FA75C6">
            <w:pPr>
              <w:rPr>
                <w:b/>
                <w:bCs/>
                <w:sz w:val="16"/>
                <w:szCs w:val="16"/>
              </w:rPr>
            </w:pPr>
            <w:r>
              <w:rPr>
                <w:b/>
                <w:bCs/>
                <w:sz w:val="16"/>
                <w:szCs w:val="16"/>
              </w:rPr>
              <w:t>Value</w:t>
            </w:r>
          </w:p>
        </w:tc>
        <w:tc>
          <w:tcPr>
            <w:tcW w:w="4050" w:type="dxa"/>
            <w:tcBorders>
              <w:top w:val="single" w:sz="6" w:space="0" w:color="auto"/>
              <w:bottom w:val="single" w:sz="6" w:space="0" w:color="auto"/>
            </w:tcBorders>
            <w:shd w:val="clear" w:color="auto" w:fill="F2F2F2" w:themeFill="background1" w:themeFillShade="F2"/>
          </w:tcPr>
          <w:p w14:paraId="61950500" w14:textId="2D1B2DAF" w:rsidR="00FA75C6" w:rsidRPr="00C36CE3" w:rsidRDefault="00FA75C6" w:rsidP="00FA75C6">
            <w:pPr>
              <w:rPr>
                <w:b/>
                <w:bCs/>
                <w:sz w:val="16"/>
                <w:szCs w:val="16"/>
              </w:rPr>
            </w:pPr>
            <w:r w:rsidRPr="00C36CE3">
              <w:rPr>
                <w:b/>
                <w:bCs/>
                <w:sz w:val="16"/>
                <w:szCs w:val="16"/>
              </w:rPr>
              <w:t>MVG</w:t>
            </w:r>
            <w:r>
              <w:rPr>
                <w:b/>
                <w:bCs/>
                <w:sz w:val="16"/>
                <w:szCs w:val="16"/>
              </w:rPr>
              <w:t xml:space="preserve"> Commentary</w:t>
            </w:r>
          </w:p>
        </w:tc>
        <w:tc>
          <w:tcPr>
            <w:tcW w:w="1759" w:type="dxa"/>
            <w:tcBorders>
              <w:top w:val="single" w:sz="6" w:space="0" w:color="auto"/>
              <w:bottom w:val="single" w:sz="6" w:space="0" w:color="auto"/>
            </w:tcBorders>
            <w:shd w:val="clear" w:color="auto" w:fill="F2F2F2" w:themeFill="background1" w:themeFillShade="F2"/>
          </w:tcPr>
          <w:p w14:paraId="2D65CEC3" w14:textId="64D1B898" w:rsidR="00FA75C6" w:rsidRPr="00C36CE3" w:rsidRDefault="00D64DE6" w:rsidP="00FA75C6">
            <w:pPr>
              <w:rPr>
                <w:b/>
                <w:bCs/>
                <w:sz w:val="16"/>
                <w:szCs w:val="16"/>
              </w:rPr>
            </w:pPr>
            <w:r>
              <w:rPr>
                <w:b/>
                <w:bCs/>
                <w:sz w:val="16"/>
                <w:szCs w:val="16"/>
              </w:rPr>
              <w:t xml:space="preserve">External </w:t>
            </w:r>
            <w:r w:rsidR="00FA75C6" w:rsidRPr="00487787">
              <w:rPr>
                <w:b/>
                <w:bCs/>
                <w:sz w:val="16"/>
                <w:szCs w:val="16"/>
              </w:rPr>
              <w:t>Source</w:t>
            </w:r>
          </w:p>
        </w:tc>
      </w:tr>
      <w:tr w:rsidR="00FA75C6" w14:paraId="46347826" w14:textId="77777777" w:rsidTr="003012B7">
        <w:trPr>
          <w:trHeight w:val="247"/>
        </w:trPr>
        <w:tc>
          <w:tcPr>
            <w:tcW w:w="1950" w:type="dxa"/>
            <w:tcBorders>
              <w:top w:val="single" w:sz="6" w:space="0" w:color="auto"/>
            </w:tcBorders>
          </w:tcPr>
          <w:p w14:paraId="335A83D9" w14:textId="0AB0A77A" w:rsidR="00FA75C6" w:rsidRPr="00C36CE3" w:rsidRDefault="00FA75C6" w:rsidP="00C36A04">
            <w:pPr>
              <w:rPr>
                <w:b/>
                <w:bCs/>
                <w:sz w:val="16"/>
                <w:szCs w:val="16"/>
              </w:rPr>
            </w:pPr>
          </w:p>
        </w:tc>
        <w:tc>
          <w:tcPr>
            <w:tcW w:w="3175" w:type="dxa"/>
            <w:tcBorders>
              <w:top w:val="single" w:sz="6" w:space="0" w:color="auto"/>
            </w:tcBorders>
          </w:tcPr>
          <w:p w14:paraId="3280E7F6" w14:textId="703703AD" w:rsidR="00FA75C6" w:rsidRPr="00C36CE3" w:rsidRDefault="00FA75C6" w:rsidP="00C36A04">
            <w:pPr>
              <w:rPr>
                <w:sz w:val="16"/>
                <w:szCs w:val="16"/>
              </w:rPr>
            </w:pPr>
          </w:p>
        </w:tc>
        <w:tc>
          <w:tcPr>
            <w:tcW w:w="1260" w:type="dxa"/>
            <w:tcBorders>
              <w:top w:val="single" w:sz="6" w:space="0" w:color="auto"/>
            </w:tcBorders>
          </w:tcPr>
          <w:p w14:paraId="5C718503" w14:textId="77777777" w:rsidR="00FA75C6" w:rsidRPr="00C36CE3" w:rsidRDefault="00FA75C6" w:rsidP="00C36A04">
            <w:pPr>
              <w:rPr>
                <w:sz w:val="16"/>
                <w:szCs w:val="16"/>
              </w:rPr>
            </w:pPr>
          </w:p>
        </w:tc>
        <w:tc>
          <w:tcPr>
            <w:tcW w:w="1710" w:type="dxa"/>
            <w:tcBorders>
              <w:top w:val="single" w:sz="6" w:space="0" w:color="auto"/>
            </w:tcBorders>
          </w:tcPr>
          <w:p w14:paraId="4CAB5656" w14:textId="667CCA80" w:rsidR="00FA75C6" w:rsidRPr="00C36CE3" w:rsidRDefault="00FA75C6" w:rsidP="00C36A04">
            <w:pPr>
              <w:rPr>
                <w:sz w:val="16"/>
                <w:szCs w:val="16"/>
              </w:rPr>
            </w:pPr>
          </w:p>
        </w:tc>
        <w:tc>
          <w:tcPr>
            <w:tcW w:w="4050" w:type="dxa"/>
            <w:tcBorders>
              <w:top w:val="single" w:sz="6" w:space="0" w:color="auto"/>
            </w:tcBorders>
          </w:tcPr>
          <w:p w14:paraId="38F7E15C" w14:textId="75F4D564" w:rsidR="00FA75C6" w:rsidRPr="00C36CE3" w:rsidRDefault="00FA75C6" w:rsidP="00C36A04">
            <w:pPr>
              <w:rPr>
                <w:sz w:val="16"/>
                <w:szCs w:val="16"/>
              </w:rPr>
            </w:pPr>
          </w:p>
        </w:tc>
        <w:tc>
          <w:tcPr>
            <w:tcW w:w="1759" w:type="dxa"/>
            <w:tcBorders>
              <w:top w:val="single" w:sz="6" w:space="0" w:color="auto"/>
            </w:tcBorders>
          </w:tcPr>
          <w:p w14:paraId="4925B242" w14:textId="72C9D702" w:rsidR="00FA75C6" w:rsidRDefault="00FA75C6" w:rsidP="00C36A04">
            <w:pPr>
              <w:rPr>
                <w:sz w:val="16"/>
                <w:szCs w:val="16"/>
              </w:rPr>
            </w:pPr>
          </w:p>
        </w:tc>
      </w:tr>
      <w:tr w:rsidR="00FA75C6" w14:paraId="6F112462" w14:textId="77777777" w:rsidTr="003012B7">
        <w:trPr>
          <w:trHeight w:val="247"/>
        </w:trPr>
        <w:tc>
          <w:tcPr>
            <w:tcW w:w="1950" w:type="dxa"/>
          </w:tcPr>
          <w:p w14:paraId="67B44CBF" w14:textId="77777777" w:rsidR="00FA75C6" w:rsidRPr="00C36CE3" w:rsidRDefault="00FA75C6" w:rsidP="00C36A04">
            <w:pPr>
              <w:rPr>
                <w:b/>
                <w:bCs/>
                <w:sz w:val="16"/>
                <w:szCs w:val="16"/>
              </w:rPr>
            </w:pPr>
          </w:p>
        </w:tc>
        <w:tc>
          <w:tcPr>
            <w:tcW w:w="3175" w:type="dxa"/>
          </w:tcPr>
          <w:p w14:paraId="0AF130BB" w14:textId="77777777" w:rsidR="00FA75C6" w:rsidRPr="00C36CE3" w:rsidRDefault="00FA75C6" w:rsidP="00C36A04">
            <w:pPr>
              <w:rPr>
                <w:sz w:val="16"/>
                <w:szCs w:val="16"/>
              </w:rPr>
            </w:pPr>
          </w:p>
        </w:tc>
        <w:tc>
          <w:tcPr>
            <w:tcW w:w="1260" w:type="dxa"/>
          </w:tcPr>
          <w:p w14:paraId="10C0A017" w14:textId="77777777" w:rsidR="00FA75C6" w:rsidRPr="00C36CE3" w:rsidRDefault="00FA75C6" w:rsidP="00C36A04">
            <w:pPr>
              <w:rPr>
                <w:sz w:val="16"/>
                <w:szCs w:val="16"/>
              </w:rPr>
            </w:pPr>
          </w:p>
        </w:tc>
        <w:tc>
          <w:tcPr>
            <w:tcW w:w="1710" w:type="dxa"/>
          </w:tcPr>
          <w:p w14:paraId="66D8EF82" w14:textId="0F4CCF7D" w:rsidR="00FA75C6" w:rsidRPr="00C36CE3" w:rsidRDefault="00FA75C6" w:rsidP="00C36A04">
            <w:pPr>
              <w:rPr>
                <w:sz w:val="16"/>
                <w:szCs w:val="16"/>
              </w:rPr>
            </w:pPr>
          </w:p>
        </w:tc>
        <w:tc>
          <w:tcPr>
            <w:tcW w:w="4050" w:type="dxa"/>
          </w:tcPr>
          <w:p w14:paraId="61E72B48" w14:textId="5F58A5AE" w:rsidR="00FA75C6" w:rsidRPr="00C36CE3" w:rsidRDefault="00FA75C6" w:rsidP="00C36A04">
            <w:pPr>
              <w:rPr>
                <w:sz w:val="16"/>
                <w:szCs w:val="16"/>
              </w:rPr>
            </w:pPr>
          </w:p>
        </w:tc>
        <w:tc>
          <w:tcPr>
            <w:tcW w:w="1759" w:type="dxa"/>
          </w:tcPr>
          <w:p w14:paraId="3809E7DF" w14:textId="77777777" w:rsidR="00FA75C6" w:rsidRDefault="00FA75C6" w:rsidP="00C36A04">
            <w:pPr>
              <w:rPr>
                <w:sz w:val="16"/>
                <w:szCs w:val="16"/>
              </w:rPr>
            </w:pPr>
          </w:p>
        </w:tc>
      </w:tr>
      <w:tr w:rsidR="00FA75C6" w14:paraId="1383AAF7" w14:textId="77777777" w:rsidTr="003012B7">
        <w:trPr>
          <w:trHeight w:val="247"/>
        </w:trPr>
        <w:tc>
          <w:tcPr>
            <w:tcW w:w="1950" w:type="dxa"/>
          </w:tcPr>
          <w:p w14:paraId="0DC62155" w14:textId="77777777" w:rsidR="00FA75C6" w:rsidRPr="00C36CE3" w:rsidRDefault="00FA75C6" w:rsidP="00C36A04">
            <w:pPr>
              <w:rPr>
                <w:b/>
                <w:bCs/>
                <w:sz w:val="16"/>
                <w:szCs w:val="16"/>
              </w:rPr>
            </w:pPr>
          </w:p>
        </w:tc>
        <w:tc>
          <w:tcPr>
            <w:tcW w:w="3175" w:type="dxa"/>
          </w:tcPr>
          <w:p w14:paraId="04F97886" w14:textId="77777777" w:rsidR="00FA75C6" w:rsidRPr="00C36CE3" w:rsidRDefault="00FA75C6" w:rsidP="00C36A04">
            <w:pPr>
              <w:rPr>
                <w:sz w:val="16"/>
                <w:szCs w:val="16"/>
              </w:rPr>
            </w:pPr>
          </w:p>
        </w:tc>
        <w:tc>
          <w:tcPr>
            <w:tcW w:w="1260" w:type="dxa"/>
          </w:tcPr>
          <w:p w14:paraId="25869D2B" w14:textId="77777777" w:rsidR="00FA75C6" w:rsidRPr="00C36CE3" w:rsidRDefault="00FA75C6" w:rsidP="00C36A04">
            <w:pPr>
              <w:rPr>
                <w:sz w:val="16"/>
                <w:szCs w:val="16"/>
              </w:rPr>
            </w:pPr>
          </w:p>
        </w:tc>
        <w:tc>
          <w:tcPr>
            <w:tcW w:w="1710" w:type="dxa"/>
          </w:tcPr>
          <w:p w14:paraId="613CD75C" w14:textId="6B5B382A" w:rsidR="00FA75C6" w:rsidRPr="00C36CE3" w:rsidRDefault="00FA75C6" w:rsidP="00C36A04">
            <w:pPr>
              <w:rPr>
                <w:sz w:val="16"/>
                <w:szCs w:val="16"/>
              </w:rPr>
            </w:pPr>
          </w:p>
        </w:tc>
        <w:tc>
          <w:tcPr>
            <w:tcW w:w="4050" w:type="dxa"/>
          </w:tcPr>
          <w:p w14:paraId="71915A75" w14:textId="670FB919" w:rsidR="00FA75C6" w:rsidRPr="00C36CE3" w:rsidRDefault="00FA75C6" w:rsidP="00C36A04">
            <w:pPr>
              <w:rPr>
                <w:sz w:val="16"/>
                <w:szCs w:val="16"/>
              </w:rPr>
            </w:pPr>
          </w:p>
        </w:tc>
        <w:tc>
          <w:tcPr>
            <w:tcW w:w="1759" w:type="dxa"/>
          </w:tcPr>
          <w:p w14:paraId="47794CCA" w14:textId="77777777" w:rsidR="00FA75C6" w:rsidRDefault="00FA75C6" w:rsidP="00C36A04">
            <w:pPr>
              <w:rPr>
                <w:sz w:val="16"/>
                <w:szCs w:val="16"/>
              </w:rPr>
            </w:pPr>
          </w:p>
        </w:tc>
      </w:tr>
    </w:tbl>
    <w:p w14:paraId="6C3D4E9F" w14:textId="77777777" w:rsidR="003E5401" w:rsidRPr="003E5401" w:rsidRDefault="003E5401" w:rsidP="00A81005">
      <w:pPr>
        <w:spacing w:after="0"/>
        <w:rPr>
          <w:b/>
          <w:bCs/>
        </w:rPr>
      </w:pPr>
    </w:p>
    <w:p w14:paraId="43269B36" w14:textId="77777777" w:rsidR="007E2393" w:rsidRDefault="007E2393">
      <w:pPr>
        <w:rPr>
          <w:rFonts w:asciiTheme="majorHAnsi" w:eastAsiaTheme="majorEastAsia" w:hAnsiTheme="majorHAnsi" w:cstheme="majorHAnsi"/>
          <w:b/>
          <w:bCs/>
          <w:szCs w:val="18"/>
        </w:rPr>
      </w:pPr>
      <w:r>
        <w:br w:type="page"/>
      </w:r>
    </w:p>
    <w:p w14:paraId="1F16AE4D" w14:textId="00F3B404" w:rsidR="00A16D09" w:rsidRPr="00453B96" w:rsidRDefault="00C83DE7" w:rsidP="00D77FFD">
      <w:pPr>
        <w:pStyle w:val="Heading30"/>
        <w:rPr>
          <w:szCs w:val="22"/>
        </w:rPr>
      </w:pPr>
      <w:r>
        <w:lastRenderedPageBreak/>
        <w:t xml:space="preserve">Comparison of </w:t>
      </w:r>
      <w:r w:rsidR="00F90151">
        <w:t xml:space="preserve">Results of </w:t>
      </w:r>
      <w:r w:rsidR="00A16D09">
        <w:t>MVG</w:t>
      </w:r>
      <w:r>
        <w:t>’s</w:t>
      </w:r>
      <w:r w:rsidR="00A16D09">
        <w:t xml:space="preserve"> </w:t>
      </w:r>
      <w:r w:rsidR="009E076C">
        <w:t>Fair Value Estimates</w:t>
      </w:r>
      <w:r w:rsidR="00A16D09">
        <w:t xml:space="preserve"> </w:t>
      </w:r>
      <w:r>
        <w:t>to the Fair Value Measurements</w:t>
      </w:r>
      <w:r w:rsidR="00A16D09">
        <w:t xml:space="preserve"> </w:t>
      </w:r>
    </w:p>
    <w:p w14:paraId="3DAA92AC" w14:textId="6F87354B" w:rsidR="00D93A53" w:rsidRDefault="00A63CEC" w:rsidP="00F6532F">
      <w:pPr>
        <w:spacing w:after="0"/>
        <w:rPr>
          <w:rFonts w:asciiTheme="majorHAnsi" w:hAnsiTheme="majorHAnsi" w:cstheme="majorHAnsi"/>
          <w:szCs w:val="18"/>
        </w:rPr>
      </w:pPr>
      <w:r>
        <w:rPr>
          <w:rFonts w:asciiTheme="majorHAnsi" w:hAnsiTheme="majorHAnsi" w:cstheme="majorHAnsi"/>
          <w:szCs w:val="18"/>
        </w:rPr>
        <w:t>The table below outlines</w:t>
      </w:r>
      <w:r w:rsidR="00D93A53">
        <w:rPr>
          <w:rFonts w:asciiTheme="majorHAnsi" w:hAnsiTheme="majorHAnsi" w:cstheme="majorHAnsi"/>
          <w:szCs w:val="18"/>
        </w:rPr>
        <w:t xml:space="preserve"> the:</w:t>
      </w:r>
    </w:p>
    <w:p w14:paraId="41D956EB" w14:textId="0DC286D1" w:rsidR="00D93A53" w:rsidRDefault="002907C9" w:rsidP="00B25A31">
      <w:pPr>
        <w:pStyle w:val="ListParagraph"/>
        <w:numPr>
          <w:ilvl w:val="0"/>
          <w:numId w:val="9"/>
        </w:numPr>
      </w:pPr>
      <w:r w:rsidRPr="00D93A53">
        <w:t>Valuation Specialists Fair Value Measurements</w:t>
      </w:r>
      <w:r w:rsidR="00BF23B7" w:rsidRPr="00D93A53">
        <w:t xml:space="preserve"> which were developed using the methods, data and assumptions discussed in th</w:t>
      </w:r>
      <w:r w:rsidR="002E72D0">
        <w:t xml:space="preserve">is memo and shown in the documents included in Exhibit </w:t>
      </w:r>
      <w:proofErr w:type="gramStart"/>
      <w:r w:rsidR="002E72D0">
        <w:t>A</w:t>
      </w:r>
      <w:r w:rsidR="00577DCB">
        <w:t>;</w:t>
      </w:r>
      <w:proofErr w:type="gramEnd"/>
    </w:p>
    <w:p w14:paraId="113FF2DF" w14:textId="724F90D1" w:rsidR="00D93A53" w:rsidRDefault="002907C9" w:rsidP="00B25A31">
      <w:pPr>
        <w:pStyle w:val="ListParagraph"/>
        <w:numPr>
          <w:ilvl w:val="0"/>
          <w:numId w:val="9"/>
        </w:numPr>
      </w:pPr>
      <w:r w:rsidRPr="00D93A53">
        <w:t>MVG’s Fair Value Estimates</w:t>
      </w:r>
      <w:r w:rsidR="00BF23B7" w:rsidRPr="00D93A53">
        <w:t xml:space="preserve"> which were developed using the methods, data and assumptions discussed in </w:t>
      </w:r>
      <w:r w:rsidR="002E72D0">
        <w:t>this memo and shown in the documents included in Exhibit C</w:t>
      </w:r>
      <w:r w:rsidR="00577DCB">
        <w:t>; and</w:t>
      </w:r>
    </w:p>
    <w:p w14:paraId="442992C5" w14:textId="564711F0" w:rsidR="00A16D09" w:rsidRDefault="001052D5" w:rsidP="00B25A31">
      <w:pPr>
        <w:pStyle w:val="ListParagraph"/>
        <w:numPr>
          <w:ilvl w:val="0"/>
          <w:numId w:val="9"/>
        </w:numPr>
      </w:pPr>
      <w:r>
        <w:t>difference</w:t>
      </w:r>
      <w:r w:rsidR="001D2DE4" w:rsidRPr="00D93A53">
        <w:t xml:space="preserve"> and percent </w:t>
      </w:r>
      <w:r>
        <w:t xml:space="preserve">difference </w:t>
      </w:r>
      <w:r w:rsidR="001D2DE4" w:rsidRPr="00D93A53">
        <w:t>between them</w:t>
      </w:r>
      <w:r w:rsidR="002C520D">
        <w:t xml:space="preserve"> (</w:t>
      </w:r>
      <w:r>
        <w:t>variances</w:t>
      </w:r>
      <w:r w:rsidR="002C520D">
        <w:t>)</w:t>
      </w:r>
      <w:r w:rsidR="00577DCB">
        <w:t>.</w:t>
      </w:r>
    </w:p>
    <w:p w14:paraId="6561FF76" w14:textId="77777777" w:rsidR="00A16D09" w:rsidRDefault="00A16D09" w:rsidP="00A63CEC">
      <w:pPr>
        <w:spacing w:after="0"/>
        <w:rPr>
          <w:rFonts w:asciiTheme="majorHAnsi" w:hAnsiTheme="majorHAnsi" w:cstheme="majorHAnsi"/>
          <w:szCs w:val="18"/>
        </w:rPr>
      </w:pPr>
    </w:p>
    <w:tbl>
      <w:tblPr>
        <w:tblStyle w:val="TableGrid"/>
        <w:tblW w:w="13670" w:type="dxa"/>
        <w:tblLook w:val="04A0" w:firstRow="1" w:lastRow="0" w:firstColumn="1" w:lastColumn="0" w:noHBand="0" w:noVBand="1"/>
      </w:tblPr>
      <w:tblGrid>
        <w:gridCol w:w="2038"/>
        <w:gridCol w:w="2227"/>
        <w:gridCol w:w="2473"/>
        <w:gridCol w:w="2334"/>
        <w:gridCol w:w="2267"/>
        <w:gridCol w:w="2331"/>
      </w:tblGrid>
      <w:tr w:rsidR="00BA4EA8" w:rsidRPr="00C36CE3" w14:paraId="5E55E696" w14:textId="29589F9D" w:rsidTr="00380993">
        <w:trPr>
          <w:trHeight w:val="275"/>
        </w:trPr>
        <w:tc>
          <w:tcPr>
            <w:tcW w:w="2038" w:type="dxa"/>
            <w:tcBorders>
              <w:top w:val="single" w:sz="6" w:space="0" w:color="auto"/>
              <w:bottom w:val="single" w:sz="6" w:space="0" w:color="auto"/>
            </w:tcBorders>
            <w:shd w:val="clear" w:color="auto" w:fill="F2F2F2" w:themeFill="background1" w:themeFillShade="F2"/>
          </w:tcPr>
          <w:p w14:paraId="08136E8C" w14:textId="6E5185E7" w:rsidR="00BA4EA8" w:rsidRDefault="00BA4EA8" w:rsidP="00C24BFB">
            <w:pPr>
              <w:keepNext/>
              <w:rPr>
                <w:rFonts w:asciiTheme="majorHAnsi" w:hAnsiTheme="majorHAnsi" w:cstheme="majorHAnsi"/>
                <w:b/>
                <w:bCs/>
                <w:szCs w:val="18"/>
              </w:rPr>
            </w:pPr>
            <w:r>
              <w:rPr>
                <w:rFonts w:asciiTheme="majorHAnsi" w:hAnsiTheme="majorHAnsi" w:cstheme="majorHAnsi"/>
                <w:b/>
                <w:bCs/>
                <w:szCs w:val="18"/>
              </w:rPr>
              <w:t>In Scope Item</w:t>
            </w:r>
          </w:p>
        </w:tc>
        <w:tc>
          <w:tcPr>
            <w:tcW w:w="2227" w:type="dxa"/>
            <w:tcBorders>
              <w:top w:val="single" w:sz="6" w:space="0" w:color="auto"/>
              <w:bottom w:val="single" w:sz="6" w:space="0" w:color="auto"/>
            </w:tcBorders>
            <w:shd w:val="clear" w:color="auto" w:fill="F2F2F2" w:themeFill="background1" w:themeFillShade="F2"/>
          </w:tcPr>
          <w:p w14:paraId="7B924999" w14:textId="4934C26B" w:rsidR="00BA4EA8" w:rsidRPr="00C36CE3" w:rsidRDefault="00BA4EA8" w:rsidP="00C24BFB">
            <w:pPr>
              <w:keepNext/>
              <w:rPr>
                <w:rFonts w:asciiTheme="majorHAnsi" w:hAnsiTheme="majorHAnsi" w:cstheme="majorHAnsi"/>
                <w:b/>
                <w:bCs/>
                <w:szCs w:val="18"/>
              </w:rPr>
            </w:pPr>
            <w:r>
              <w:rPr>
                <w:rFonts w:asciiTheme="majorHAnsi" w:hAnsiTheme="majorHAnsi" w:cstheme="majorHAnsi"/>
                <w:b/>
                <w:bCs/>
                <w:szCs w:val="18"/>
              </w:rPr>
              <w:t>Valuation Date</w:t>
            </w:r>
          </w:p>
        </w:tc>
        <w:tc>
          <w:tcPr>
            <w:tcW w:w="2473" w:type="dxa"/>
            <w:tcBorders>
              <w:top w:val="single" w:sz="6" w:space="0" w:color="auto"/>
              <w:bottom w:val="single" w:sz="6" w:space="0" w:color="auto"/>
            </w:tcBorders>
            <w:shd w:val="clear" w:color="auto" w:fill="F2F2F2" w:themeFill="background1" w:themeFillShade="F2"/>
          </w:tcPr>
          <w:p w14:paraId="361E7CD3" w14:textId="41214C2C" w:rsidR="00BA4EA8" w:rsidRPr="00C36CE3" w:rsidRDefault="00BA4EA8" w:rsidP="00C24BFB">
            <w:pPr>
              <w:keepNext/>
              <w:rPr>
                <w:rFonts w:asciiTheme="majorHAnsi" w:hAnsiTheme="majorHAnsi" w:cstheme="majorHAnsi"/>
                <w:b/>
                <w:bCs/>
                <w:szCs w:val="18"/>
              </w:rPr>
            </w:pPr>
            <w:r>
              <w:rPr>
                <w:rFonts w:asciiTheme="majorHAnsi" w:hAnsiTheme="majorHAnsi" w:cstheme="majorHAnsi"/>
                <w:b/>
                <w:bCs/>
                <w:szCs w:val="18"/>
              </w:rPr>
              <w:t>VS Fair Value Measurements</w:t>
            </w:r>
          </w:p>
        </w:tc>
        <w:tc>
          <w:tcPr>
            <w:tcW w:w="2334" w:type="dxa"/>
            <w:tcBorders>
              <w:top w:val="single" w:sz="4" w:space="0" w:color="auto"/>
              <w:bottom w:val="single" w:sz="4" w:space="0" w:color="auto"/>
            </w:tcBorders>
            <w:shd w:val="clear" w:color="auto" w:fill="F2F2F2" w:themeFill="background1" w:themeFillShade="F2"/>
          </w:tcPr>
          <w:p w14:paraId="4AA78970" w14:textId="3C9D4CF3" w:rsidR="00BA4EA8" w:rsidRPr="00C36CE3" w:rsidRDefault="00BA4EA8" w:rsidP="00C24BFB">
            <w:pPr>
              <w:keepNext/>
              <w:rPr>
                <w:rFonts w:asciiTheme="majorHAnsi" w:hAnsiTheme="majorHAnsi" w:cstheme="majorHAnsi"/>
                <w:b/>
                <w:bCs/>
                <w:szCs w:val="18"/>
              </w:rPr>
            </w:pPr>
            <w:r>
              <w:rPr>
                <w:rFonts w:asciiTheme="majorHAnsi" w:hAnsiTheme="majorHAnsi" w:cstheme="majorHAnsi"/>
                <w:b/>
                <w:bCs/>
                <w:szCs w:val="18"/>
              </w:rPr>
              <w:t>MVG Fair Value Estimates</w:t>
            </w:r>
          </w:p>
        </w:tc>
        <w:tc>
          <w:tcPr>
            <w:tcW w:w="2267" w:type="dxa"/>
            <w:tcBorders>
              <w:top w:val="single" w:sz="6" w:space="0" w:color="auto"/>
              <w:bottom w:val="single" w:sz="6" w:space="0" w:color="auto"/>
            </w:tcBorders>
            <w:shd w:val="clear" w:color="auto" w:fill="F2F2F2" w:themeFill="background1" w:themeFillShade="F2"/>
          </w:tcPr>
          <w:p w14:paraId="18505EEA" w14:textId="1913DE0E" w:rsidR="00BA4EA8" w:rsidRPr="00C36CE3" w:rsidRDefault="00BA4EA8" w:rsidP="00C24BFB">
            <w:pPr>
              <w:keepNext/>
              <w:rPr>
                <w:rFonts w:asciiTheme="majorHAnsi" w:hAnsiTheme="majorHAnsi" w:cstheme="majorHAnsi"/>
                <w:b/>
                <w:bCs/>
                <w:szCs w:val="18"/>
              </w:rPr>
            </w:pPr>
            <w:r>
              <w:rPr>
                <w:rFonts w:asciiTheme="majorHAnsi" w:hAnsiTheme="majorHAnsi" w:cstheme="majorHAnsi"/>
                <w:b/>
                <w:bCs/>
                <w:szCs w:val="18"/>
              </w:rPr>
              <w:t>Difference</w:t>
            </w:r>
          </w:p>
        </w:tc>
        <w:tc>
          <w:tcPr>
            <w:tcW w:w="2331" w:type="dxa"/>
            <w:tcBorders>
              <w:top w:val="single" w:sz="6" w:space="0" w:color="auto"/>
              <w:bottom w:val="single" w:sz="6" w:space="0" w:color="auto"/>
            </w:tcBorders>
            <w:shd w:val="clear" w:color="auto" w:fill="F2F2F2" w:themeFill="background1" w:themeFillShade="F2"/>
          </w:tcPr>
          <w:p w14:paraId="6B724931" w14:textId="73E9C33F" w:rsidR="00BA4EA8" w:rsidRDefault="00BA4EA8" w:rsidP="00C24BFB">
            <w:pPr>
              <w:keepNext/>
              <w:rPr>
                <w:rFonts w:asciiTheme="majorHAnsi" w:hAnsiTheme="majorHAnsi" w:cstheme="majorHAnsi"/>
                <w:b/>
                <w:bCs/>
                <w:szCs w:val="18"/>
              </w:rPr>
            </w:pPr>
            <w:r>
              <w:rPr>
                <w:rFonts w:asciiTheme="majorHAnsi" w:hAnsiTheme="majorHAnsi" w:cstheme="majorHAnsi"/>
                <w:b/>
                <w:bCs/>
                <w:szCs w:val="18"/>
              </w:rPr>
              <w:t>Difference (%)</w:t>
            </w:r>
          </w:p>
        </w:tc>
      </w:tr>
      <w:tr w:rsidR="00772BEB" w:rsidRPr="00C36CE3" w14:paraId="729B82AA" w14:textId="61FF0128" w:rsidTr="00380993">
        <w:trPr>
          <w:trHeight w:val="58"/>
        </w:trPr>
        <w:tc>
          <w:tcPr>
            <w:tcW w:w="2038" w:type="dxa"/>
            <w:tcBorders>
              <w:top w:val="single" w:sz="6" w:space="0" w:color="auto"/>
              <w:bottom w:val="single" w:sz="2" w:space="0" w:color="auto"/>
            </w:tcBorders>
          </w:tcPr>
          <w:p w14:paraId="2DBB52FA" w14:textId="1E78640A" w:rsidR="00772BEB" w:rsidRDefault="00000000" w:rsidP="00772BEB">
            <w:pPr>
              <w:overflowPunct w:val="0"/>
              <w:autoSpaceDE w:val="0"/>
              <w:autoSpaceDN w:val="0"/>
              <w:adjustRightInd w:val="0"/>
              <w:textAlignment w:val="baseline"/>
              <w:rPr>
                <w:rStyle w:val="MarcumNormalFont"/>
              </w:rPr>
            </w:pPr>
            <w:customXmlInsRangeStart w:id="256" w:author="Mittra, Sauvik" w:date="2024-05-09T14:24:00Z"/>
            <w:sdt>
              <w:sdtPr>
                <w:rPr>
                  <w:rStyle w:val="MarcumNormalFont"/>
                </w:rPr>
                <w:id w:val="-2091834334"/>
                <w:placeholder>
                  <w:docPart w:val="1DF1C8770B7D46FDB533B213BF218E7B"/>
                </w:placeholder>
              </w:sdtPr>
              <w:sdtEndPr>
                <w:rPr>
                  <w:rStyle w:val="DefaultParagraphFont"/>
                  <w:szCs w:val="14"/>
                </w:rPr>
              </w:sdtEndPr>
              <w:sdtContent>
                <w:customXmlInsRangeEnd w:id="256"/>
                <w:ins w:id="257" w:author="Mittra, Sauvik" w:date="2024-05-09T14:24:00Z">
                  <w:r w:rsidR="00772BEB">
                    <w:rPr>
                      <w:rStyle w:val="MarcumNormalFont"/>
                    </w:rPr>
                    <w:t>Debentures (Loan #9)</w:t>
                  </w:r>
                </w:ins>
                <w:customXmlInsRangeStart w:id="258" w:author="Mittra, Sauvik" w:date="2024-05-09T14:24:00Z"/>
              </w:sdtContent>
            </w:sdt>
            <w:customXmlInsRangeEnd w:id="258"/>
            <w:customXmlDelRangeStart w:id="259" w:author="Mittra, Sauvik" w:date="2024-05-09T14:24:00Z"/>
            <w:sdt>
              <w:sdtPr>
                <w:rPr>
                  <w:rStyle w:val="MarcumNormalFont"/>
                </w:rPr>
                <w:id w:val="-240564244"/>
                <w:placeholder>
                  <w:docPart w:val="A7015CCDC461457EA96EF4BCF9B089EC"/>
                </w:placeholder>
                <w15:appearance w15:val="hidden"/>
              </w:sdtPr>
              <w:sdtEndPr>
                <w:rPr>
                  <w:rStyle w:val="DefaultParagraphFont"/>
                  <w:szCs w:val="14"/>
                </w:rPr>
              </w:sdtEndPr>
              <w:sdtContent>
                <w:customXmlDelRangeEnd w:id="259"/>
                <w:customXmlDelRangeStart w:id="260" w:author="Mittra, Sauvik" w:date="2024-05-09T14:24:00Z"/>
              </w:sdtContent>
            </w:sdt>
            <w:customXmlDelRangeEnd w:id="260"/>
          </w:p>
        </w:tc>
        <w:tc>
          <w:tcPr>
            <w:tcW w:w="2227" w:type="dxa"/>
            <w:tcBorders>
              <w:top w:val="single" w:sz="6" w:space="0" w:color="auto"/>
              <w:bottom w:val="single" w:sz="2" w:space="0" w:color="auto"/>
            </w:tcBorders>
          </w:tcPr>
          <w:p w14:paraId="207BEF72" w14:textId="3CFDA64E" w:rsidR="00772BEB" w:rsidRPr="00803969" w:rsidRDefault="00000000" w:rsidP="00772BEB">
            <w:pPr>
              <w:overflowPunct w:val="0"/>
              <w:autoSpaceDE w:val="0"/>
              <w:autoSpaceDN w:val="0"/>
              <w:adjustRightInd w:val="0"/>
              <w:textAlignment w:val="baseline"/>
            </w:pPr>
            <w:customXmlInsRangeStart w:id="261" w:author="Mittra, Sauvik" w:date="2024-05-09T14:24:00Z"/>
            <w:sdt>
              <w:sdtPr>
                <w:rPr>
                  <w:rStyle w:val="MarcumNormalFont"/>
                </w:rPr>
                <w:id w:val="1906484121"/>
                <w:placeholder>
                  <w:docPart w:val="B4C24F83A54449FB8051C9882ABC3518"/>
                </w:placeholder>
                <w:dataBinding w:prefixMappings="xmlns:ns0='CFI_Review_Memo' " w:xpath="/ns0:CFI_Map_Root[1]/ns0:Valuation_Date[1]" w:storeItemID="{1D50747F-1CE4-42AE-B8F0-C6C3A7E0DF50}"/>
                <w:date w:fullDate="2024-02-07T00:00:00Z">
                  <w:dateFormat w:val="MMMM d, yyyy"/>
                  <w:lid w:val="en-US"/>
                  <w:storeMappedDataAs w:val="dateTime"/>
                  <w:calendar w:val="gregorian"/>
                </w:date>
              </w:sdtPr>
              <w:sdtEndPr>
                <w:rPr>
                  <w:rStyle w:val="DefaultParagraphFont"/>
                </w:rPr>
              </w:sdtEndPr>
              <w:sdtContent>
                <w:customXmlInsRangeEnd w:id="261"/>
                <w:ins w:id="262" w:author="Mittra, Sauvik" w:date="2024-05-09T14:24:00Z">
                  <w:r w:rsidR="00772BEB">
                    <w:rPr>
                      <w:rStyle w:val="MarcumNormalFont"/>
                    </w:rPr>
                    <w:t>February 7, 2024</w:t>
                  </w:r>
                </w:ins>
                <w:customXmlInsRangeStart w:id="263" w:author="Mittra, Sauvik" w:date="2024-05-09T14:24:00Z"/>
              </w:sdtContent>
            </w:sdt>
            <w:customXmlInsRangeEnd w:id="263"/>
          </w:p>
          <w:customXmlDelRangeStart w:id="264" w:author="Mittra, Sauvik" w:date="2024-05-09T14:24:00Z"/>
          <w:sdt>
            <w:sdtPr>
              <w:rPr>
                <w:rStyle w:val="MarcumNormalFont"/>
              </w:rPr>
              <w:id w:val="1878427950"/>
              <w:placeholder>
                <w:docPart w:val="EF863FFAF11B49E480A34CE5B7D24BC1"/>
              </w:placeholder>
              <w:dataBinding w:prefixMappings="xmlns:ns0='CFI_Review_Memo' " w:xpath="/ns0:CFI_Map_Root[1]/ns0:Valuation_Date[1]" w:storeItemID="{1D50747F-1CE4-42AE-B8F0-C6C3A7E0DF50}"/>
              <w:date w:fullDate="2024-02-07T00:00:00Z">
                <w:dateFormat w:val="MMMM d, yyyy"/>
                <w:lid w:val="en-US"/>
                <w:storeMappedDataAs w:val="dateTime"/>
                <w:calendar w:val="gregorian"/>
              </w:date>
            </w:sdtPr>
            <w:sdtEndPr>
              <w:rPr>
                <w:rStyle w:val="DefaultParagraphFont"/>
              </w:rPr>
            </w:sdtEndPr>
            <w:sdtContent>
              <w:customXmlDelRangeEnd w:id="264"/>
              <w:p w14:paraId="35919125" w14:textId="77777777" w:rsidR="00772BEB" w:rsidRPr="00803969" w:rsidRDefault="00000000" w:rsidP="00772BEB">
                <w:pPr>
                  <w:overflowPunct w:val="0"/>
                  <w:autoSpaceDE w:val="0"/>
                  <w:autoSpaceDN w:val="0"/>
                  <w:adjustRightInd w:val="0"/>
                  <w:textAlignment w:val="baseline"/>
                </w:pPr>
              </w:p>
              <w:customXmlDelRangeStart w:id="265" w:author="Mittra, Sauvik" w:date="2024-05-09T14:24:00Z"/>
            </w:sdtContent>
          </w:sdt>
          <w:customXmlDelRangeEnd w:id="265"/>
        </w:tc>
        <w:tc>
          <w:tcPr>
            <w:tcW w:w="2473" w:type="dxa"/>
            <w:tcBorders>
              <w:top w:val="single" w:sz="6" w:space="0" w:color="auto"/>
              <w:bottom w:val="single" w:sz="2" w:space="0" w:color="auto"/>
            </w:tcBorders>
          </w:tcPr>
          <w:p w14:paraId="4D9DB1EB" w14:textId="654BE778" w:rsidR="00772BEB" w:rsidRPr="00D86DF1" w:rsidRDefault="00000000" w:rsidP="00772BEB">
            <w:pPr>
              <w:keepNext/>
              <w:spacing w:after="60"/>
              <w:rPr>
                <w:rFonts w:asciiTheme="majorHAnsi" w:hAnsiTheme="majorHAnsi" w:cstheme="majorHAnsi"/>
                <w:color w:val="0000FF"/>
                <w:szCs w:val="18"/>
              </w:rPr>
            </w:pPr>
            <w:customXmlInsRangeStart w:id="266" w:author="Mittra, Sauvik" w:date="2024-05-09T14:24:00Z"/>
            <w:sdt>
              <w:sdtPr>
                <w:rPr>
                  <w:rStyle w:val="MarcumNormalFont"/>
                </w:rPr>
                <w:id w:val="-1902126946"/>
                <w:placeholder>
                  <w:docPart w:val="E024D3F4601D45B3BD688B0A1EADF0CE"/>
                </w:placeholder>
              </w:sdtPr>
              <w:sdtEndPr>
                <w:rPr>
                  <w:rStyle w:val="DefaultParagraphFont"/>
                  <w:szCs w:val="14"/>
                </w:rPr>
              </w:sdtEndPr>
              <w:sdtContent>
                <w:customXmlInsRangeEnd w:id="266"/>
                <w:ins w:id="267" w:author="Mittra, Sauvik" w:date="2024-05-09T14:24:00Z">
                  <w:r w:rsidR="00772BEB">
                    <w:rPr>
                      <w:rStyle w:val="MarcumNormalFont"/>
                    </w:rPr>
                    <w:t>$101,070,224</w:t>
                  </w:r>
                </w:ins>
                <w:customXmlInsRangeStart w:id="268" w:author="Mittra, Sauvik" w:date="2024-05-09T14:24:00Z"/>
              </w:sdtContent>
            </w:sdt>
            <w:customXmlInsRangeEnd w:id="268"/>
            <w:customXmlDelRangeStart w:id="269" w:author="Mittra, Sauvik" w:date="2024-05-09T14:24:00Z"/>
            <w:sdt>
              <w:sdtPr>
                <w:rPr>
                  <w:rStyle w:val="MarcumNormalFont"/>
                </w:rPr>
                <w:id w:val="-759216585"/>
                <w:placeholder>
                  <w:docPart w:val="EDEC47329D0A4D0994F6D0CEDBC870D5"/>
                </w:placeholder>
                <w15:appearance w15:val="hidden"/>
              </w:sdtPr>
              <w:sdtEndPr>
                <w:rPr>
                  <w:rStyle w:val="DefaultParagraphFont"/>
                  <w:szCs w:val="14"/>
                </w:rPr>
              </w:sdtEndPr>
              <w:sdtContent>
                <w:customXmlDelRangeEnd w:id="269"/>
                <w:customXmlDelRangeStart w:id="270" w:author="Mittra, Sauvik" w:date="2024-05-09T14:24:00Z"/>
              </w:sdtContent>
            </w:sdt>
            <w:customXmlDelRangeEnd w:id="270"/>
          </w:p>
        </w:tc>
        <w:tc>
          <w:tcPr>
            <w:tcW w:w="2334" w:type="dxa"/>
            <w:tcBorders>
              <w:top w:val="single" w:sz="4" w:space="0" w:color="auto"/>
              <w:bottom w:val="single" w:sz="2" w:space="0" w:color="auto"/>
            </w:tcBorders>
          </w:tcPr>
          <w:p w14:paraId="35BF657B" w14:textId="77E60579" w:rsidR="00772BEB" w:rsidRPr="00D86DF1" w:rsidRDefault="00000000" w:rsidP="00772BEB">
            <w:pPr>
              <w:keepNext/>
              <w:spacing w:after="60"/>
              <w:rPr>
                <w:rFonts w:asciiTheme="majorHAnsi" w:hAnsiTheme="majorHAnsi" w:cstheme="majorHAnsi"/>
                <w:color w:val="0000FF"/>
                <w:szCs w:val="18"/>
              </w:rPr>
            </w:pPr>
            <w:sdt>
              <w:sdtPr>
                <w:rPr>
                  <w:rStyle w:val="MarcumNormalFont"/>
                </w:rPr>
                <w:id w:val="-1753813102"/>
                <w:placeholder>
                  <w:docPart w:val="369CF895AEBF452F95F5E405E9006FDC"/>
                </w:placeholder>
                <w15:appearance w15:val="hidden"/>
              </w:sdtPr>
              <w:sdtEndPr>
                <w:rPr>
                  <w:rStyle w:val="DefaultParagraphFont"/>
                  <w:szCs w:val="14"/>
                </w:rPr>
              </w:sdtEndPr>
              <w:sdtContent>
                <w:ins w:id="271" w:author="Mittra, Sauvik" w:date="2024-05-09T14:24:00Z">
                  <w:r w:rsidR="00772BEB">
                    <w:rPr>
                      <w:rStyle w:val="MarcumNormalFont"/>
                    </w:rPr>
                    <w:t>$10</w:t>
                  </w:r>
                </w:ins>
                <w:ins w:id="272" w:author="Mittra, Sauvik" w:date="2024-05-09T14:25:00Z">
                  <w:r w:rsidR="00772BEB">
                    <w:rPr>
                      <w:rStyle w:val="MarcumNormalFont"/>
                    </w:rPr>
                    <w:t>1,044,087</w:t>
                  </w:r>
                </w:ins>
              </w:sdtContent>
            </w:sdt>
          </w:p>
        </w:tc>
        <w:tc>
          <w:tcPr>
            <w:tcW w:w="2267" w:type="dxa"/>
            <w:tcBorders>
              <w:top w:val="single" w:sz="6" w:space="0" w:color="auto"/>
              <w:bottom w:val="single" w:sz="2" w:space="0" w:color="auto"/>
            </w:tcBorders>
          </w:tcPr>
          <w:p w14:paraId="0AA4E2BF" w14:textId="36BBE924" w:rsidR="00772BEB" w:rsidRPr="00D86DF1" w:rsidRDefault="00000000" w:rsidP="00772BEB">
            <w:pPr>
              <w:keepNext/>
              <w:spacing w:after="60"/>
              <w:rPr>
                <w:rFonts w:asciiTheme="majorHAnsi" w:hAnsiTheme="majorHAnsi" w:cstheme="majorHAnsi"/>
                <w:color w:val="0000FF"/>
                <w:szCs w:val="18"/>
              </w:rPr>
            </w:pPr>
            <w:sdt>
              <w:sdtPr>
                <w:rPr>
                  <w:rStyle w:val="MarcumNormalFont"/>
                </w:rPr>
                <w:id w:val="-976303834"/>
                <w:placeholder>
                  <w:docPart w:val="BD44789A38F744AD915EC2BC3A554BBE"/>
                </w:placeholder>
                <w15:appearance w15:val="hidden"/>
              </w:sdtPr>
              <w:sdtEndPr>
                <w:rPr>
                  <w:rStyle w:val="DefaultParagraphFont"/>
                  <w:szCs w:val="14"/>
                </w:rPr>
              </w:sdtEndPr>
              <w:sdtContent>
                <w:ins w:id="273" w:author="Mittra, Sauvik" w:date="2024-05-09T14:25:00Z">
                  <w:r w:rsidR="00772BEB">
                    <w:rPr>
                      <w:rStyle w:val="MarcumNormalFont"/>
                    </w:rPr>
                    <w:t>-$26,137</w:t>
                  </w:r>
                </w:ins>
              </w:sdtContent>
            </w:sdt>
          </w:p>
        </w:tc>
        <w:tc>
          <w:tcPr>
            <w:tcW w:w="2331" w:type="dxa"/>
            <w:tcBorders>
              <w:top w:val="single" w:sz="6" w:space="0" w:color="auto"/>
              <w:bottom w:val="single" w:sz="2" w:space="0" w:color="auto"/>
            </w:tcBorders>
          </w:tcPr>
          <w:p w14:paraId="1D317F49" w14:textId="14BB5225" w:rsidR="00772BEB" w:rsidRPr="00D86DF1" w:rsidRDefault="00000000" w:rsidP="00772BEB">
            <w:pPr>
              <w:keepNext/>
              <w:spacing w:after="60"/>
              <w:rPr>
                <w:rFonts w:asciiTheme="majorHAnsi" w:hAnsiTheme="majorHAnsi" w:cstheme="majorHAnsi"/>
                <w:color w:val="0000FF"/>
                <w:szCs w:val="18"/>
              </w:rPr>
            </w:pPr>
            <w:sdt>
              <w:sdtPr>
                <w:rPr>
                  <w:rStyle w:val="MarcumNormalFont"/>
                </w:rPr>
                <w:id w:val="1402871026"/>
                <w:placeholder>
                  <w:docPart w:val="279772323052463586FD32E9E8CAC2D7"/>
                </w:placeholder>
                <w15:appearance w15:val="hidden"/>
              </w:sdtPr>
              <w:sdtEndPr>
                <w:rPr>
                  <w:rStyle w:val="DefaultParagraphFont"/>
                  <w:szCs w:val="14"/>
                </w:rPr>
              </w:sdtEndPr>
              <w:sdtContent>
                <w:ins w:id="274" w:author="Mittra, Sauvik" w:date="2024-05-09T14:25:00Z">
                  <w:r w:rsidR="00772BEB">
                    <w:rPr>
                      <w:rStyle w:val="MarcumNormalFont"/>
                    </w:rPr>
                    <w:t>-0.03%</w:t>
                  </w:r>
                </w:ins>
              </w:sdtContent>
            </w:sdt>
          </w:p>
        </w:tc>
      </w:tr>
      <w:tr w:rsidR="00772BEB" w:rsidRPr="00643626" w14:paraId="28570936" w14:textId="77777777" w:rsidTr="004570FE">
        <w:trPr>
          <w:trHeight w:val="58"/>
        </w:trPr>
        <w:tc>
          <w:tcPr>
            <w:tcW w:w="2038" w:type="dxa"/>
            <w:tcBorders>
              <w:top w:val="single" w:sz="2" w:space="0" w:color="auto"/>
            </w:tcBorders>
          </w:tcPr>
          <w:p w14:paraId="0C7B89AE" w14:textId="22BFB586" w:rsidR="00772BEB" w:rsidRPr="00C36CE3" w:rsidRDefault="00772BEB" w:rsidP="00772BEB">
            <w:pPr>
              <w:keepNext/>
              <w:spacing w:after="60"/>
              <w:rPr>
                <w:rFonts w:asciiTheme="majorHAnsi" w:hAnsiTheme="majorHAnsi" w:cstheme="majorHAnsi"/>
                <w:szCs w:val="18"/>
              </w:rPr>
            </w:pPr>
            <w:ins w:id="275" w:author="Mittra, Sauvik" w:date="2024-05-09T14:24:00Z">
              <w:r>
                <w:rPr>
                  <w:rStyle w:val="MarcumNormalFont"/>
                </w:rPr>
                <w:t>Debentures (Loan #14)</w:t>
              </w:r>
            </w:ins>
          </w:p>
        </w:tc>
        <w:tc>
          <w:tcPr>
            <w:tcW w:w="2227" w:type="dxa"/>
            <w:tcBorders>
              <w:top w:val="single" w:sz="2" w:space="0" w:color="auto"/>
            </w:tcBorders>
          </w:tcPr>
          <w:customXmlInsRangeStart w:id="276" w:author="Mittra, Sauvik" w:date="2024-05-09T14:24:00Z"/>
          <w:sdt>
            <w:sdtPr>
              <w:rPr>
                <w:rStyle w:val="MarcumNormalFont"/>
              </w:rPr>
              <w:id w:val="-1576730000"/>
              <w:placeholder>
                <w:docPart w:val="FB7A81FD7EB94DC288825FA13D8E9D53"/>
              </w:placeholder>
              <w:dataBinding w:prefixMappings="xmlns:ns0='CFI_Review_Memo' " w:xpath="/ns0:CFI_Map_Root[1]/ns0:Valuation_Date[1]" w:storeItemID="{1D50747F-1CE4-42AE-B8F0-C6C3A7E0DF50}"/>
              <w:date w:fullDate="2024-02-07T00:00:00Z">
                <w:dateFormat w:val="MMMM d, yyyy"/>
                <w:lid w:val="en-US"/>
                <w:storeMappedDataAs w:val="dateTime"/>
                <w:calendar w:val="gregorian"/>
              </w:date>
            </w:sdtPr>
            <w:sdtEndPr>
              <w:rPr>
                <w:rStyle w:val="DefaultParagraphFont"/>
              </w:rPr>
            </w:sdtEndPr>
            <w:sdtContent>
              <w:customXmlInsRangeEnd w:id="276"/>
              <w:p w14:paraId="59FECC4E" w14:textId="2FA39A04" w:rsidR="00772BEB" w:rsidRPr="00C36CE3" w:rsidRDefault="00772BEB" w:rsidP="00772BEB">
                <w:pPr>
                  <w:keepNext/>
                  <w:spacing w:after="60"/>
                  <w:rPr>
                    <w:rFonts w:asciiTheme="majorHAnsi" w:hAnsiTheme="majorHAnsi" w:cstheme="majorHAnsi"/>
                    <w:szCs w:val="18"/>
                  </w:rPr>
                </w:pPr>
                <w:ins w:id="277" w:author="Mittra, Sauvik" w:date="2024-05-09T14:24:00Z">
                  <w:r>
                    <w:rPr>
                      <w:rStyle w:val="MarcumNormalFont"/>
                    </w:rPr>
                    <w:t>February 7, 2024</w:t>
                  </w:r>
                </w:ins>
              </w:p>
              <w:customXmlInsRangeStart w:id="278" w:author="Mittra, Sauvik" w:date="2024-05-09T14:24:00Z"/>
            </w:sdtContent>
          </w:sdt>
          <w:customXmlInsRangeEnd w:id="278"/>
        </w:tc>
        <w:tc>
          <w:tcPr>
            <w:tcW w:w="2473" w:type="dxa"/>
            <w:tcBorders>
              <w:top w:val="single" w:sz="2" w:space="0" w:color="auto"/>
            </w:tcBorders>
          </w:tcPr>
          <w:p w14:paraId="1EF0B89C" w14:textId="04B34835" w:rsidR="00772BEB" w:rsidRPr="00C36CE3" w:rsidRDefault="00772BEB" w:rsidP="00772BEB">
            <w:pPr>
              <w:keepNext/>
              <w:spacing w:after="60"/>
              <w:rPr>
                <w:rFonts w:asciiTheme="majorHAnsi" w:hAnsiTheme="majorHAnsi" w:cstheme="majorHAnsi"/>
                <w:szCs w:val="18"/>
              </w:rPr>
            </w:pPr>
            <w:ins w:id="279" w:author="Mittra, Sauvik" w:date="2024-05-09T14:24:00Z">
              <w:r>
                <w:rPr>
                  <w:rStyle w:val="MarcumNormalFont"/>
                </w:rPr>
                <w:t>$122,432,794</w:t>
              </w:r>
            </w:ins>
          </w:p>
        </w:tc>
        <w:tc>
          <w:tcPr>
            <w:tcW w:w="2334" w:type="dxa"/>
            <w:tcBorders>
              <w:top w:val="single" w:sz="2" w:space="0" w:color="auto"/>
            </w:tcBorders>
          </w:tcPr>
          <w:p w14:paraId="13E6FE35" w14:textId="2F264FAF" w:rsidR="00772BEB" w:rsidRPr="00C36CE3" w:rsidRDefault="00772BEB" w:rsidP="00772BEB">
            <w:pPr>
              <w:keepNext/>
              <w:spacing w:after="60"/>
              <w:rPr>
                <w:rFonts w:asciiTheme="majorHAnsi" w:hAnsiTheme="majorHAnsi" w:cstheme="majorHAnsi"/>
                <w:szCs w:val="18"/>
              </w:rPr>
            </w:pPr>
            <w:ins w:id="280" w:author="Mittra, Sauvik" w:date="2024-05-09T14:25:00Z">
              <w:r>
                <w:rPr>
                  <w:rFonts w:asciiTheme="majorHAnsi" w:hAnsiTheme="majorHAnsi" w:cstheme="majorHAnsi"/>
                  <w:szCs w:val="18"/>
                </w:rPr>
                <w:t>$122,411,476</w:t>
              </w:r>
            </w:ins>
          </w:p>
        </w:tc>
        <w:tc>
          <w:tcPr>
            <w:tcW w:w="2267" w:type="dxa"/>
            <w:tcBorders>
              <w:top w:val="single" w:sz="2" w:space="0" w:color="auto"/>
            </w:tcBorders>
          </w:tcPr>
          <w:p w14:paraId="1FB30050" w14:textId="4F4E0895" w:rsidR="00772BEB" w:rsidRPr="00C36CE3" w:rsidRDefault="00772BEB" w:rsidP="00772BEB">
            <w:pPr>
              <w:keepNext/>
              <w:spacing w:after="60"/>
              <w:rPr>
                <w:rFonts w:asciiTheme="majorHAnsi" w:hAnsiTheme="majorHAnsi" w:cstheme="majorHAnsi"/>
                <w:szCs w:val="18"/>
              </w:rPr>
            </w:pPr>
            <w:ins w:id="281" w:author="Mittra, Sauvik" w:date="2024-05-09T14:30:00Z">
              <w:r>
                <w:rPr>
                  <w:rFonts w:asciiTheme="majorHAnsi" w:hAnsiTheme="majorHAnsi" w:cstheme="majorHAnsi"/>
                  <w:szCs w:val="18"/>
                </w:rPr>
                <w:t>-</w:t>
              </w:r>
            </w:ins>
            <w:ins w:id="282" w:author="Mittra, Sauvik" w:date="2024-05-09T14:25:00Z">
              <w:r>
                <w:rPr>
                  <w:rFonts w:asciiTheme="majorHAnsi" w:hAnsiTheme="majorHAnsi" w:cstheme="majorHAnsi"/>
                  <w:szCs w:val="18"/>
                </w:rPr>
                <w:t>$</w:t>
              </w:r>
            </w:ins>
            <w:ins w:id="283" w:author="Mittra, Sauvik" w:date="2024-05-09T14:29:00Z">
              <w:r>
                <w:rPr>
                  <w:rFonts w:asciiTheme="majorHAnsi" w:hAnsiTheme="majorHAnsi" w:cstheme="majorHAnsi"/>
                  <w:szCs w:val="18"/>
                </w:rPr>
                <w:t>21</w:t>
              </w:r>
            </w:ins>
            <w:ins w:id="284" w:author="Mittra, Sauvik" w:date="2024-05-09T14:25:00Z">
              <w:r>
                <w:rPr>
                  <w:rFonts w:asciiTheme="majorHAnsi" w:hAnsiTheme="majorHAnsi" w:cstheme="majorHAnsi"/>
                  <w:szCs w:val="18"/>
                </w:rPr>
                <w:t>,</w:t>
              </w:r>
            </w:ins>
            <w:ins w:id="285" w:author="Mittra, Sauvik" w:date="2024-05-09T14:29:00Z">
              <w:r>
                <w:rPr>
                  <w:rFonts w:asciiTheme="majorHAnsi" w:hAnsiTheme="majorHAnsi" w:cstheme="majorHAnsi"/>
                  <w:szCs w:val="18"/>
                </w:rPr>
                <w:t>318</w:t>
              </w:r>
            </w:ins>
          </w:p>
        </w:tc>
        <w:tc>
          <w:tcPr>
            <w:tcW w:w="2331" w:type="dxa"/>
            <w:tcBorders>
              <w:top w:val="single" w:sz="2" w:space="0" w:color="auto"/>
            </w:tcBorders>
          </w:tcPr>
          <w:p w14:paraId="311FB45C" w14:textId="71276911" w:rsidR="00772BEB" w:rsidRPr="00C36CE3" w:rsidRDefault="00772BEB" w:rsidP="00772BEB">
            <w:pPr>
              <w:keepNext/>
              <w:spacing w:after="60"/>
              <w:rPr>
                <w:rFonts w:asciiTheme="majorHAnsi" w:hAnsiTheme="majorHAnsi" w:cstheme="majorHAnsi"/>
                <w:szCs w:val="18"/>
              </w:rPr>
            </w:pPr>
            <w:ins w:id="286" w:author="Mittra, Sauvik" w:date="2024-05-09T14:29:00Z">
              <w:r>
                <w:rPr>
                  <w:rFonts w:asciiTheme="majorHAnsi" w:hAnsiTheme="majorHAnsi" w:cstheme="majorHAnsi"/>
                  <w:szCs w:val="18"/>
                </w:rPr>
                <w:t>-</w:t>
              </w:r>
            </w:ins>
            <w:ins w:id="287" w:author="Mittra, Sauvik" w:date="2024-05-09T14:25:00Z">
              <w:r>
                <w:rPr>
                  <w:rFonts w:asciiTheme="majorHAnsi" w:hAnsiTheme="majorHAnsi" w:cstheme="majorHAnsi"/>
                  <w:szCs w:val="18"/>
                </w:rPr>
                <w:t>0.</w:t>
              </w:r>
            </w:ins>
            <w:ins w:id="288" w:author="Mittra, Sauvik" w:date="2024-05-09T14:29:00Z">
              <w:r>
                <w:rPr>
                  <w:rFonts w:asciiTheme="majorHAnsi" w:hAnsiTheme="majorHAnsi" w:cstheme="majorHAnsi"/>
                  <w:szCs w:val="18"/>
                </w:rPr>
                <w:t>02</w:t>
              </w:r>
            </w:ins>
            <w:ins w:id="289" w:author="Mittra, Sauvik" w:date="2024-05-09T14:25:00Z">
              <w:r>
                <w:rPr>
                  <w:rFonts w:asciiTheme="majorHAnsi" w:hAnsiTheme="majorHAnsi" w:cstheme="majorHAnsi"/>
                  <w:szCs w:val="18"/>
                </w:rPr>
                <w:t>%</w:t>
              </w:r>
            </w:ins>
          </w:p>
        </w:tc>
      </w:tr>
      <w:tr w:rsidR="00772BEB" w:rsidRPr="00643626" w14:paraId="72D015AB" w14:textId="77777777" w:rsidTr="004570FE">
        <w:trPr>
          <w:trHeight w:val="58"/>
        </w:trPr>
        <w:tc>
          <w:tcPr>
            <w:tcW w:w="2038" w:type="dxa"/>
            <w:tcBorders>
              <w:top w:val="single" w:sz="2" w:space="0" w:color="auto"/>
            </w:tcBorders>
          </w:tcPr>
          <w:p w14:paraId="3F454F03" w14:textId="33DC4346" w:rsidR="00772BEB" w:rsidRDefault="00772BEB" w:rsidP="00772BEB">
            <w:pPr>
              <w:keepNext/>
              <w:spacing w:after="60"/>
              <w:rPr>
                <w:rStyle w:val="Heading2Char"/>
              </w:rPr>
            </w:pPr>
            <w:r>
              <w:rPr>
                <w:rStyle w:val="MarcumNormalFont"/>
              </w:rPr>
              <w:t>Debentures (Loan #29)</w:t>
            </w:r>
          </w:p>
        </w:tc>
        <w:tc>
          <w:tcPr>
            <w:tcW w:w="2227" w:type="dxa"/>
            <w:tcBorders>
              <w:top w:val="single" w:sz="2" w:space="0" w:color="auto"/>
            </w:tcBorders>
          </w:tcPr>
          <w:sdt>
            <w:sdtPr>
              <w:rPr>
                <w:rStyle w:val="MarcumNormalFont"/>
              </w:rPr>
              <w:id w:val="-1156144150"/>
              <w:placeholder>
                <w:docPart w:val="8D607AA484B048D58845E00B81095D0C"/>
              </w:placeholder>
              <w:dataBinding w:prefixMappings="xmlns:ns0='CFI_Review_Memo' " w:xpath="/ns0:CFI_Map_Root[1]/ns0:Valuation_Date[1]" w:storeItemID="{1D50747F-1CE4-42AE-B8F0-C6C3A7E0DF50}"/>
              <w:date w:fullDate="2024-02-07T00:00:00Z">
                <w:dateFormat w:val="MMMM d, yyyy"/>
                <w:lid w:val="en-US"/>
                <w:storeMappedDataAs w:val="dateTime"/>
                <w:calendar w:val="gregorian"/>
              </w:date>
            </w:sdtPr>
            <w:sdtEndPr>
              <w:rPr>
                <w:rStyle w:val="DefaultParagraphFont"/>
              </w:rPr>
            </w:sdtEndPr>
            <w:sdtContent>
              <w:p w14:paraId="60F4EED8" w14:textId="240D9B8A" w:rsidR="00772BEB" w:rsidRDefault="00772BEB" w:rsidP="00772BEB">
                <w:pPr>
                  <w:keepNext/>
                  <w:spacing w:after="60"/>
                  <w:rPr>
                    <w:rStyle w:val="Heading2Char"/>
                  </w:rPr>
                </w:pPr>
                <w:r>
                  <w:rPr>
                    <w:rStyle w:val="MarcumNormalFont"/>
                  </w:rPr>
                  <w:t>February 7, 2024</w:t>
                </w:r>
              </w:p>
            </w:sdtContent>
          </w:sdt>
        </w:tc>
        <w:tc>
          <w:tcPr>
            <w:tcW w:w="2473" w:type="dxa"/>
            <w:tcBorders>
              <w:top w:val="single" w:sz="2" w:space="0" w:color="auto"/>
            </w:tcBorders>
          </w:tcPr>
          <w:p w14:paraId="2F7BBC9F" w14:textId="7EE34A4C" w:rsidR="00772BEB" w:rsidRDefault="00772BEB" w:rsidP="00772BEB">
            <w:pPr>
              <w:keepNext/>
              <w:spacing w:after="60"/>
              <w:rPr>
                <w:rStyle w:val="Heading2Char"/>
              </w:rPr>
            </w:pPr>
            <w:commentRangeStart w:id="290"/>
            <w:r>
              <w:rPr>
                <w:rStyle w:val="MarcumNormalFont"/>
              </w:rPr>
              <w:t>$45,292,104</w:t>
            </w:r>
            <w:commentRangeEnd w:id="290"/>
            <w:r>
              <w:rPr>
                <w:rStyle w:val="CommentReference"/>
                <w:rFonts w:eastAsia="Times New Roman" w:cs="Arial"/>
                <w:kern w:val="0"/>
                <w14:ligatures w14:val="none"/>
              </w:rPr>
              <w:commentReference w:id="290"/>
            </w:r>
          </w:p>
        </w:tc>
        <w:tc>
          <w:tcPr>
            <w:tcW w:w="2334" w:type="dxa"/>
            <w:tcBorders>
              <w:top w:val="single" w:sz="2" w:space="0" w:color="auto"/>
            </w:tcBorders>
          </w:tcPr>
          <w:p w14:paraId="38FFE5AC" w14:textId="71A66EBD" w:rsidR="00772BEB" w:rsidRPr="00C36CE3" w:rsidRDefault="00772BEB" w:rsidP="00772BEB">
            <w:pPr>
              <w:keepNext/>
              <w:spacing w:after="60"/>
              <w:rPr>
                <w:rFonts w:asciiTheme="majorHAnsi" w:hAnsiTheme="majorHAnsi" w:cstheme="majorHAnsi"/>
                <w:szCs w:val="18"/>
              </w:rPr>
            </w:pPr>
            <w:ins w:id="291" w:author="Mittra, Sauvik" w:date="2024-05-09T14:25:00Z">
              <w:r>
                <w:rPr>
                  <w:rFonts w:asciiTheme="majorHAnsi" w:hAnsiTheme="majorHAnsi" w:cstheme="majorHAnsi"/>
                  <w:szCs w:val="18"/>
                </w:rPr>
                <w:t>$45,290,569</w:t>
              </w:r>
            </w:ins>
          </w:p>
        </w:tc>
        <w:tc>
          <w:tcPr>
            <w:tcW w:w="2267" w:type="dxa"/>
            <w:tcBorders>
              <w:top w:val="single" w:sz="2" w:space="0" w:color="auto"/>
            </w:tcBorders>
          </w:tcPr>
          <w:p w14:paraId="4C1ABD04" w14:textId="54885585" w:rsidR="00772BEB" w:rsidRPr="00C36CE3" w:rsidRDefault="00772BEB" w:rsidP="00772BEB">
            <w:pPr>
              <w:keepNext/>
              <w:spacing w:after="60"/>
              <w:rPr>
                <w:rFonts w:asciiTheme="majorHAnsi" w:hAnsiTheme="majorHAnsi" w:cstheme="majorHAnsi"/>
                <w:szCs w:val="18"/>
              </w:rPr>
            </w:pPr>
            <w:ins w:id="292" w:author="Mittra, Sauvik" w:date="2024-05-09T14:29:00Z">
              <w:r>
                <w:rPr>
                  <w:rFonts w:asciiTheme="majorHAnsi" w:hAnsiTheme="majorHAnsi" w:cstheme="majorHAnsi"/>
                  <w:szCs w:val="18"/>
                </w:rPr>
                <w:t>-</w:t>
              </w:r>
            </w:ins>
            <w:ins w:id="293" w:author="Mittra, Sauvik" w:date="2024-05-09T14:25:00Z">
              <w:r>
                <w:rPr>
                  <w:rFonts w:asciiTheme="majorHAnsi" w:hAnsiTheme="majorHAnsi" w:cstheme="majorHAnsi"/>
                  <w:szCs w:val="18"/>
                </w:rPr>
                <w:t>$</w:t>
              </w:r>
            </w:ins>
            <w:ins w:id="294" w:author="Mittra, Sauvik" w:date="2024-05-09T14:29:00Z">
              <w:r>
                <w:rPr>
                  <w:rFonts w:asciiTheme="majorHAnsi" w:hAnsiTheme="majorHAnsi" w:cstheme="majorHAnsi"/>
                  <w:szCs w:val="18"/>
                </w:rPr>
                <w:t>1,535</w:t>
              </w:r>
            </w:ins>
          </w:p>
        </w:tc>
        <w:tc>
          <w:tcPr>
            <w:tcW w:w="2331" w:type="dxa"/>
            <w:tcBorders>
              <w:top w:val="single" w:sz="2" w:space="0" w:color="auto"/>
            </w:tcBorders>
          </w:tcPr>
          <w:p w14:paraId="38D231DF" w14:textId="5B5E48D8" w:rsidR="00772BEB" w:rsidRPr="00C36CE3" w:rsidRDefault="00772BEB" w:rsidP="00772BEB">
            <w:pPr>
              <w:keepNext/>
              <w:spacing w:after="60"/>
              <w:rPr>
                <w:rFonts w:asciiTheme="majorHAnsi" w:hAnsiTheme="majorHAnsi" w:cstheme="majorHAnsi"/>
                <w:szCs w:val="18"/>
              </w:rPr>
            </w:pPr>
            <w:ins w:id="295" w:author="Mittra, Sauvik" w:date="2024-05-09T14:29:00Z">
              <w:r>
                <w:rPr>
                  <w:rFonts w:asciiTheme="majorHAnsi" w:hAnsiTheme="majorHAnsi" w:cstheme="majorHAnsi"/>
                  <w:szCs w:val="18"/>
                </w:rPr>
                <w:t>0.00%</w:t>
              </w:r>
            </w:ins>
          </w:p>
        </w:tc>
      </w:tr>
    </w:tbl>
    <w:p w14:paraId="2C6532A9" w14:textId="77777777" w:rsidR="00BA4EA8" w:rsidRDefault="00BA4EA8"/>
    <w:tbl>
      <w:tblPr>
        <w:tblStyle w:val="TableGrid"/>
        <w:tblW w:w="13500" w:type="dxa"/>
        <w:tblCellMar>
          <w:bottom w:w="115" w:type="dxa"/>
        </w:tblCellMar>
        <w:tblLook w:val="04A0" w:firstRow="1" w:lastRow="0" w:firstColumn="1" w:lastColumn="0" w:noHBand="0" w:noVBand="1"/>
      </w:tblPr>
      <w:tblGrid>
        <w:gridCol w:w="13500"/>
      </w:tblGrid>
      <w:tr w:rsidR="00400C94" w:rsidRPr="00C36CE3" w14:paraId="5B15F1F4" w14:textId="77777777" w:rsidTr="007E2393">
        <w:trPr>
          <w:trHeight w:val="129"/>
        </w:trPr>
        <w:tc>
          <w:tcPr>
            <w:tcW w:w="13500" w:type="dxa"/>
            <w:tcBorders>
              <w:top w:val="single" w:sz="6" w:space="0" w:color="auto"/>
              <w:bottom w:val="single" w:sz="6" w:space="0" w:color="auto"/>
            </w:tcBorders>
            <w:shd w:val="clear" w:color="auto" w:fill="F2F2F2" w:themeFill="background1" w:themeFillShade="F2"/>
          </w:tcPr>
          <w:p w14:paraId="747F84C8" w14:textId="767833B3" w:rsidR="00400C94" w:rsidRDefault="0005747A" w:rsidP="00945E7E">
            <w:pPr>
              <w:keepNext/>
              <w:rPr>
                <w:rFonts w:asciiTheme="majorHAnsi" w:hAnsiTheme="majorHAnsi" w:cstheme="majorHAnsi"/>
                <w:b/>
                <w:bCs/>
                <w:szCs w:val="18"/>
              </w:rPr>
            </w:pPr>
            <w:r>
              <w:rPr>
                <w:rFonts w:asciiTheme="majorHAnsi" w:hAnsiTheme="majorHAnsi" w:cstheme="majorHAnsi"/>
                <w:b/>
                <w:bCs/>
                <w:szCs w:val="18"/>
              </w:rPr>
              <w:t xml:space="preserve">MVG’s Commentary on </w:t>
            </w:r>
            <w:r w:rsidR="009719EF" w:rsidRPr="009719EF">
              <w:rPr>
                <w:rFonts w:asciiTheme="majorHAnsi" w:hAnsiTheme="majorHAnsi" w:cstheme="majorHAnsi"/>
                <w:b/>
                <w:bCs/>
                <w:szCs w:val="18"/>
              </w:rPr>
              <w:t xml:space="preserve">Primary Drivers of </w:t>
            </w:r>
            <w:r w:rsidR="00643626">
              <w:rPr>
                <w:rFonts w:asciiTheme="majorHAnsi" w:hAnsiTheme="majorHAnsi" w:cstheme="majorHAnsi"/>
                <w:b/>
                <w:bCs/>
                <w:szCs w:val="18"/>
              </w:rPr>
              <w:t>the Differences</w:t>
            </w:r>
          </w:p>
        </w:tc>
      </w:tr>
      <w:tr w:rsidR="00400C94" w:rsidRPr="00C36CE3" w14:paraId="4037D78C" w14:textId="77777777" w:rsidTr="005A4BC4">
        <w:trPr>
          <w:trHeight w:val="56"/>
        </w:trPr>
        <w:tc>
          <w:tcPr>
            <w:tcW w:w="13500" w:type="dxa"/>
            <w:tcBorders>
              <w:top w:val="single" w:sz="6" w:space="0" w:color="auto"/>
            </w:tcBorders>
          </w:tcPr>
          <w:p w14:paraId="39961D45" w14:textId="585F0D88" w:rsidR="00603B9D" w:rsidRDefault="00603B9D" w:rsidP="00366CCF">
            <w:pPr>
              <w:keepNext/>
            </w:pPr>
            <w:r>
              <w:t>A portion of the variance between MVG’s value and the Valuation Specialist's concluded value is likely the result of differences due to rounding, differences in significant assumptions (see sections above), and/or possible differences in calculations.</w:t>
            </w:r>
            <w:r w:rsidR="00036B63">
              <w:t xml:space="preserve"> </w:t>
            </w:r>
            <w:sdt>
              <w:sdtPr>
                <w:alias w:val="Specific Driver Description"/>
                <w:tag w:val="Text"/>
                <w:id w:val="1089194615"/>
                <w:placeholder>
                  <w:docPart w:val="E5DCDF3D10A6494889E9665E70546EBF"/>
                </w:placeholder>
                <w:temporary/>
                <w:showingPlcHdr/>
                <w:comboBox>
                  <w:listItem w:value="Choose an item."/>
                  <w:listItem w:displayText="The primary driver of the variances was " w:value="The primary driver of the variances was "/>
                </w:comboBox>
              </w:sdtPr>
              <w:sdtContent>
                <w:r w:rsidR="00036B63" w:rsidRPr="00925FDF">
                  <w:rPr>
                    <w:color w:val="0000FF"/>
                  </w:rPr>
                  <w:t>[</w:t>
                </w:r>
                <w:r w:rsidR="00036B63" w:rsidRPr="00925FDF">
                  <w:rPr>
                    <w:rStyle w:val="PlaceholderText"/>
                    <w:color w:val="0000FF"/>
                  </w:rPr>
                  <w:t>Choose an item</w:t>
                </w:r>
                <w:r w:rsidR="00036B63">
                  <w:rPr>
                    <w:rStyle w:val="PlaceholderText"/>
                    <w:color w:val="0000FF"/>
                  </w:rPr>
                  <w:t xml:space="preserve"> or delete]</w:t>
                </w:r>
              </w:sdtContent>
            </w:sdt>
          </w:p>
          <w:p w14:paraId="245259CE" w14:textId="77777777" w:rsidR="00ED6B0B" w:rsidRDefault="00ED6B0B" w:rsidP="00366CCF">
            <w:pPr>
              <w:keepNext/>
            </w:pPr>
          </w:p>
          <w:p w14:paraId="64FDB7C8" w14:textId="39F9E061" w:rsidR="00FC5392" w:rsidRDefault="00000000" w:rsidP="00366CCF">
            <w:pPr>
              <w:keepNext/>
            </w:pPr>
            <w:sdt>
              <w:sdtPr>
                <w:alias w:val="MCS Rand Variance"/>
                <w:tag w:val="Text"/>
                <w:id w:val="-4748053"/>
                <w:placeholder>
                  <w:docPart w:val="D9909A41817F448D9B78E6AD2564DD3F"/>
                </w:placeholder>
                <w:temporary/>
                <w:showingPlcHdr/>
                <w:comboBox>
                  <w:listItem w:value="Choose an item."/>
                  <w:listItem w:displayText="Additionally, some portion of the variance is the result of the stochastic / random nature of using a Monte Carlo Simulation." w:value="Additionally, some portion of the variance is the result of the stochastic / random nature of using a Monte Carlo Simulation."/>
                </w:comboBox>
              </w:sdtPr>
              <w:sdtContent>
                <w:r w:rsidR="00EE6A36" w:rsidRPr="00925FDF">
                  <w:rPr>
                    <w:color w:val="0000FF"/>
                  </w:rPr>
                  <w:t>[</w:t>
                </w:r>
                <w:r w:rsidR="00EE6A36" w:rsidRPr="00925FDF">
                  <w:rPr>
                    <w:rStyle w:val="PlaceholderText"/>
                    <w:color w:val="0000FF"/>
                  </w:rPr>
                  <w:t>Choose an item</w:t>
                </w:r>
                <w:r w:rsidR="00EE6A36">
                  <w:rPr>
                    <w:rStyle w:val="PlaceholderText"/>
                    <w:color w:val="0000FF"/>
                  </w:rPr>
                  <w:t xml:space="preserve"> or delete]</w:t>
                </w:r>
              </w:sdtContent>
            </w:sdt>
          </w:p>
          <w:p w14:paraId="7C0C9192" w14:textId="77777777" w:rsidR="00FC5392" w:rsidRDefault="00FC5392" w:rsidP="00366CCF">
            <w:pPr>
              <w:keepNext/>
            </w:pPr>
          </w:p>
          <w:p w14:paraId="693F3772" w14:textId="77777777" w:rsidR="00577DCB" w:rsidRDefault="00945140" w:rsidP="00366CCF">
            <w:pPr>
              <w:keepNext/>
            </w:pPr>
            <w:r w:rsidRPr="00945140">
              <w:t>MVG communicated the variances</w:t>
            </w:r>
            <w:r w:rsidR="009F2083">
              <w:t xml:space="preserve"> shown above</w:t>
            </w:r>
            <w:r w:rsidRPr="00945140">
              <w:t xml:space="preserve"> to the Engagement Team. </w:t>
            </w:r>
          </w:p>
          <w:p w14:paraId="08C188D1" w14:textId="77777777" w:rsidR="00366CCF" w:rsidRDefault="00366CCF" w:rsidP="00366CCF">
            <w:pPr>
              <w:keepNext/>
            </w:pPr>
          </w:p>
          <w:p w14:paraId="42793D77" w14:textId="7311C1CC" w:rsidR="004367AA" w:rsidRPr="00526C70" w:rsidRDefault="009F2083" w:rsidP="00945E7E">
            <w:pPr>
              <w:keepNext/>
            </w:pPr>
            <w:r>
              <w:t>T</w:t>
            </w:r>
            <w:r w:rsidR="00945140" w:rsidRPr="00945140">
              <w:t xml:space="preserve">he Engagement team </w:t>
            </w:r>
            <w:r w:rsidR="002D5F50">
              <w:t xml:space="preserve">communicated </w:t>
            </w:r>
            <w:r>
              <w:t xml:space="preserve">back to </w:t>
            </w:r>
            <w:r w:rsidR="00945140" w:rsidRPr="00945140">
              <w:t xml:space="preserve">MVG </w:t>
            </w:r>
            <w:r w:rsidR="002D5F50">
              <w:t xml:space="preserve">that </w:t>
            </w:r>
            <w:r w:rsidR="00643626">
              <w:t>MVG</w:t>
            </w:r>
            <w:r w:rsidR="002D5F50">
              <w:t xml:space="preserve"> did not need to </w:t>
            </w:r>
            <w:r w:rsidR="00945140" w:rsidRPr="00945140">
              <w:t>perform any additional tests aimed at determin</w:t>
            </w:r>
            <w:r w:rsidR="00577DCB">
              <w:t>ing</w:t>
            </w:r>
            <w:r w:rsidR="00945140" w:rsidRPr="00945140">
              <w:t xml:space="preserve"> what the primary drivers were behind the </w:t>
            </w:r>
            <w:r w:rsidR="002D5F50">
              <w:t xml:space="preserve">variances </w:t>
            </w:r>
            <w:r w:rsidR="00945140" w:rsidRPr="00945140">
              <w:t>outlined above.</w:t>
            </w:r>
            <w:r>
              <w:t xml:space="preserve"> MVG </w:t>
            </w:r>
            <w:r w:rsidRPr="009F2083">
              <w:t>defer</w:t>
            </w:r>
            <w:r>
              <w:t>s</w:t>
            </w:r>
            <w:r w:rsidR="00577DCB" w:rsidDel="00BE2A92">
              <w:t xml:space="preserve"> </w:t>
            </w:r>
            <w:r w:rsidRPr="009F2083">
              <w:t xml:space="preserve">to the </w:t>
            </w:r>
            <w:r>
              <w:t xml:space="preserve">Engagement </w:t>
            </w:r>
            <w:r w:rsidRPr="009F2083">
              <w:t>Team</w:t>
            </w:r>
            <w:r w:rsidR="00BE2A92">
              <w:t xml:space="preserve"> whether</w:t>
            </w:r>
            <w:r w:rsidR="00BE2A92" w:rsidRPr="009F2083">
              <w:t xml:space="preserve"> the variance</w:t>
            </w:r>
            <w:r w:rsidR="00BE2A92">
              <w:t xml:space="preserve"> </w:t>
            </w:r>
            <w:r w:rsidR="001338DD">
              <w:t xml:space="preserve">between the </w:t>
            </w:r>
            <w:r w:rsidR="007135F3">
              <w:t>Fair Value Measurements</w:t>
            </w:r>
            <w:r w:rsidR="001338DD">
              <w:t xml:space="preserve"> and </w:t>
            </w:r>
            <w:r w:rsidR="00533908">
              <w:t>MVG’s</w:t>
            </w:r>
            <w:r w:rsidR="001338DD">
              <w:t xml:space="preserve"> </w:t>
            </w:r>
            <w:r w:rsidR="002347C0" w:rsidRPr="002347C0">
              <w:t xml:space="preserve">Fair Value Estimates </w:t>
            </w:r>
            <w:r w:rsidR="00533908">
              <w:t xml:space="preserve">are </w:t>
            </w:r>
            <w:r w:rsidR="00BE2A92">
              <w:t>within a reasonable range</w:t>
            </w:r>
            <w:r w:rsidRPr="009F2083">
              <w:t xml:space="preserve">. </w:t>
            </w:r>
            <w:r w:rsidR="00643626">
              <w:t>See</w:t>
            </w:r>
            <w:r w:rsidR="0053325A">
              <w:t xml:space="preserve"> </w:t>
            </w:r>
            <w:r w:rsidR="0053325A" w:rsidRPr="0053325A">
              <w:t>Matters Addressed by the Engagement Team</w:t>
            </w:r>
            <w:r w:rsidR="00643626">
              <w:t>.</w:t>
            </w:r>
          </w:p>
        </w:tc>
      </w:tr>
    </w:tbl>
    <w:p w14:paraId="1972598B" w14:textId="1A37B6C5" w:rsidR="00A16D09" w:rsidRDefault="00A16D09" w:rsidP="00A16D09">
      <w:pPr>
        <w:rPr>
          <w:rFonts w:asciiTheme="majorHAnsi" w:hAnsiTheme="majorHAnsi" w:cstheme="majorHAnsi"/>
          <w:szCs w:val="18"/>
        </w:rPr>
      </w:pPr>
    </w:p>
    <w:p w14:paraId="06498EE4" w14:textId="77777777" w:rsidR="00F6532F" w:rsidRDefault="00F6532F">
      <w:pPr>
        <w:rPr>
          <w:rFonts w:asciiTheme="majorHAnsi" w:hAnsiTheme="majorHAnsi" w:cstheme="majorHAnsi"/>
          <w:b/>
          <w:bCs/>
          <w:sz w:val="24"/>
        </w:rPr>
      </w:pPr>
      <w:bookmarkStart w:id="296" w:name="_Conclusions"/>
      <w:bookmarkEnd w:id="296"/>
      <w:r>
        <w:br w:type="page"/>
      </w:r>
    </w:p>
    <w:p w14:paraId="5F5D52A0" w14:textId="5F9F6B00" w:rsidR="00A16D09" w:rsidRDefault="00A16D09" w:rsidP="005C2DC3">
      <w:pPr>
        <w:pStyle w:val="Heading1"/>
      </w:pPr>
      <w:bookmarkStart w:id="297" w:name="_Toc162561169"/>
      <w:r>
        <w:lastRenderedPageBreak/>
        <w:t>Conclusions</w:t>
      </w:r>
      <w:r w:rsidR="003C4D0B">
        <w:t xml:space="preserve"> Based on Findings</w:t>
      </w:r>
      <w:bookmarkEnd w:id="297"/>
    </w:p>
    <w:p w14:paraId="352904B2" w14:textId="01A5F962" w:rsidR="00EB4084" w:rsidRPr="00EB4084" w:rsidRDefault="00EB4084" w:rsidP="00EB4084">
      <w:r>
        <w:t>Based on the procedures performed and evidence obtained supporting the F</w:t>
      </w:r>
      <w:r w:rsidRPr="00720C34">
        <w:t xml:space="preserve">air </w:t>
      </w:r>
      <w:r>
        <w:t>V</w:t>
      </w:r>
      <w:r w:rsidRPr="00720C34">
        <w:t xml:space="preserve">alue </w:t>
      </w:r>
      <w:r>
        <w:t>M</w:t>
      </w:r>
      <w:r w:rsidRPr="00720C34">
        <w:t>easurements</w:t>
      </w:r>
      <w:r>
        <w:t>, and based on the scope of work:</w:t>
      </w:r>
    </w:p>
    <w:p w14:paraId="2047A69A" w14:textId="26F82AE1" w:rsidR="004458AD" w:rsidRDefault="00935CA0" w:rsidP="00935CA0">
      <w:pPr>
        <w:pStyle w:val="HiddenText"/>
      </w:pPr>
      <w:r>
        <w:t>SELECT ONE OF THE FOLLOWING</w:t>
      </w:r>
    </w:p>
    <w:tbl>
      <w:tblPr>
        <w:tblStyle w:val="TableGrid"/>
        <w:tblW w:w="13675" w:type="dxa"/>
        <w:tblCellMar>
          <w:bottom w:w="115" w:type="dxa"/>
        </w:tblCellMar>
        <w:tblLook w:val="04A0" w:firstRow="1" w:lastRow="0" w:firstColumn="1" w:lastColumn="0" w:noHBand="0" w:noVBand="1"/>
      </w:tblPr>
      <w:tblGrid>
        <w:gridCol w:w="1435"/>
        <w:gridCol w:w="12240"/>
      </w:tblGrid>
      <w:tr w:rsidR="0053325A" w:rsidRPr="00C36CE3" w14:paraId="4E0661DA" w14:textId="350A8783" w:rsidTr="009105E4">
        <w:trPr>
          <w:trHeight w:val="44"/>
          <w:hidden w:val="0"/>
        </w:trPr>
        <w:tc>
          <w:tcPr>
            <w:tcW w:w="1435" w:type="dxa"/>
            <w:shd w:val="clear" w:color="auto" w:fill="F2F2F2" w:themeFill="background1" w:themeFillShade="F2"/>
          </w:tcPr>
          <w:p w14:paraId="30D54D09" w14:textId="351C1018" w:rsidR="00EB4084" w:rsidRPr="00EB4084" w:rsidRDefault="00EB4084" w:rsidP="009105E4">
            <w:pPr>
              <w:pStyle w:val="HiddenText"/>
              <w:spacing w:after="60"/>
              <w:rPr>
                <w:b/>
                <w:bCs/>
                <w:vanish w:val="0"/>
                <w:color w:val="auto"/>
              </w:rPr>
            </w:pPr>
            <w:r w:rsidRPr="00EB4084">
              <w:rPr>
                <w:b/>
                <w:bCs/>
                <w:vanish w:val="0"/>
                <w:color w:val="auto"/>
              </w:rPr>
              <w:t>Item</w:t>
            </w:r>
          </w:p>
        </w:tc>
        <w:tc>
          <w:tcPr>
            <w:tcW w:w="12240" w:type="dxa"/>
            <w:shd w:val="clear" w:color="auto" w:fill="F2F2F2" w:themeFill="background1" w:themeFillShade="F2"/>
          </w:tcPr>
          <w:p w14:paraId="6FFD6DC6" w14:textId="6EFEC595" w:rsidR="0053325A" w:rsidRPr="00526C70" w:rsidRDefault="00EB4084" w:rsidP="009105E4">
            <w:pPr>
              <w:spacing w:after="60"/>
            </w:pPr>
            <w:r>
              <w:rPr>
                <w:rFonts w:asciiTheme="majorHAnsi" w:hAnsiTheme="majorHAnsi" w:cstheme="majorHAnsi"/>
                <w:b/>
                <w:bCs/>
                <w:szCs w:val="18"/>
              </w:rPr>
              <w:t>MVG Conclusion</w:t>
            </w:r>
          </w:p>
        </w:tc>
      </w:tr>
      <w:tr w:rsidR="00710099" w:rsidRPr="00C36CE3" w14:paraId="26C30A64" w14:textId="77777777" w:rsidTr="00EB4084">
        <w:trPr>
          <w:trHeight w:val="56"/>
          <w:hidden w:val="0"/>
        </w:trPr>
        <w:tc>
          <w:tcPr>
            <w:tcW w:w="1435" w:type="dxa"/>
          </w:tcPr>
          <w:p w14:paraId="53E948D8" w14:textId="285A85DB" w:rsidR="00710099" w:rsidRPr="00EB4084" w:rsidRDefault="00C73308" w:rsidP="00EB21A3">
            <w:pPr>
              <w:pStyle w:val="HiddenText"/>
              <w:rPr>
                <w:vanish w:val="0"/>
              </w:rPr>
            </w:pPr>
            <w:r w:rsidRPr="00EB4084">
              <w:rPr>
                <w:vanish w:val="0"/>
                <w:color w:val="auto"/>
              </w:rPr>
              <w:t>Valuation Methodology</w:t>
            </w:r>
          </w:p>
        </w:tc>
        <w:tc>
          <w:tcPr>
            <w:tcW w:w="12240" w:type="dxa"/>
          </w:tcPr>
          <w:p w14:paraId="15EE3B6B" w14:textId="5306CF09" w:rsidR="00C73308" w:rsidRDefault="00116EEB" w:rsidP="00C73308">
            <w:ins w:id="298" w:author="Mittra, Sauvik" w:date="2024-05-09T14:30:00Z">
              <w:r w:rsidRPr="00116EEB">
                <w:t>The methodology used to develop the Fair Value Measurements is appropriate under the circumstances, considering the nature, terms, and characteristics of the In Scope Items; the requirements of the Applicable Financial Reporting Framework; the business, industry, and environment in which the entity operates; and the extent to which the Fair Value Measurements are based on inputs that are observable directly or indirectly.</w:t>
              </w:r>
            </w:ins>
          </w:p>
          <w:p w14:paraId="3FD69947" w14:textId="62578DD6" w:rsidR="00710099" w:rsidRPr="00C73308" w:rsidRDefault="00710099" w:rsidP="00EB21A3">
            <w:pPr>
              <w:pStyle w:val="HiddenText"/>
              <w:rPr>
                <w:vanish w:val="0"/>
              </w:rPr>
            </w:pPr>
          </w:p>
        </w:tc>
      </w:tr>
      <w:tr w:rsidR="00710099" w:rsidRPr="00C36CE3" w14:paraId="10DA07B1" w14:textId="77777777" w:rsidTr="00EB4084">
        <w:trPr>
          <w:trHeight w:val="56"/>
          <w:hidden w:val="0"/>
        </w:trPr>
        <w:tc>
          <w:tcPr>
            <w:tcW w:w="1435" w:type="dxa"/>
          </w:tcPr>
          <w:p w14:paraId="1E6DDCCD" w14:textId="66063A24" w:rsidR="00710099" w:rsidRPr="00EB4084" w:rsidRDefault="00C73308" w:rsidP="00EB21A3">
            <w:pPr>
              <w:pStyle w:val="HiddenText"/>
              <w:rPr>
                <w:vanish w:val="0"/>
              </w:rPr>
            </w:pPr>
            <w:r w:rsidRPr="00EB4084">
              <w:rPr>
                <w:vanish w:val="0"/>
                <w:color w:val="auto"/>
              </w:rPr>
              <w:t>Significant Assumptions</w:t>
            </w:r>
          </w:p>
        </w:tc>
        <w:tc>
          <w:tcPr>
            <w:tcW w:w="12240" w:type="dxa"/>
          </w:tcPr>
          <w:p w14:paraId="4CA62E4B" w14:textId="17D88A0D" w:rsidR="00C73308" w:rsidRDefault="00116EEB" w:rsidP="00C73308">
            <w:ins w:id="299" w:author="Mittra, Sauvik" w:date="2024-05-09T14:30:00Z">
              <w:r w:rsidRPr="00116EEB">
                <w:t xml:space="preserve">Given the additional procedures MVG performed to test the effect of the differences MVG observed between the Valuation Specialist's assumptions and the assumptions we independently verified or developed during our comparative analysis, the significant assumptions, when considered in aggregate, </w:t>
              </w:r>
              <w:proofErr w:type="gramStart"/>
              <w:r w:rsidRPr="00116EEB">
                <w:t>are considered to be</w:t>
              </w:r>
              <w:proofErr w:type="gramEnd"/>
              <w:r w:rsidRPr="00116EEB">
                <w:t xml:space="preserve"> within a reasonable range.</w:t>
              </w:r>
            </w:ins>
          </w:p>
          <w:p w14:paraId="77BC60C9" w14:textId="77777777" w:rsidR="00710099" w:rsidRPr="00C73308" w:rsidRDefault="00710099" w:rsidP="00EB21A3">
            <w:pPr>
              <w:pStyle w:val="HiddenText"/>
              <w:rPr>
                <w:vanish w:val="0"/>
              </w:rPr>
            </w:pPr>
          </w:p>
        </w:tc>
      </w:tr>
      <w:tr w:rsidR="00710099" w:rsidRPr="00C36CE3" w14:paraId="757CA133" w14:textId="77777777" w:rsidTr="00EB4084">
        <w:trPr>
          <w:trHeight w:val="56"/>
          <w:hidden w:val="0"/>
        </w:trPr>
        <w:tc>
          <w:tcPr>
            <w:tcW w:w="1435" w:type="dxa"/>
          </w:tcPr>
          <w:p w14:paraId="767E269F" w14:textId="5850C87F" w:rsidR="00710099" w:rsidRPr="00EB4084" w:rsidRDefault="00C73308" w:rsidP="00EB21A3">
            <w:pPr>
              <w:pStyle w:val="HiddenText"/>
              <w:rPr>
                <w:vanish w:val="0"/>
              </w:rPr>
            </w:pPr>
            <w:r w:rsidRPr="00EB4084">
              <w:rPr>
                <w:vanish w:val="0"/>
                <w:color w:val="auto"/>
              </w:rPr>
              <w:t>Comparative Calculations</w:t>
            </w:r>
          </w:p>
        </w:tc>
        <w:tc>
          <w:tcPr>
            <w:tcW w:w="12240" w:type="dxa"/>
          </w:tcPr>
          <w:p w14:paraId="10222F2A" w14:textId="79F42536" w:rsidR="00C73308" w:rsidRDefault="00116EEB" w:rsidP="00C73308">
            <w:ins w:id="300" w:author="Mittra, Sauvik" w:date="2024-05-09T14:30:00Z">
              <w:r w:rsidRPr="00116EEB">
                <w:t>MVG's comparative calculations of the fair value of the In Scope Items resulted in the variances discussed in the MVG Comparative Calculations section of this memo. MVG defers to the Engagement Team whether the variance between the Fair Value Measurements and MVG’s Fair Value Estimates are within a reasonable range.</w:t>
              </w:r>
            </w:ins>
          </w:p>
          <w:p w14:paraId="609CABEE" w14:textId="77777777" w:rsidR="00710099" w:rsidRPr="00C73308" w:rsidRDefault="00710099" w:rsidP="00EB21A3">
            <w:pPr>
              <w:pStyle w:val="HiddenText"/>
              <w:rPr>
                <w:vanish w:val="0"/>
              </w:rPr>
            </w:pPr>
          </w:p>
        </w:tc>
      </w:tr>
    </w:tbl>
    <w:p w14:paraId="7C59F63D" w14:textId="77777777" w:rsidR="00A83494" w:rsidRDefault="00A83494"/>
    <w:p w14:paraId="374F9D6B" w14:textId="77777777" w:rsidR="0049685C" w:rsidRDefault="0049685C"/>
    <w:p w14:paraId="086FB2A4" w14:textId="77777777" w:rsidR="004458AD" w:rsidRPr="004458AD" w:rsidRDefault="004458AD" w:rsidP="004458AD"/>
    <w:p w14:paraId="72E27AA8" w14:textId="77777777" w:rsidR="00DC5724" w:rsidRDefault="00DC5724" w:rsidP="00DC5724">
      <w:pPr>
        <w:spacing w:after="0"/>
      </w:pPr>
    </w:p>
    <w:p w14:paraId="54AC3219" w14:textId="77777777" w:rsidR="00DB03E5" w:rsidRDefault="00DB03E5" w:rsidP="00185278"/>
    <w:p w14:paraId="551A98E8" w14:textId="77777777" w:rsidR="00DB03E5" w:rsidRDefault="00DB03E5" w:rsidP="00185278"/>
    <w:p w14:paraId="6CFBC61D" w14:textId="411CBBD2" w:rsidR="00DB03E5" w:rsidRDefault="00DB03E5" w:rsidP="00185278"/>
    <w:p w14:paraId="57C61562" w14:textId="77777777" w:rsidR="00127BA5" w:rsidRDefault="00127BA5">
      <w:pPr>
        <w:rPr>
          <w:rFonts w:asciiTheme="majorHAnsi" w:hAnsiTheme="majorHAnsi" w:cstheme="majorHAnsi"/>
          <w:b/>
          <w:bCs/>
          <w:sz w:val="24"/>
        </w:rPr>
      </w:pPr>
      <w:bookmarkStart w:id="301" w:name="_Matters_to_be"/>
      <w:bookmarkStart w:id="302" w:name="_Matters_Addressed_by"/>
      <w:bookmarkStart w:id="303" w:name="_Hlk158564190"/>
      <w:bookmarkEnd w:id="301"/>
      <w:bookmarkEnd w:id="302"/>
      <w:r>
        <w:br w:type="page"/>
      </w:r>
    </w:p>
    <w:p w14:paraId="0EEED6B6" w14:textId="40174530" w:rsidR="00A16D09" w:rsidRPr="0035653C" w:rsidRDefault="00A16D09" w:rsidP="005C2DC3">
      <w:pPr>
        <w:pStyle w:val="Heading1"/>
      </w:pPr>
      <w:bookmarkStart w:id="304" w:name="_Toc162561170"/>
      <w:r>
        <w:lastRenderedPageBreak/>
        <w:t>Matters Addressed by the Engagement Team</w:t>
      </w:r>
      <w:bookmarkEnd w:id="304"/>
    </w:p>
    <w:tbl>
      <w:tblPr>
        <w:tblStyle w:val="TableGrid"/>
        <w:tblW w:w="13500" w:type="dxa"/>
        <w:tblInd w:w="-5" w:type="dxa"/>
        <w:tblBorders>
          <w:insideH w:val="none" w:sz="0" w:space="0" w:color="auto"/>
          <w:insideV w:val="none" w:sz="0" w:space="0" w:color="auto"/>
        </w:tblBorders>
        <w:tblCellMar>
          <w:bottom w:w="115" w:type="dxa"/>
        </w:tblCellMar>
        <w:tblLook w:val="04A0" w:firstRow="1" w:lastRow="0" w:firstColumn="1" w:lastColumn="0" w:noHBand="0" w:noVBand="1"/>
      </w:tblPr>
      <w:tblGrid>
        <w:gridCol w:w="13500"/>
      </w:tblGrid>
      <w:tr w:rsidR="00A16D09" w:rsidRPr="00A54050" w14:paraId="21FD330B" w14:textId="77777777" w:rsidTr="000160BC">
        <w:trPr>
          <w:trHeight w:val="230"/>
        </w:trPr>
        <w:tc>
          <w:tcPr>
            <w:tcW w:w="13500" w:type="dxa"/>
            <w:tcBorders>
              <w:top w:val="single" w:sz="4" w:space="0" w:color="auto"/>
              <w:bottom w:val="single" w:sz="4" w:space="0" w:color="auto"/>
            </w:tcBorders>
          </w:tcPr>
          <w:p w14:paraId="7BAFCA9F" w14:textId="0550FDB5" w:rsidR="00A16D09" w:rsidRPr="00FB2826" w:rsidRDefault="00A16D09" w:rsidP="00C24BFB">
            <w:pPr>
              <w:pStyle w:val="TableHeading"/>
              <w:keepNext/>
              <w:rPr>
                <w:color w:val="auto"/>
              </w:rPr>
            </w:pPr>
            <w:r w:rsidRPr="00FB2826">
              <w:rPr>
                <w:color w:val="auto"/>
              </w:rPr>
              <w:t>Matters Addressed by Engagement Team</w:t>
            </w:r>
          </w:p>
        </w:tc>
      </w:tr>
      <w:tr w:rsidR="003925C9" w:rsidRPr="00A54050" w14:paraId="0B2B9A23" w14:textId="77777777" w:rsidTr="000160BC">
        <w:trPr>
          <w:trHeight w:val="230"/>
        </w:trPr>
        <w:tc>
          <w:tcPr>
            <w:tcW w:w="13500" w:type="dxa"/>
            <w:tcBorders>
              <w:top w:val="single" w:sz="4" w:space="0" w:color="auto"/>
              <w:bottom w:val="single" w:sz="2" w:space="0" w:color="auto"/>
            </w:tcBorders>
          </w:tcPr>
          <w:p w14:paraId="56335AB4" w14:textId="29877568" w:rsidR="003925C9" w:rsidRPr="0076180A" w:rsidRDefault="00811345" w:rsidP="00173862">
            <w:pPr>
              <w:keepNext/>
              <w:spacing w:after="60"/>
              <w:rPr>
                <w:szCs w:val="18"/>
              </w:rPr>
            </w:pPr>
            <w:r w:rsidRPr="0076180A">
              <w:rPr>
                <w:szCs w:val="18"/>
              </w:rPr>
              <w:t xml:space="preserve">If the Valuation Specialist’s analysis was </w:t>
            </w:r>
            <w:r w:rsidR="0055021B" w:rsidRPr="0076180A">
              <w:rPr>
                <w:szCs w:val="18"/>
              </w:rPr>
              <w:t>in draft form, o</w:t>
            </w:r>
            <w:r w:rsidR="00A52D42" w:rsidRPr="0076180A">
              <w:rPr>
                <w:szCs w:val="18"/>
              </w:rPr>
              <w:t>btain a final version of the Valuation Specialist’s analysis and confirm it does not differ in any material way from the version reviewed by MVG.</w:t>
            </w:r>
          </w:p>
        </w:tc>
      </w:tr>
      <w:tr w:rsidR="00A92EE7" w:rsidRPr="00A54050" w14:paraId="18770C9D" w14:textId="77777777" w:rsidTr="009C2D2C">
        <w:trPr>
          <w:trHeight w:val="230"/>
        </w:trPr>
        <w:tc>
          <w:tcPr>
            <w:tcW w:w="13500" w:type="dxa"/>
            <w:tcBorders>
              <w:top w:val="single" w:sz="2" w:space="0" w:color="auto"/>
              <w:bottom w:val="single" w:sz="2" w:space="0" w:color="auto"/>
            </w:tcBorders>
          </w:tcPr>
          <w:p w14:paraId="1497A3E4" w14:textId="170A837B" w:rsidR="00A92EE7" w:rsidRPr="0076180A" w:rsidRDefault="00A92EE7" w:rsidP="009C2D2C">
            <w:pPr>
              <w:keepNext/>
              <w:spacing w:after="60"/>
              <w:rPr>
                <w:color w:val="FF0000"/>
                <w:szCs w:val="18"/>
              </w:rPr>
            </w:pPr>
            <w:r w:rsidRPr="0076180A">
              <w:rPr>
                <w:szCs w:val="18"/>
              </w:rPr>
              <w:t xml:space="preserve">Evaluate the reasonableness of the variances between MVG’s Fair Value Expectations and the Valuation Specialist’s Fair Value Measurements, as noted in the </w:t>
            </w:r>
            <w:r w:rsidR="00EB21A3" w:rsidRPr="00EB21A3">
              <w:rPr>
                <w:szCs w:val="18"/>
              </w:rPr>
              <w:t xml:space="preserve">MVG Comparative Calculations </w:t>
            </w:r>
            <w:r w:rsidRPr="0076180A">
              <w:rPr>
                <w:szCs w:val="18"/>
              </w:rPr>
              <w:t>section of this memo.</w:t>
            </w:r>
          </w:p>
        </w:tc>
      </w:tr>
      <w:tr w:rsidR="002C6E4C" w:rsidRPr="00A54050" w14:paraId="4E3FE97D" w14:textId="77777777" w:rsidTr="000160BC">
        <w:trPr>
          <w:trHeight w:val="230"/>
        </w:trPr>
        <w:tc>
          <w:tcPr>
            <w:tcW w:w="13500" w:type="dxa"/>
            <w:tcBorders>
              <w:top w:val="single" w:sz="2" w:space="0" w:color="auto"/>
              <w:bottom w:val="single" w:sz="2" w:space="0" w:color="auto"/>
            </w:tcBorders>
          </w:tcPr>
          <w:p w14:paraId="10956492" w14:textId="2FE121A8" w:rsidR="002C6E4C" w:rsidRPr="0076180A" w:rsidRDefault="002C6E4C" w:rsidP="002C6E4C">
            <w:pPr>
              <w:keepNext/>
              <w:spacing w:after="60"/>
              <w:rPr>
                <w:szCs w:val="18"/>
              </w:rPr>
            </w:pPr>
            <w:r w:rsidRPr="0076180A">
              <w:rPr>
                <w:szCs w:val="18"/>
              </w:rPr>
              <w:t>Evaluate the reliability of the data and significant assumptions used by the Valuation Specialist and/or by MVG which were sourced from external vendors</w:t>
            </w:r>
            <w:r w:rsidR="00686A2A">
              <w:rPr>
                <w:szCs w:val="18"/>
              </w:rPr>
              <w:t xml:space="preserve"> / pricing services</w:t>
            </w:r>
            <w:r w:rsidRPr="0076180A">
              <w:rPr>
                <w:szCs w:val="18"/>
              </w:rPr>
              <w:t>.</w:t>
            </w:r>
          </w:p>
        </w:tc>
      </w:tr>
      <w:tr w:rsidR="00044B3D" w:rsidRPr="00A54050" w14:paraId="129DB520" w14:textId="77777777" w:rsidTr="000160BC">
        <w:trPr>
          <w:trHeight w:val="230"/>
        </w:trPr>
        <w:tc>
          <w:tcPr>
            <w:tcW w:w="13500" w:type="dxa"/>
            <w:tcBorders>
              <w:top w:val="single" w:sz="2" w:space="0" w:color="auto"/>
              <w:bottom w:val="single" w:sz="2" w:space="0" w:color="auto"/>
            </w:tcBorders>
          </w:tcPr>
          <w:p w14:paraId="424600E9" w14:textId="473A553B" w:rsidR="00044B3D" w:rsidRPr="0076180A" w:rsidRDefault="00044B3D" w:rsidP="002C6E4C">
            <w:pPr>
              <w:keepNext/>
              <w:spacing w:after="60"/>
              <w:rPr>
                <w:szCs w:val="18"/>
              </w:rPr>
            </w:pPr>
            <w:r w:rsidRPr="0076180A">
              <w:rPr>
                <w:szCs w:val="18"/>
              </w:rPr>
              <w:t>Verify that the contractually defined terms which were used by the Valuation Specialist and/or MVG agree with appropriate supporting documentation.</w:t>
            </w:r>
          </w:p>
        </w:tc>
      </w:tr>
      <w:tr w:rsidR="002C6E4C" w:rsidRPr="00A54050" w14:paraId="65878E61" w14:textId="77777777" w:rsidTr="000160BC">
        <w:trPr>
          <w:trHeight w:val="230"/>
        </w:trPr>
        <w:tc>
          <w:tcPr>
            <w:tcW w:w="13500" w:type="dxa"/>
            <w:tcBorders>
              <w:top w:val="single" w:sz="2" w:space="0" w:color="auto"/>
              <w:bottom w:val="single" w:sz="2" w:space="0" w:color="auto"/>
            </w:tcBorders>
          </w:tcPr>
          <w:p w14:paraId="204C8FB4" w14:textId="77777777" w:rsidR="002C6E4C" w:rsidRPr="0076180A" w:rsidRDefault="002C6E4C" w:rsidP="002C6E4C">
            <w:pPr>
              <w:keepNext/>
              <w:spacing w:after="60"/>
              <w:rPr>
                <w:szCs w:val="18"/>
              </w:rPr>
            </w:pPr>
            <w:r w:rsidRPr="0076180A">
              <w:rPr>
                <w:szCs w:val="18"/>
              </w:rPr>
              <w:t>Evaluate the reasonableness of the data and assumptions that were produced or provided by the Company that were used by the Valuation Specialist and/or by MVG, including:</w:t>
            </w:r>
          </w:p>
          <w:p w14:paraId="1C270115" w14:textId="48667F62" w:rsidR="00C51416" w:rsidRDefault="00C51416" w:rsidP="00C51416">
            <w:pPr>
              <w:pStyle w:val="ListParagraph"/>
              <w:numPr>
                <w:ilvl w:val="0"/>
                <w:numId w:val="25"/>
              </w:numPr>
              <w:rPr>
                <w:ins w:id="305" w:author="Mittra, Sauvik" w:date="2024-05-09T14:33:00Z"/>
              </w:rPr>
            </w:pPr>
            <w:ins w:id="306" w:author="Mittra, Sauvik" w:date="2024-05-09T14:33:00Z">
              <w:r>
                <w:t>Outstanding principal for the following:</w:t>
              </w:r>
            </w:ins>
          </w:p>
          <w:p w14:paraId="1F613595" w14:textId="77777777" w:rsidR="00C51416" w:rsidRDefault="00C51416" w:rsidP="00C51416">
            <w:pPr>
              <w:pStyle w:val="ListParagraph"/>
              <w:numPr>
                <w:ilvl w:val="1"/>
                <w:numId w:val="25"/>
              </w:numPr>
              <w:rPr>
                <w:ins w:id="307" w:author="Mittra, Sauvik" w:date="2024-05-09T14:33:00Z"/>
              </w:rPr>
            </w:pPr>
            <w:ins w:id="308" w:author="Mittra, Sauvik" w:date="2024-05-09T14:33:00Z">
              <w:r>
                <w:t>Loan #9: $110,000,000</w:t>
              </w:r>
            </w:ins>
          </w:p>
          <w:p w14:paraId="6F515C62" w14:textId="77777777" w:rsidR="00C51416" w:rsidRDefault="00C51416" w:rsidP="00C51416">
            <w:pPr>
              <w:pStyle w:val="ListParagraph"/>
              <w:numPr>
                <w:ilvl w:val="1"/>
                <w:numId w:val="25"/>
              </w:numPr>
              <w:rPr>
                <w:ins w:id="309" w:author="Mittra, Sauvik" w:date="2024-05-09T14:33:00Z"/>
              </w:rPr>
            </w:pPr>
            <w:ins w:id="310" w:author="Mittra, Sauvik" w:date="2024-05-09T14:33:00Z">
              <w:r>
                <w:t>Loan #14: $133,250,000</w:t>
              </w:r>
            </w:ins>
          </w:p>
          <w:p w14:paraId="2A8330DC" w14:textId="6827A481" w:rsidR="00C51416" w:rsidRDefault="00C51416" w:rsidP="00C51416">
            <w:pPr>
              <w:pStyle w:val="ListParagraph"/>
              <w:numPr>
                <w:ilvl w:val="1"/>
                <w:numId w:val="25"/>
              </w:numPr>
              <w:rPr>
                <w:ins w:id="311" w:author="Mittra, Sauvik" w:date="2024-05-09T14:33:00Z"/>
              </w:rPr>
            </w:pPr>
            <w:ins w:id="312" w:author="Mittra, Sauvik" w:date="2024-05-09T14:33:00Z">
              <w:r>
                <w:t>Loan #29: $50,000,000</w:t>
              </w:r>
            </w:ins>
          </w:p>
          <w:p w14:paraId="05F633E7" w14:textId="77777777" w:rsidR="00C51416" w:rsidRDefault="00C51416" w:rsidP="00C51416">
            <w:pPr>
              <w:pStyle w:val="ListParagraph"/>
              <w:numPr>
                <w:ilvl w:val="0"/>
                <w:numId w:val="25"/>
              </w:numPr>
              <w:rPr>
                <w:ins w:id="313" w:author="Mittra, Sauvik" w:date="2024-05-09T14:33:00Z"/>
              </w:rPr>
            </w:pPr>
            <w:ins w:id="314" w:author="Mittra, Sauvik" w:date="2024-05-09T14:33:00Z">
              <w:r>
                <w:t>Coupon Payment Dates for Loan #9 and Loan #14:</w:t>
              </w:r>
            </w:ins>
          </w:p>
          <w:p w14:paraId="5131DF70" w14:textId="77777777" w:rsidR="00C51416" w:rsidRDefault="00C51416" w:rsidP="00C51416">
            <w:pPr>
              <w:pStyle w:val="ListParagraph"/>
              <w:numPr>
                <w:ilvl w:val="1"/>
                <w:numId w:val="25"/>
              </w:numPr>
              <w:rPr>
                <w:ins w:id="315" w:author="Mittra, Sauvik" w:date="2024-05-09T14:33:00Z"/>
              </w:rPr>
            </w:pPr>
            <w:ins w:id="316" w:author="Mittra, Sauvik" w:date="2024-05-09T14:33:00Z">
              <w:r>
                <w:t>2/29/2024</w:t>
              </w:r>
            </w:ins>
          </w:p>
          <w:p w14:paraId="0155A036" w14:textId="77777777" w:rsidR="00C51416" w:rsidRDefault="00C51416" w:rsidP="00C51416">
            <w:pPr>
              <w:pStyle w:val="ListParagraph"/>
              <w:numPr>
                <w:ilvl w:val="1"/>
                <w:numId w:val="25"/>
              </w:numPr>
              <w:rPr>
                <w:ins w:id="317" w:author="Mittra, Sauvik" w:date="2024-05-09T14:33:00Z"/>
              </w:rPr>
            </w:pPr>
            <w:ins w:id="318" w:author="Mittra, Sauvik" w:date="2024-05-09T14:33:00Z">
              <w:r>
                <w:t>6/30/2024</w:t>
              </w:r>
            </w:ins>
          </w:p>
          <w:p w14:paraId="4CEFE6E5" w14:textId="77777777" w:rsidR="00C51416" w:rsidRDefault="00C51416" w:rsidP="00C51416">
            <w:pPr>
              <w:pStyle w:val="ListParagraph"/>
              <w:numPr>
                <w:ilvl w:val="1"/>
                <w:numId w:val="25"/>
              </w:numPr>
              <w:rPr>
                <w:ins w:id="319" w:author="Mittra, Sauvik" w:date="2024-05-09T14:33:00Z"/>
              </w:rPr>
            </w:pPr>
            <w:ins w:id="320" w:author="Mittra, Sauvik" w:date="2024-05-09T14:33:00Z">
              <w:r>
                <w:t>12/31/2024</w:t>
              </w:r>
            </w:ins>
          </w:p>
          <w:p w14:paraId="2A79D0A3" w14:textId="77777777" w:rsidR="00C51416" w:rsidRDefault="00C51416" w:rsidP="00C51416">
            <w:pPr>
              <w:pStyle w:val="ListParagraph"/>
              <w:numPr>
                <w:ilvl w:val="1"/>
                <w:numId w:val="25"/>
              </w:numPr>
              <w:rPr>
                <w:ins w:id="321" w:author="Mittra, Sauvik" w:date="2024-05-09T14:33:00Z"/>
              </w:rPr>
            </w:pPr>
            <w:ins w:id="322" w:author="Mittra, Sauvik" w:date="2024-05-09T14:33:00Z">
              <w:r>
                <w:t>6/30/2025</w:t>
              </w:r>
            </w:ins>
          </w:p>
          <w:p w14:paraId="1E45BC4F" w14:textId="77777777" w:rsidR="00C51416" w:rsidRDefault="00C51416" w:rsidP="00C51416">
            <w:pPr>
              <w:pStyle w:val="ListParagraph"/>
              <w:numPr>
                <w:ilvl w:val="1"/>
                <w:numId w:val="25"/>
              </w:numPr>
              <w:rPr>
                <w:ins w:id="323" w:author="Mittra, Sauvik" w:date="2024-05-09T14:33:00Z"/>
              </w:rPr>
            </w:pPr>
            <w:ins w:id="324" w:author="Mittra, Sauvik" w:date="2024-05-09T14:33:00Z">
              <w:r>
                <w:t>12/31/2025</w:t>
              </w:r>
            </w:ins>
          </w:p>
          <w:p w14:paraId="7455D3ED" w14:textId="77777777" w:rsidR="00C51416" w:rsidRDefault="00C51416" w:rsidP="00C51416">
            <w:pPr>
              <w:pStyle w:val="ListParagraph"/>
              <w:numPr>
                <w:ilvl w:val="1"/>
                <w:numId w:val="25"/>
              </w:numPr>
              <w:rPr>
                <w:ins w:id="325" w:author="Mittra, Sauvik" w:date="2024-05-09T14:33:00Z"/>
              </w:rPr>
            </w:pPr>
            <w:ins w:id="326" w:author="Mittra, Sauvik" w:date="2024-05-09T14:33:00Z">
              <w:r>
                <w:t>6/30/2026</w:t>
              </w:r>
            </w:ins>
          </w:p>
          <w:p w14:paraId="4CAB867C" w14:textId="58E60634" w:rsidR="00C51416" w:rsidRDefault="00C51416" w:rsidP="00C51416">
            <w:pPr>
              <w:pStyle w:val="ListParagraph"/>
              <w:numPr>
                <w:ilvl w:val="1"/>
                <w:numId w:val="25"/>
              </w:numPr>
              <w:rPr>
                <w:ins w:id="327" w:author="Mittra, Sauvik" w:date="2024-05-09T14:33:00Z"/>
              </w:rPr>
            </w:pPr>
            <w:ins w:id="328" w:author="Mittra, Sauvik" w:date="2024-05-09T14:33:00Z">
              <w:r>
                <w:t>12/10/2026</w:t>
              </w:r>
            </w:ins>
          </w:p>
          <w:p w14:paraId="6B532C65" w14:textId="77777777" w:rsidR="00C51416" w:rsidRDefault="00C51416" w:rsidP="00C51416">
            <w:pPr>
              <w:pStyle w:val="ListParagraph"/>
              <w:numPr>
                <w:ilvl w:val="0"/>
                <w:numId w:val="25"/>
              </w:numPr>
              <w:rPr>
                <w:ins w:id="329" w:author="Mittra, Sauvik" w:date="2024-05-09T14:33:00Z"/>
              </w:rPr>
            </w:pPr>
            <w:ins w:id="330" w:author="Mittra, Sauvik" w:date="2024-05-09T14:33:00Z">
              <w:r>
                <w:t>Coupon Payment Dates for Loan #29:</w:t>
              </w:r>
            </w:ins>
          </w:p>
          <w:p w14:paraId="70DB075D" w14:textId="77777777" w:rsidR="00C51416" w:rsidRDefault="00C51416" w:rsidP="00C51416">
            <w:pPr>
              <w:pStyle w:val="ListParagraph"/>
              <w:numPr>
                <w:ilvl w:val="1"/>
                <w:numId w:val="25"/>
              </w:numPr>
              <w:rPr>
                <w:ins w:id="331" w:author="Mittra, Sauvik" w:date="2024-05-09T14:33:00Z"/>
              </w:rPr>
            </w:pPr>
            <w:ins w:id="332" w:author="Mittra, Sauvik" w:date="2024-05-09T14:33:00Z">
              <w:r>
                <w:t>6/30/2024</w:t>
              </w:r>
            </w:ins>
          </w:p>
          <w:p w14:paraId="1DB6718D" w14:textId="77777777" w:rsidR="00C51416" w:rsidRDefault="00C51416" w:rsidP="00C51416">
            <w:pPr>
              <w:pStyle w:val="ListParagraph"/>
              <w:numPr>
                <w:ilvl w:val="1"/>
                <w:numId w:val="25"/>
              </w:numPr>
              <w:rPr>
                <w:ins w:id="333" w:author="Mittra, Sauvik" w:date="2024-05-09T14:33:00Z"/>
              </w:rPr>
            </w:pPr>
            <w:ins w:id="334" w:author="Mittra, Sauvik" w:date="2024-05-09T14:33:00Z">
              <w:r>
                <w:t>12/31/2024</w:t>
              </w:r>
            </w:ins>
          </w:p>
          <w:p w14:paraId="7B2EDDF3" w14:textId="77777777" w:rsidR="00C51416" w:rsidRDefault="00C51416" w:rsidP="00C51416">
            <w:pPr>
              <w:pStyle w:val="ListParagraph"/>
              <w:numPr>
                <w:ilvl w:val="1"/>
                <w:numId w:val="25"/>
              </w:numPr>
              <w:rPr>
                <w:ins w:id="335" w:author="Mittra, Sauvik" w:date="2024-05-09T14:33:00Z"/>
              </w:rPr>
            </w:pPr>
            <w:ins w:id="336" w:author="Mittra, Sauvik" w:date="2024-05-09T14:33:00Z">
              <w:r>
                <w:t>6/30/2025</w:t>
              </w:r>
            </w:ins>
          </w:p>
          <w:p w14:paraId="5005A82A" w14:textId="77777777" w:rsidR="00C51416" w:rsidRDefault="00C51416" w:rsidP="00C51416">
            <w:pPr>
              <w:pStyle w:val="ListParagraph"/>
              <w:numPr>
                <w:ilvl w:val="1"/>
                <w:numId w:val="25"/>
              </w:numPr>
              <w:rPr>
                <w:ins w:id="337" w:author="Mittra, Sauvik" w:date="2024-05-09T14:33:00Z"/>
              </w:rPr>
            </w:pPr>
            <w:ins w:id="338" w:author="Mittra, Sauvik" w:date="2024-05-09T14:33:00Z">
              <w:r>
                <w:t>12/31/2025</w:t>
              </w:r>
            </w:ins>
          </w:p>
          <w:p w14:paraId="04113AE3" w14:textId="77777777" w:rsidR="00C51416" w:rsidRDefault="00C51416" w:rsidP="00C51416">
            <w:pPr>
              <w:pStyle w:val="ListParagraph"/>
              <w:numPr>
                <w:ilvl w:val="1"/>
                <w:numId w:val="25"/>
              </w:numPr>
              <w:rPr>
                <w:ins w:id="339" w:author="Mittra, Sauvik" w:date="2024-05-09T14:33:00Z"/>
              </w:rPr>
            </w:pPr>
            <w:ins w:id="340" w:author="Mittra, Sauvik" w:date="2024-05-09T14:33:00Z">
              <w:r>
                <w:t>6/30/2026</w:t>
              </w:r>
            </w:ins>
          </w:p>
          <w:p w14:paraId="31355195" w14:textId="28405E18" w:rsidR="002C6E4C" w:rsidRPr="0076180A" w:rsidRDefault="00C51416" w:rsidP="00C51416">
            <w:pPr>
              <w:pStyle w:val="ListParagraph"/>
              <w:numPr>
                <w:ilvl w:val="1"/>
                <w:numId w:val="25"/>
              </w:numPr>
            </w:pPr>
            <w:ins w:id="341" w:author="Mittra, Sauvik" w:date="2024-05-09T14:33:00Z">
              <w:r>
                <w:t>12/10/2026</w:t>
              </w:r>
            </w:ins>
          </w:p>
        </w:tc>
      </w:tr>
      <w:tr w:rsidR="002C6E4C" w:rsidRPr="00A54050" w14:paraId="60757365" w14:textId="77777777" w:rsidTr="000160BC">
        <w:trPr>
          <w:trHeight w:val="230"/>
        </w:trPr>
        <w:tc>
          <w:tcPr>
            <w:tcW w:w="13500" w:type="dxa"/>
            <w:tcBorders>
              <w:top w:val="single" w:sz="2" w:space="0" w:color="auto"/>
            </w:tcBorders>
          </w:tcPr>
          <w:sdt>
            <w:sdtPr>
              <w:id w:val="-2109813146"/>
              <w:placeholder>
                <w:docPart w:val="D5D141E0C3154798B996C413B7664732"/>
              </w:placeholder>
              <w:temporary/>
              <w:showingPlcHdr/>
              <w15:appearance w15:val="hidden"/>
            </w:sdtPr>
            <w:sdtContent>
              <w:p w14:paraId="09782022" w14:textId="03D41985" w:rsidR="002C6E4C" w:rsidRPr="00E152AC" w:rsidRDefault="00052633" w:rsidP="00052633">
                <w:r w:rsidRPr="000B42BF">
                  <w:rPr>
                    <w:b/>
                    <w:bCs/>
                    <w:color w:val="0000FF"/>
                  </w:rPr>
                  <w:t xml:space="preserve">[USE CFI MEMO TOOL TO </w:t>
                </w:r>
                <w:r>
                  <w:rPr>
                    <w:b/>
                    <w:bCs/>
                    <w:color w:val="0000FF"/>
                  </w:rPr>
                  <w:t xml:space="preserve">DETERMINE IF MORE SHOULD BE ADDED </w:t>
                </w:r>
                <w:r w:rsidRPr="000B42BF">
                  <w:rPr>
                    <w:b/>
                    <w:bCs/>
                    <w:color w:val="0000FF"/>
                  </w:rPr>
                  <w:t>HERE]</w:t>
                </w:r>
              </w:p>
            </w:sdtContent>
          </w:sdt>
        </w:tc>
      </w:tr>
      <w:tr w:rsidR="00052633" w:rsidRPr="00A54050" w14:paraId="313E21AC" w14:textId="77777777" w:rsidTr="000160BC">
        <w:trPr>
          <w:trHeight w:val="230"/>
        </w:trPr>
        <w:tc>
          <w:tcPr>
            <w:tcW w:w="13500" w:type="dxa"/>
            <w:tcBorders>
              <w:top w:val="single" w:sz="2" w:space="0" w:color="auto"/>
            </w:tcBorders>
          </w:tcPr>
          <w:p w14:paraId="42B19216" w14:textId="77777777" w:rsidR="00052633" w:rsidRDefault="00052633" w:rsidP="00052633"/>
        </w:tc>
      </w:tr>
      <w:tr w:rsidR="002C6E4C" w:rsidRPr="00A54050" w14:paraId="079FF22C" w14:textId="77777777" w:rsidTr="00173862">
        <w:trPr>
          <w:trHeight w:val="230"/>
          <w:hidden/>
        </w:trPr>
        <w:tc>
          <w:tcPr>
            <w:tcW w:w="13500" w:type="dxa"/>
          </w:tcPr>
          <w:p w14:paraId="03AFBADA" w14:textId="3D8A85DD" w:rsidR="002C6E4C" w:rsidRPr="00173862" w:rsidRDefault="002C6E4C" w:rsidP="002C6E4C">
            <w:pPr>
              <w:spacing w:after="60"/>
              <w:rPr>
                <w:vanish/>
              </w:rPr>
            </w:pPr>
          </w:p>
        </w:tc>
      </w:tr>
      <w:tr w:rsidR="002C6E4C" w:rsidRPr="00A54050" w14:paraId="200D9304" w14:textId="77777777" w:rsidTr="00173862">
        <w:trPr>
          <w:trHeight w:val="230"/>
          <w:hidden/>
        </w:trPr>
        <w:tc>
          <w:tcPr>
            <w:tcW w:w="13500" w:type="dxa"/>
          </w:tcPr>
          <w:p w14:paraId="70EBC5BB" w14:textId="77777777" w:rsidR="002C6E4C" w:rsidRPr="00173862" w:rsidRDefault="002C6E4C" w:rsidP="002C6E4C">
            <w:pPr>
              <w:spacing w:after="60"/>
              <w:rPr>
                <w:vanish/>
              </w:rPr>
            </w:pPr>
          </w:p>
        </w:tc>
      </w:tr>
      <w:tr w:rsidR="002C6E4C" w:rsidRPr="00A54050" w14:paraId="2F875801" w14:textId="77777777" w:rsidTr="00173862">
        <w:trPr>
          <w:trHeight w:val="230"/>
          <w:hidden/>
        </w:trPr>
        <w:tc>
          <w:tcPr>
            <w:tcW w:w="13500" w:type="dxa"/>
          </w:tcPr>
          <w:p w14:paraId="49C8984B" w14:textId="77777777" w:rsidR="002C6E4C" w:rsidRPr="00173862" w:rsidRDefault="002C6E4C" w:rsidP="002C6E4C">
            <w:pPr>
              <w:spacing w:after="60"/>
              <w:rPr>
                <w:vanish/>
              </w:rPr>
            </w:pPr>
          </w:p>
        </w:tc>
      </w:tr>
      <w:tr w:rsidR="002C6E4C" w:rsidRPr="00A54050" w14:paraId="39363F29" w14:textId="77777777" w:rsidTr="00173862">
        <w:trPr>
          <w:trHeight w:val="230"/>
          <w:hidden/>
        </w:trPr>
        <w:tc>
          <w:tcPr>
            <w:tcW w:w="13500" w:type="dxa"/>
          </w:tcPr>
          <w:p w14:paraId="3E9A1C23" w14:textId="77777777" w:rsidR="002C6E4C" w:rsidRPr="00173862" w:rsidRDefault="002C6E4C" w:rsidP="002C6E4C">
            <w:pPr>
              <w:spacing w:after="60"/>
              <w:rPr>
                <w:vanish/>
              </w:rPr>
            </w:pPr>
          </w:p>
        </w:tc>
      </w:tr>
      <w:tr w:rsidR="002C6E4C" w:rsidRPr="00A54050" w14:paraId="155EF3DA" w14:textId="77777777" w:rsidTr="00173862">
        <w:trPr>
          <w:trHeight w:val="230"/>
          <w:hidden/>
        </w:trPr>
        <w:tc>
          <w:tcPr>
            <w:tcW w:w="13500" w:type="dxa"/>
          </w:tcPr>
          <w:p w14:paraId="3A316E3D" w14:textId="77777777" w:rsidR="002C6E4C" w:rsidRPr="00173862" w:rsidRDefault="002C6E4C" w:rsidP="002C6E4C">
            <w:pPr>
              <w:spacing w:after="60"/>
              <w:rPr>
                <w:vanish/>
              </w:rPr>
            </w:pPr>
          </w:p>
        </w:tc>
      </w:tr>
      <w:tr w:rsidR="002C6E4C" w:rsidRPr="00A54050" w14:paraId="050F5F46" w14:textId="77777777" w:rsidTr="00173862">
        <w:trPr>
          <w:trHeight w:val="230"/>
          <w:hidden/>
        </w:trPr>
        <w:tc>
          <w:tcPr>
            <w:tcW w:w="13500" w:type="dxa"/>
          </w:tcPr>
          <w:p w14:paraId="66F94D17" w14:textId="77777777" w:rsidR="002C6E4C" w:rsidRPr="00173862" w:rsidRDefault="002C6E4C" w:rsidP="002C6E4C">
            <w:pPr>
              <w:spacing w:after="60"/>
              <w:rPr>
                <w:vanish/>
              </w:rPr>
            </w:pPr>
          </w:p>
        </w:tc>
      </w:tr>
      <w:tr w:rsidR="002C6E4C" w:rsidRPr="00A54050" w14:paraId="397BAC24" w14:textId="77777777" w:rsidTr="00173862">
        <w:trPr>
          <w:trHeight w:val="230"/>
          <w:hidden/>
        </w:trPr>
        <w:tc>
          <w:tcPr>
            <w:tcW w:w="13500" w:type="dxa"/>
          </w:tcPr>
          <w:p w14:paraId="16EDBD16" w14:textId="77777777" w:rsidR="002C6E4C" w:rsidRPr="00173862" w:rsidRDefault="002C6E4C" w:rsidP="002C6E4C">
            <w:pPr>
              <w:spacing w:after="60"/>
              <w:rPr>
                <w:vanish/>
              </w:rPr>
            </w:pPr>
          </w:p>
        </w:tc>
      </w:tr>
      <w:tr w:rsidR="002C6E4C" w:rsidRPr="00A54050" w14:paraId="2DB89FE2" w14:textId="77777777" w:rsidTr="00173862">
        <w:trPr>
          <w:trHeight w:val="230"/>
          <w:hidden/>
        </w:trPr>
        <w:tc>
          <w:tcPr>
            <w:tcW w:w="13500" w:type="dxa"/>
          </w:tcPr>
          <w:p w14:paraId="684EAFBC" w14:textId="77777777" w:rsidR="002C6E4C" w:rsidRPr="00173862" w:rsidRDefault="002C6E4C" w:rsidP="002C6E4C">
            <w:pPr>
              <w:spacing w:after="60"/>
              <w:rPr>
                <w:vanish/>
              </w:rPr>
            </w:pPr>
          </w:p>
        </w:tc>
      </w:tr>
      <w:tr w:rsidR="002C6E4C" w:rsidRPr="00A54050" w14:paraId="7718C388" w14:textId="77777777" w:rsidTr="00173862">
        <w:trPr>
          <w:trHeight w:val="230"/>
          <w:hidden/>
        </w:trPr>
        <w:tc>
          <w:tcPr>
            <w:tcW w:w="13500" w:type="dxa"/>
          </w:tcPr>
          <w:p w14:paraId="39B1DA84" w14:textId="77777777" w:rsidR="002C6E4C" w:rsidRPr="00173862" w:rsidRDefault="002C6E4C" w:rsidP="002C6E4C">
            <w:pPr>
              <w:spacing w:after="60"/>
              <w:rPr>
                <w:vanish/>
              </w:rPr>
            </w:pPr>
          </w:p>
        </w:tc>
      </w:tr>
      <w:tr w:rsidR="002C6E4C" w:rsidRPr="00A54050" w14:paraId="57C3DA6F" w14:textId="77777777" w:rsidTr="00173862">
        <w:trPr>
          <w:trHeight w:val="230"/>
          <w:hidden/>
        </w:trPr>
        <w:tc>
          <w:tcPr>
            <w:tcW w:w="13500" w:type="dxa"/>
          </w:tcPr>
          <w:p w14:paraId="2E74F410" w14:textId="77777777" w:rsidR="002C6E4C" w:rsidRPr="00173862" w:rsidRDefault="002C6E4C" w:rsidP="002C6E4C">
            <w:pPr>
              <w:spacing w:after="60"/>
              <w:rPr>
                <w:vanish/>
              </w:rPr>
            </w:pPr>
          </w:p>
        </w:tc>
      </w:tr>
      <w:tr w:rsidR="002C6E4C" w:rsidRPr="00A54050" w14:paraId="77D59CEB" w14:textId="77777777" w:rsidTr="00173862">
        <w:trPr>
          <w:trHeight w:val="230"/>
          <w:hidden/>
        </w:trPr>
        <w:tc>
          <w:tcPr>
            <w:tcW w:w="13500" w:type="dxa"/>
          </w:tcPr>
          <w:p w14:paraId="7E78B571" w14:textId="77777777" w:rsidR="002C6E4C" w:rsidRPr="00173862" w:rsidRDefault="002C6E4C" w:rsidP="002C6E4C">
            <w:pPr>
              <w:spacing w:after="60"/>
              <w:rPr>
                <w:vanish/>
              </w:rPr>
            </w:pPr>
          </w:p>
        </w:tc>
      </w:tr>
      <w:tr w:rsidR="002C6E4C" w:rsidRPr="00A54050" w14:paraId="0BFFEA52" w14:textId="77777777" w:rsidTr="00173862">
        <w:trPr>
          <w:trHeight w:val="230"/>
          <w:hidden/>
        </w:trPr>
        <w:tc>
          <w:tcPr>
            <w:tcW w:w="13500" w:type="dxa"/>
          </w:tcPr>
          <w:p w14:paraId="52471510" w14:textId="77777777" w:rsidR="002C6E4C" w:rsidRPr="00173862" w:rsidRDefault="002C6E4C" w:rsidP="002C6E4C">
            <w:pPr>
              <w:spacing w:after="60"/>
              <w:rPr>
                <w:vanish/>
              </w:rPr>
            </w:pPr>
          </w:p>
        </w:tc>
      </w:tr>
      <w:bookmarkEnd w:id="303"/>
    </w:tbl>
    <w:p w14:paraId="4B812990" w14:textId="45E7EA6F" w:rsidR="00A16D09" w:rsidRDefault="00A16D09" w:rsidP="00A16D09">
      <w:pPr>
        <w:rPr>
          <w:rFonts w:asciiTheme="majorHAnsi" w:hAnsiTheme="majorHAnsi" w:cstheme="majorHAnsi"/>
          <w:b/>
          <w:bCs/>
          <w:sz w:val="22"/>
        </w:rPr>
      </w:pPr>
    </w:p>
    <w:sectPr w:rsidR="00A16D09" w:rsidSect="00AF6CB6">
      <w:headerReference w:type="even" r:id="rId17"/>
      <w:headerReference w:type="default" r:id="rId18"/>
      <w:footerReference w:type="even" r:id="rId19"/>
      <w:footerReference w:type="default" r:id="rId20"/>
      <w:headerReference w:type="first" r:id="rId21"/>
      <w:footerReference w:type="first" r:id="rId22"/>
      <w:pgSz w:w="15840" w:h="12240" w:orient="landscape"/>
      <w:pgMar w:top="720" w:right="1080" w:bottom="1440" w:left="1080" w:header="288"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0" w:author="Mittra, Sauvik" w:date="2024-05-09T14:56:00Z" w:initials="MS">
    <w:p w14:paraId="48798A2B" w14:textId="77777777" w:rsidR="009C7BFA" w:rsidRDefault="009C7BFA" w:rsidP="00984989">
      <w:pPr>
        <w:pStyle w:val="CommentText"/>
      </w:pPr>
      <w:r>
        <w:rPr>
          <w:rStyle w:val="CommentReference"/>
        </w:rPr>
        <w:annotationRef/>
      </w:r>
      <w:r>
        <w:t>Will update this section based on comments in VS methodology</w:t>
      </w:r>
    </w:p>
  </w:comment>
  <w:comment w:id="290" w:author="Mittra, Sauvik" w:date="2024-05-09T14:28:00Z" w:initials="MS">
    <w:p w14:paraId="76AC727A" w14:textId="09CC7307" w:rsidR="00772BEB" w:rsidRDefault="00772BEB" w:rsidP="00E60B0D">
      <w:pPr>
        <w:pStyle w:val="CommentText"/>
      </w:pPr>
      <w:r>
        <w:rPr>
          <w:rStyle w:val="CommentReference"/>
        </w:rPr>
        <w:annotationRef/>
      </w:r>
      <w:r>
        <w:t>In the model excel, the VS values are different whereas the values here correspond to the value shown by VS in their report. Please verify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798A2B" w15:done="0"/>
  <w15:commentEx w15:paraId="76AC72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E7629A" w16cex:dateUtc="2024-05-09T18:56:00Z"/>
  <w16cex:commentExtensible w16cex:durableId="29E75C1E" w16cex:dateUtc="2024-05-09T18: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798A2B" w16cid:durableId="29E7629A"/>
  <w16cid:commentId w16cid:paraId="76AC727A" w16cid:durableId="29E75C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D78C4" w14:textId="77777777" w:rsidR="007A0E55" w:rsidRDefault="007A0E55" w:rsidP="008E61A4">
      <w:pPr>
        <w:spacing w:after="0"/>
      </w:pPr>
      <w:r>
        <w:separator/>
      </w:r>
    </w:p>
  </w:endnote>
  <w:endnote w:type="continuationSeparator" w:id="0">
    <w:p w14:paraId="5B7544A6" w14:textId="77777777" w:rsidR="007A0E55" w:rsidRDefault="007A0E55" w:rsidP="008E61A4">
      <w:pPr>
        <w:spacing w:after="0"/>
      </w:pPr>
      <w:r>
        <w:continuationSeparator/>
      </w:r>
    </w:p>
  </w:endnote>
  <w:endnote w:type="continuationNotice" w:id="1">
    <w:p w14:paraId="3457FD2F" w14:textId="77777777" w:rsidR="007A0E55" w:rsidRDefault="007A0E5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GGothicM">
    <w:altName w:val="HGｺﾞｼｯｸM"/>
    <w:panose1 w:val="00000000000000000000"/>
    <w:charset w:val="80"/>
    <w:family w:val="roman"/>
    <w:notTrueType/>
    <w:pitch w:val="default"/>
  </w:font>
  <w:font w:name="HGMaruGothicMPRO">
    <w:charset w:val="80"/>
    <w:family w:val="swiss"/>
    <w:pitch w:val="variable"/>
    <w:sig w:usb0="E00002FF" w:usb1="2AC7EDFE" w:usb2="00000012" w:usb3="00000000" w:csb0="00020001" w:csb1="00000000"/>
  </w:font>
  <w:font w:name="EYInterstate Light">
    <w:altName w:val="Calibri"/>
    <w:charset w:val="00"/>
    <w:family w:val="auto"/>
    <w:pitch w:val="variable"/>
    <w:sig w:usb0="A00002AF" w:usb1="5000206A"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D424B" w14:textId="77777777" w:rsidR="00017D6F" w:rsidRDefault="00017D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0F7C7" w14:textId="77777777" w:rsidR="00017D6F" w:rsidRDefault="00017D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77EB5" w14:textId="77777777" w:rsidR="00017D6F" w:rsidRDefault="00017D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CE83F" w14:textId="77777777" w:rsidR="007A0E55" w:rsidRDefault="007A0E55" w:rsidP="008E61A4">
      <w:pPr>
        <w:spacing w:after="0"/>
      </w:pPr>
      <w:r>
        <w:separator/>
      </w:r>
    </w:p>
  </w:footnote>
  <w:footnote w:type="continuationSeparator" w:id="0">
    <w:p w14:paraId="5C2BD616" w14:textId="77777777" w:rsidR="007A0E55" w:rsidRDefault="007A0E55" w:rsidP="008E61A4">
      <w:pPr>
        <w:spacing w:after="0"/>
      </w:pPr>
      <w:r>
        <w:continuationSeparator/>
      </w:r>
    </w:p>
  </w:footnote>
  <w:footnote w:type="continuationNotice" w:id="1">
    <w:p w14:paraId="3A2ADCFA" w14:textId="77777777" w:rsidR="007A0E55" w:rsidRDefault="007A0E55">
      <w:pPr>
        <w:spacing w:after="0"/>
      </w:pPr>
    </w:p>
  </w:footnote>
  <w:footnote w:id="2">
    <w:p w14:paraId="57023E99" w14:textId="77777777" w:rsidR="00234976" w:rsidRDefault="000E3AE7">
      <w:pPr>
        <w:pStyle w:val="FootnoteText"/>
        <w:rPr>
          <w:rFonts w:ascii="EYInterstate Light" w:hAnsi="EYInterstate Light"/>
          <w:sz w:val="16"/>
          <w:szCs w:val="18"/>
        </w:rPr>
      </w:pPr>
      <w:r>
        <w:rPr>
          <w:rStyle w:val="FootnoteReference"/>
        </w:rPr>
        <w:footnoteRef/>
      </w:r>
      <w:r w:rsidR="00137115">
        <w:rPr>
          <w:rFonts w:ascii="EYInterstate Light" w:hAnsi="EYInterstate Light"/>
          <w:sz w:val="16"/>
          <w:szCs w:val="18"/>
        </w:rPr>
        <w:t xml:space="preserve"> </w:t>
      </w:r>
      <w:r w:rsidR="005D1213" w:rsidRPr="00483FC1">
        <w:rPr>
          <w:rFonts w:ascii="EYInterstate Light" w:hAnsi="EYInterstate Light"/>
          <w:sz w:val="16"/>
          <w:szCs w:val="18"/>
        </w:rPr>
        <w:t>For US Securities and Exchange Commission (SEC) registrants: Public Company Accounting Oversight Board (PCAOB) Auditing Standard (AS)</w:t>
      </w:r>
      <w:r w:rsidR="00234976">
        <w:rPr>
          <w:rFonts w:ascii="EYInterstate Light" w:hAnsi="EYInterstate Light"/>
          <w:sz w:val="16"/>
          <w:szCs w:val="18"/>
        </w:rPr>
        <w:t>:</w:t>
      </w:r>
    </w:p>
    <w:p w14:paraId="7750B62A" w14:textId="70E11740" w:rsidR="009434FC" w:rsidRDefault="00210A35" w:rsidP="009434FC">
      <w:pPr>
        <w:pStyle w:val="FootnoteText"/>
        <w:rPr>
          <w:rFonts w:ascii="EYInterstate Light" w:hAnsi="EYInterstate Light"/>
          <w:i/>
          <w:sz w:val="16"/>
          <w:szCs w:val="18"/>
        </w:rPr>
      </w:pPr>
      <w:r>
        <w:rPr>
          <w:rFonts w:ascii="EYInterstate Light" w:hAnsi="EYInterstate Light"/>
          <w:sz w:val="16"/>
          <w:szCs w:val="18"/>
        </w:rPr>
        <w:t>AS 1105</w:t>
      </w:r>
      <w:r w:rsidR="00393442">
        <w:rPr>
          <w:rFonts w:ascii="EYInterstate Light" w:hAnsi="EYInterstate Light"/>
          <w:sz w:val="16"/>
          <w:szCs w:val="18"/>
        </w:rPr>
        <w:t>:</w:t>
      </w:r>
      <w:r>
        <w:rPr>
          <w:rFonts w:ascii="EYInterstate Light" w:hAnsi="EYInterstate Light"/>
          <w:sz w:val="16"/>
          <w:szCs w:val="18"/>
        </w:rPr>
        <w:t xml:space="preserve"> </w:t>
      </w:r>
      <w:r>
        <w:rPr>
          <w:rFonts w:ascii="EYInterstate Light" w:hAnsi="EYInterstate Light"/>
          <w:i/>
          <w:iCs/>
          <w:sz w:val="16"/>
          <w:szCs w:val="18"/>
        </w:rPr>
        <w:t xml:space="preserve">Audit </w:t>
      </w:r>
      <w:r w:rsidRPr="00210A35">
        <w:rPr>
          <w:rFonts w:ascii="EYInterstate Light" w:hAnsi="EYInterstate Light"/>
          <w:i/>
          <w:iCs/>
          <w:sz w:val="16"/>
          <w:szCs w:val="18"/>
        </w:rPr>
        <w:t>Evidence</w:t>
      </w:r>
      <w:r>
        <w:rPr>
          <w:rFonts w:ascii="EYInterstate Light" w:hAnsi="EYInterstate Light"/>
          <w:sz w:val="16"/>
          <w:szCs w:val="18"/>
        </w:rPr>
        <w:t xml:space="preserve">, </w:t>
      </w:r>
      <w:r w:rsidR="00E62E7A" w:rsidRPr="00483FC1">
        <w:rPr>
          <w:rFonts w:ascii="EYInterstate Light" w:hAnsi="EYInterstate Light"/>
          <w:sz w:val="16"/>
          <w:szCs w:val="18"/>
        </w:rPr>
        <w:t>AS 1201</w:t>
      </w:r>
      <w:r w:rsidR="00393442">
        <w:rPr>
          <w:rFonts w:ascii="EYInterstate Light" w:hAnsi="EYInterstate Light"/>
          <w:sz w:val="16"/>
          <w:szCs w:val="18"/>
        </w:rPr>
        <w:t>:</w:t>
      </w:r>
      <w:r w:rsidR="00E62E7A" w:rsidRPr="00483FC1">
        <w:rPr>
          <w:rFonts w:ascii="EYInterstate Light" w:hAnsi="EYInterstate Light"/>
          <w:sz w:val="16"/>
          <w:szCs w:val="18"/>
        </w:rPr>
        <w:t xml:space="preserve"> </w:t>
      </w:r>
      <w:r w:rsidR="00E62E7A" w:rsidRPr="00483FC1">
        <w:rPr>
          <w:rFonts w:ascii="EYInterstate Light" w:hAnsi="EYInterstate Light"/>
          <w:i/>
          <w:sz w:val="16"/>
          <w:szCs w:val="18"/>
        </w:rPr>
        <w:t>Supervision of the Audit Engagement</w:t>
      </w:r>
      <w:r w:rsidR="00393442">
        <w:rPr>
          <w:rFonts w:ascii="EYInterstate Light" w:hAnsi="EYInterstate Light"/>
          <w:i/>
          <w:sz w:val="16"/>
          <w:szCs w:val="18"/>
        </w:rPr>
        <w:t xml:space="preserve">, </w:t>
      </w:r>
      <w:r w:rsidR="005D1213" w:rsidRPr="00483FC1">
        <w:rPr>
          <w:rFonts w:ascii="EYInterstate Light" w:hAnsi="EYInterstate Light"/>
          <w:sz w:val="16"/>
          <w:szCs w:val="18"/>
        </w:rPr>
        <w:t>AS 1210</w:t>
      </w:r>
      <w:r w:rsidR="00393442">
        <w:rPr>
          <w:rFonts w:ascii="EYInterstate Light" w:hAnsi="EYInterstate Light"/>
          <w:sz w:val="16"/>
          <w:szCs w:val="18"/>
        </w:rPr>
        <w:t>:</w:t>
      </w:r>
      <w:r w:rsidR="005D1213" w:rsidRPr="00483FC1">
        <w:rPr>
          <w:rFonts w:ascii="EYInterstate Light" w:hAnsi="EYInterstate Light"/>
          <w:sz w:val="16"/>
          <w:szCs w:val="18"/>
        </w:rPr>
        <w:t xml:space="preserve"> </w:t>
      </w:r>
      <w:r w:rsidR="005D1213" w:rsidRPr="00483FC1">
        <w:rPr>
          <w:rFonts w:ascii="EYInterstate Light" w:hAnsi="EYInterstate Light"/>
          <w:i/>
          <w:sz w:val="16"/>
          <w:szCs w:val="18"/>
        </w:rPr>
        <w:t>Using the Work of a Specialist</w:t>
      </w:r>
      <w:r w:rsidR="009434FC">
        <w:rPr>
          <w:rFonts w:ascii="EYInterstate Light" w:hAnsi="EYInterstate Light"/>
          <w:i/>
          <w:sz w:val="16"/>
          <w:szCs w:val="18"/>
        </w:rPr>
        <w:t>,</w:t>
      </w:r>
      <w:r w:rsidR="00393442">
        <w:rPr>
          <w:rFonts w:ascii="EYInterstate Light" w:hAnsi="EYInterstate Light"/>
          <w:i/>
          <w:sz w:val="16"/>
          <w:szCs w:val="18"/>
        </w:rPr>
        <w:t xml:space="preserve"> </w:t>
      </w:r>
      <w:r w:rsidR="009434FC">
        <w:rPr>
          <w:rFonts w:ascii="EYInterstate Light" w:hAnsi="EYInterstate Light"/>
          <w:sz w:val="16"/>
          <w:szCs w:val="18"/>
        </w:rPr>
        <w:t xml:space="preserve">AS </w:t>
      </w:r>
      <w:r w:rsidR="009434FC" w:rsidRPr="00483FC1">
        <w:rPr>
          <w:rFonts w:ascii="EYInterstate Light" w:hAnsi="EYInterstate Light"/>
          <w:sz w:val="16"/>
          <w:szCs w:val="18"/>
        </w:rPr>
        <w:t>2101</w:t>
      </w:r>
      <w:r w:rsidR="00393442">
        <w:rPr>
          <w:rFonts w:ascii="EYInterstate Light" w:hAnsi="EYInterstate Light"/>
          <w:sz w:val="16"/>
          <w:szCs w:val="18"/>
        </w:rPr>
        <w:t>:</w:t>
      </w:r>
      <w:r w:rsidR="009434FC" w:rsidRPr="00483FC1">
        <w:rPr>
          <w:rFonts w:ascii="EYInterstate Light" w:hAnsi="EYInterstate Light"/>
          <w:sz w:val="16"/>
          <w:szCs w:val="18"/>
        </w:rPr>
        <w:t xml:space="preserve"> </w:t>
      </w:r>
      <w:r w:rsidR="009434FC" w:rsidRPr="00483FC1">
        <w:rPr>
          <w:rFonts w:ascii="EYInterstate Light" w:hAnsi="EYInterstate Light"/>
          <w:i/>
          <w:sz w:val="16"/>
          <w:szCs w:val="18"/>
        </w:rPr>
        <w:t>Audit Planning</w:t>
      </w:r>
      <w:r w:rsidR="009434FC">
        <w:rPr>
          <w:rFonts w:ascii="EYInterstate Light" w:hAnsi="EYInterstate Light"/>
          <w:i/>
          <w:sz w:val="16"/>
          <w:szCs w:val="18"/>
        </w:rPr>
        <w:t xml:space="preserve">, </w:t>
      </w:r>
      <w:r w:rsidR="009434FC" w:rsidRPr="00676229">
        <w:rPr>
          <w:rFonts w:ascii="EYInterstate Light" w:hAnsi="EYInterstate Light"/>
          <w:iCs/>
          <w:sz w:val="16"/>
          <w:szCs w:val="18"/>
        </w:rPr>
        <w:t>and</w:t>
      </w:r>
      <w:r w:rsidR="00393442">
        <w:rPr>
          <w:rFonts w:ascii="EYInterstate Light" w:hAnsi="EYInterstate Light"/>
          <w:iCs/>
          <w:sz w:val="16"/>
          <w:szCs w:val="18"/>
        </w:rPr>
        <w:t xml:space="preserve"> </w:t>
      </w:r>
      <w:r w:rsidR="009434FC" w:rsidRPr="00483FC1">
        <w:rPr>
          <w:rFonts w:ascii="EYInterstate Light" w:hAnsi="EYInterstate Light"/>
          <w:sz w:val="16"/>
          <w:szCs w:val="18"/>
        </w:rPr>
        <w:t>AS 250</w:t>
      </w:r>
      <w:r w:rsidR="009434FC">
        <w:rPr>
          <w:rFonts w:ascii="EYInterstate Light" w:hAnsi="EYInterstate Light"/>
          <w:sz w:val="16"/>
          <w:szCs w:val="18"/>
        </w:rPr>
        <w:t>1</w:t>
      </w:r>
      <w:r w:rsidR="00393442">
        <w:rPr>
          <w:rFonts w:ascii="EYInterstate Light" w:hAnsi="EYInterstate Light"/>
          <w:sz w:val="16"/>
          <w:szCs w:val="18"/>
        </w:rPr>
        <w:t>:</w:t>
      </w:r>
      <w:r w:rsidR="009434FC" w:rsidRPr="00483FC1">
        <w:rPr>
          <w:rFonts w:ascii="EYInterstate Light" w:hAnsi="EYInterstate Light"/>
          <w:sz w:val="16"/>
          <w:szCs w:val="18"/>
        </w:rPr>
        <w:t xml:space="preserve"> </w:t>
      </w:r>
      <w:r w:rsidR="009434FC" w:rsidRPr="00483FC1">
        <w:rPr>
          <w:rFonts w:ascii="EYInterstate Light" w:hAnsi="EYInterstate Light"/>
          <w:i/>
          <w:sz w:val="16"/>
          <w:szCs w:val="18"/>
        </w:rPr>
        <w:t xml:space="preserve">Auditing </w:t>
      </w:r>
      <w:r w:rsidR="009434FC">
        <w:rPr>
          <w:rFonts w:ascii="EYInterstate Light" w:hAnsi="EYInterstate Light"/>
          <w:i/>
          <w:sz w:val="16"/>
          <w:szCs w:val="18"/>
        </w:rPr>
        <w:t>Accounting Estimates</w:t>
      </w:r>
    </w:p>
    <w:p w14:paraId="609404EB" w14:textId="77777777" w:rsidR="000C5C11" w:rsidRDefault="000C5C11">
      <w:pPr>
        <w:pStyle w:val="FootnoteText"/>
        <w:rPr>
          <w:rFonts w:ascii="EYInterstate Light" w:hAnsi="EYInterstate Light"/>
          <w:sz w:val="16"/>
          <w:szCs w:val="18"/>
        </w:rPr>
      </w:pPr>
    </w:p>
    <w:p w14:paraId="60458132" w14:textId="77777777" w:rsidR="006D4EF6" w:rsidRDefault="005D1213">
      <w:pPr>
        <w:pStyle w:val="FootnoteText"/>
        <w:rPr>
          <w:rFonts w:ascii="EYInterstate Light" w:hAnsi="EYInterstate Light"/>
          <w:sz w:val="16"/>
          <w:szCs w:val="18"/>
        </w:rPr>
      </w:pPr>
      <w:r w:rsidRPr="00483FC1">
        <w:rPr>
          <w:rFonts w:ascii="EYInterstate Light" w:hAnsi="EYInterstate Light"/>
          <w:sz w:val="16"/>
          <w:szCs w:val="18"/>
        </w:rPr>
        <w:t>For non</w:t>
      </w:r>
      <w:r w:rsidRPr="00483FC1">
        <w:rPr>
          <w:rFonts w:ascii="EYInterstate Light" w:hAnsi="EYInterstate Light"/>
          <w:sz w:val="16"/>
          <w:szCs w:val="18"/>
        </w:rPr>
        <w:noBreakHyphen/>
        <w:t xml:space="preserve">issuer audits conducted in accordance with US generally accepted auditing standards: </w:t>
      </w:r>
    </w:p>
    <w:p w14:paraId="17AD9A5E" w14:textId="396296E0" w:rsidR="006D4EF6" w:rsidRDefault="005D1213">
      <w:pPr>
        <w:pStyle w:val="FootnoteText"/>
        <w:rPr>
          <w:rFonts w:ascii="EYInterstate Light" w:hAnsi="EYInterstate Light"/>
          <w:sz w:val="16"/>
          <w:szCs w:val="18"/>
        </w:rPr>
      </w:pPr>
      <w:r w:rsidRPr="00483FC1">
        <w:rPr>
          <w:rFonts w:ascii="EYInterstate Light" w:hAnsi="EYInterstate Light"/>
          <w:sz w:val="16"/>
          <w:szCs w:val="18"/>
        </w:rPr>
        <w:t>AU C 500</w:t>
      </w:r>
      <w:r w:rsidR="00393442">
        <w:rPr>
          <w:rFonts w:ascii="EYInterstate Light" w:hAnsi="EYInterstate Light"/>
          <w:sz w:val="16"/>
          <w:szCs w:val="18"/>
        </w:rPr>
        <w:t>:</w:t>
      </w:r>
      <w:r w:rsidRPr="00483FC1">
        <w:rPr>
          <w:rFonts w:ascii="EYInterstate Light" w:hAnsi="EYInterstate Light"/>
          <w:sz w:val="16"/>
          <w:szCs w:val="18"/>
        </w:rPr>
        <w:t xml:space="preserve"> </w:t>
      </w:r>
      <w:r w:rsidR="00E62E7A">
        <w:rPr>
          <w:rFonts w:ascii="EYInterstate Light" w:hAnsi="EYInterstate Light"/>
          <w:i/>
          <w:iCs/>
          <w:sz w:val="16"/>
          <w:szCs w:val="18"/>
        </w:rPr>
        <w:t>Audit Evidence</w:t>
      </w:r>
      <w:r w:rsidR="00393442">
        <w:rPr>
          <w:rFonts w:ascii="EYInterstate Light" w:hAnsi="EYInterstate Light"/>
          <w:i/>
          <w:iCs/>
          <w:sz w:val="16"/>
          <w:szCs w:val="18"/>
        </w:rPr>
        <w:t xml:space="preserve">, </w:t>
      </w:r>
      <w:r w:rsidR="00487C12" w:rsidRPr="00487C12">
        <w:rPr>
          <w:rFonts w:ascii="EYInterstate Light" w:hAnsi="EYInterstate Light"/>
          <w:sz w:val="16"/>
          <w:szCs w:val="18"/>
        </w:rPr>
        <w:t xml:space="preserve">AU-C 220: </w:t>
      </w:r>
      <w:r w:rsidR="00487C12" w:rsidRPr="00487C12">
        <w:rPr>
          <w:rFonts w:ascii="EYInterstate Light" w:hAnsi="EYInterstate Light"/>
          <w:i/>
          <w:iCs/>
          <w:sz w:val="16"/>
          <w:szCs w:val="18"/>
        </w:rPr>
        <w:t xml:space="preserve">Quality Control for an Engagement Conducted in Accordance </w:t>
      </w:r>
      <w:proofErr w:type="gramStart"/>
      <w:r w:rsidR="00487C12" w:rsidRPr="00487C12">
        <w:rPr>
          <w:rFonts w:ascii="EYInterstate Light" w:hAnsi="EYInterstate Light"/>
          <w:i/>
          <w:iCs/>
          <w:sz w:val="16"/>
          <w:szCs w:val="18"/>
        </w:rPr>
        <w:t>With</w:t>
      </w:r>
      <w:proofErr w:type="gramEnd"/>
      <w:r w:rsidR="00487C12" w:rsidRPr="00487C12">
        <w:rPr>
          <w:rFonts w:ascii="EYInterstate Light" w:hAnsi="EYInterstate Light"/>
          <w:i/>
          <w:iCs/>
          <w:sz w:val="16"/>
          <w:szCs w:val="18"/>
        </w:rPr>
        <w:t xml:space="preserve"> Generally Accepted Auditing Standards</w:t>
      </w:r>
      <w:r w:rsidR="00487C12">
        <w:rPr>
          <w:rFonts w:ascii="EYInterstate Light" w:hAnsi="EYInterstate Light"/>
          <w:sz w:val="16"/>
          <w:szCs w:val="18"/>
        </w:rPr>
        <w:t xml:space="preserve">, </w:t>
      </w:r>
      <w:r w:rsidR="005A30BA" w:rsidRPr="00483FC1">
        <w:rPr>
          <w:rFonts w:ascii="EYInterstate Light" w:hAnsi="EYInterstate Light"/>
          <w:sz w:val="16"/>
          <w:szCs w:val="18"/>
        </w:rPr>
        <w:t>AU-C 620</w:t>
      </w:r>
      <w:r w:rsidR="00393442">
        <w:rPr>
          <w:rFonts w:ascii="EYInterstate Light" w:hAnsi="EYInterstate Light"/>
          <w:sz w:val="16"/>
          <w:szCs w:val="18"/>
        </w:rPr>
        <w:t>:</w:t>
      </w:r>
      <w:r w:rsidR="005A30BA" w:rsidRPr="00483FC1">
        <w:rPr>
          <w:rFonts w:ascii="EYInterstate Light" w:hAnsi="EYInterstate Light"/>
          <w:sz w:val="16"/>
          <w:szCs w:val="18"/>
        </w:rPr>
        <w:t xml:space="preserve"> </w:t>
      </w:r>
      <w:r w:rsidR="005A30BA" w:rsidRPr="00483FC1">
        <w:rPr>
          <w:rFonts w:ascii="EYInterstate Light" w:hAnsi="EYInterstate Light"/>
          <w:i/>
          <w:sz w:val="16"/>
          <w:szCs w:val="18"/>
        </w:rPr>
        <w:t>Using the Work of an Auditor's Specialist</w:t>
      </w:r>
      <w:r w:rsidR="00012A35">
        <w:rPr>
          <w:rFonts w:ascii="EYInterstate Light" w:hAnsi="EYInterstate Light"/>
          <w:i/>
          <w:sz w:val="16"/>
          <w:szCs w:val="18"/>
        </w:rPr>
        <w:t xml:space="preserve">, </w:t>
      </w:r>
      <w:r w:rsidR="00676229" w:rsidRPr="00483FC1">
        <w:rPr>
          <w:rFonts w:ascii="EYInterstate Light" w:hAnsi="EYInterstate Light"/>
          <w:sz w:val="16"/>
          <w:szCs w:val="18"/>
        </w:rPr>
        <w:t>AU-C 300</w:t>
      </w:r>
      <w:r w:rsidR="00393442">
        <w:rPr>
          <w:rFonts w:ascii="EYInterstate Light" w:hAnsi="EYInterstate Light"/>
          <w:sz w:val="16"/>
          <w:szCs w:val="18"/>
        </w:rPr>
        <w:t>:</w:t>
      </w:r>
      <w:r w:rsidR="00676229" w:rsidRPr="00483FC1">
        <w:rPr>
          <w:rFonts w:ascii="EYInterstate Light" w:hAnsi="EYInterstate Light"/>
          <w:sz w:val="16"/>
          <w:szCs w:val="18"/>
        </w:rPr>
        <w:t xml:space="preserve"> </w:t>
      </w:r>
      <w:r w:rsidR="00676229" w:rsidRPr="00483FC1">
        <w:rPr>
          <w:rFonts w:ascii="EYInterstate Light" w:hAnsi="EYInterstate Light"/>
          <w:i/>
          <w:sz w:val="16"/>
          <w:szCs w:val="18"/>
        </w:rPr>
        <w:t>Planning an Audit</w:t>
      </w:r>
      <w:r w:rsidR="00676229" w:rsidRPr="00483FC1">
        <w:rPr>
          <w:rFonts w:ascii="EYInterstate Light" w:hAnsi="EYInterstate Light"/>
          <w:sz w:val="16"/>
          <w:szCs w:val="18"/>
        </w:rPr>
        <w:t>,</w:t>
      </w:r>
      <w:r w:rsidR="00676229" w:rsidRPr="00483FC1">
        <w:t xml:space="preserve"> </w:t>
      </w:r>
      <w:r w:rsidR="00A911C6" w:rsidRPr="00A911C6">
        <w:rPr>
          <w:rFonts w:ascii="EYInterstate Light" w:hAnsi="EYInterstate Light"/>
          <w:sz w:val="16"/>
          <w:szCs w:val="18"/>
        </w:rPr>
        <w:t xml:space="preserve">AU-C 501: </w:t>
      </w:r>
      <w:r w:rsidR="00A911C6" w:rsidRPr="00A911C6">
        <w:rPr>
          <w:rFonts w:ascii="EYInterstate Light" w:hAnsi="EYInterstate Light"/>
          <w:i/>
          <w:iCs/>
          <w:sz w:val="16"/>
          <w:szCs w:val="18"/>
        </w:rPr>
        <w:t>Audit Evidence—Specific Considerations for Selected Items</w:t>
      </w:r>
      <w:r w:rsidR="00A911C6">
        <w:rPr>
          <w:rFonts w:ascii="EYInterstate Light" w:hAnsi="EYInterstate Light"/>
          <w:sz w:val="16"/>
          <w:szCs w:val="18"/>
        </w:rPr>
        <w:t>, and</w:t>
      </w:r>
      <w:r w:rsidR="00012A35">
        <w:rPr>
          <w:rFonts w:ascii="EYInterstate Light" w:hAnsi="EYInterstate Light"/>
          <w:sz w:val="16"/>
          <w:szCs w:val="18"/>
        </w:rPr>
        <w:t xml:space="preserve"> </w:t>
      </w:r>
      <w:r w:rsidRPr="00483FC1">
        <w:rPr>
          <w:rFonts w:ascii="EYInterstate Light" w:hAnsi="EYInterstate Light"/>
          <w:sz w:val="16"/>
          <w:szCs w:val="18"/>
        </w:rPr>
        <w:t>AU-C 540</w:t>
      </w:r>
      <w:r w:rsidR="00393442">
        <w:rPr>
          <w:rFonts w:ascii="EYInterstate Light" w:hAnsi="EYInterstate Light"/>
          <w:sz w:val="16"/>
          <w:szCs w:val="18"/>
        </w:rPr>
        <w:t>:</w:t>
      </w:r>
      <w:r w:rsidRPr="00483FC1">
        <w:rPr>
          <w:rFonts w:ascii="EYInterstate Light" w:hAnsi="EYInterstate Light"/>
          <w:sz w:val="16"/>
          <w:szCs w:val="18"/>
        </w:rPr>
        <w:t xml:space="preserve"> </w:t>
      </w:r>
      <w:r w:rsidRPr="00483FC1">
        <w:rPr>
          <w:rFonts w:ascii="EYInterstate Light" w:hAnsi="EYInterstate Light"/>
          <w:i/>
          <w:sz w:val="16"/>
          <w:szCs w:val="18"/>
        </w:rPr>
        <w:t xml:space="preserve">Auditing Accounting Estimates, </w:t>
      </w:r>
      <w:r w:rsidR="00137115" w:rsidRPr="00483FC1">
        <w:rPr>
          <w:rFonts w:ascii="EYInterstate Light" w:hAnsi="EYInterstate Light"/>
          <w:i/>
          <w:sz w:val="16"/>
          <w:szCs w:val="18"/>
        </w:rPr>
        <w:t>including Fair Value Accounting Estimates, and Related Disclosures</w:t>
      </w:r>
    </w:p>
    <w:p w14:paraId="54E69A84" w14:textId="77777777" w:rsidR="000C5C11" w:rsidRDefault="000C5C11">
      <w:pPr>
        <w:pStyle w:val="FootnoteText"/>
        <w:rPr>
          <w:rFonts w:ascii="EYInterstate Light" w:hAnsi="EYInterstate Light"/>
          <w:sz w:val="16"/>
          <w:szCs w:val="18"/>
        </w:rPr>
      </w:pPr>
    </w:p>
    <w:p w14:paraId="39C1603D" w14:textId="00B74ACD" w:rsidR="006750B9" w:rsidRPr="00012A35" w:rsidRDefault="00137115">
      <w:pPr>
        <w:pStyle w:val="FootnoteText"/>
        <w:rPr>
          <w:rFonts w:ascii="EYInterstate Light" w:hAnsi="EYInterstate Light"/>
          <w:sz w:val="16"/>
          <w:szCs w:val="18"/>
        </w:rPr>
      </w:pPr>
      <w:r w:rsidRPr="00483FC1">
        <w:rPr>
          <w:rFonts w:ascii="EYInterstate Light" w:hAnsi="EYInterstate Light"/>
          <w:sz w:val="16"/>
          <w:szCs w:val="18"/>
        </w:rPr>
        <w:t xml:space="preserve">For non-issuer audits conducted in accordance with International Standards on Auditing: </w:t>
      </w:r>
      <w:r w:rsidR="00C37864" w:rsidRPr="00483FC1">
        <w:rPr>
          <w:rFonts w:ascii="EYInterstate Light" w:hAnsi="EYInterstate Light"/>
          <w:sz w:val="16"/>
          <w:szCs w:val="18"/>
        </w:rPr>
        <w:t>ISA 500</w:t>
      </w:r>
      <w:r w:rsidR="00393442">
        <w:rPr>
          <w:rFonts w:ascii="EYInterstate Light" w:hAnsi="EYInterstate Light"/>
          <w:sz w:val="16"/>
          <w:szCs w:val="18"/>
        </w:rPr>
        <w:t>:</w:t>
      </w:r>
      <w:r w:rsidR="00C37864" w:rsidRPr="00483FC1">
        <w:rPr>
          <w:rFonts w:ascii="EYInterstate Light" w:hAnsi="EYInterstate Light"/>
          <w:sz w:val="16"/>
          <w:szCs w:val="18"/>
        </w:rPr>
        <w:t xml:space="preserve"> ISA 540, </w:t>
      </w:r>
      <w:r w:rsidR="00C37864">
        <w:rPr>
          <w:rFonts w:ascii="EYInterstate Light" w:hAnsi="EYInterstate Light"/>
          <w:i/>
          <w:sz w:val="16"/>
          <w:szCs w:val="18"/>
        </w:rPr>
        <w:t>Audit Evidence</w:t>
      </w:r>
      <w:r w:rsidR="00A56306">
        <w:rPr>
          <w:rFonts w:ascii="EYInterstate Light" w:hAnsi="EYInterstate Light"/>
          <w:i/>
          <w:sz w:val="16"/>
          <w:szCs w:val="18"/>
        </w:rPr>
        <w:t xml:space="preserve">, </w:t>
      </w:r>
      <w:r w:rsidR="00734E4D" w:rsidRPr="00734E4D">
        <w:rPr>
          <w:rFonts w:ascii="EYInterstate Light" w:hAnsi="EYInterstate Light"/>
          <w:sz w:val="16"/>
          <w:szCs w:val="18"/>
        </w:rPr>
        <w:t xml:space="preserve">ISA 220: </w:t>
      </w:r>
      <w:r w:rsidR="00734E4D" w:rsidRPr="00734E4D">
        <w:rPr>
          <w:rFonts w:ascii="EYInterstate Light" w:hAnsi="EYInterstate Light"/>
          <w:i/>
          <w:iCs/>
          <w:sz w:val="16"/>
          <w:szCs w:val="18"/>
        </w:rPr>
        <w:t>Quality Control for an Audit of Financial Statements</w:t>
      </w:r>
      <w:r w:rsidR="00734E4D">
        <w:rPr>
          <w:rFonts w:ascii="EYInterstate Light" w:hAnsi="EYInterstate Light"/>
          <w:sz w:val="16"/>
          <w:szCs w:val="18"/>
        </w:rPr>
        <w:t>,</w:t>
      </w:r>
      <w:r w:rsidRPr="00483FC1">
        <w:t xml:space="preserve"> </w:t>
      </w:r>
      <w:r w:rsidRPr="00483FC1">
        <w:rPr>
          <w:rFonts w:ascii="EYInterstate Light" w:hAnsi="EYInterstate Light"/>
          <w:sz w:val="16"/>
          <w:szCs w:val="18"/>
        </w:rPr>
        <w:t>ISA 620</w:t>
      </w:r>
      <w:r w:rsidR="00393442">
        <w:rPr>
          <w:rFonts w:ascii="EYInterstate Light" w:hAnsi="EYInterstate Light"/>
          <w:sz w:val="16"/>
          <w:szCs w:val="18"/>
        </w:rPr>
        <w:t>:</w:t>
      </w:r>
      <w:r w:rsidRPr="00483FC1">
        <w:rPr>
          <w:rFonts w:ascii="EYInterstate Light" w:hAnsi="EYInterstate Light"/>
          <w:sz w:val="16"/>
          <w:szCs w:val="18"/>
        </w:rPr>
        <w:t xml:space="preserve"> </w:t>
      </w:r>
      <w:r w:rsidRPr="00483FC1">
        <w:rPr>
          <w:rFonts w:ascii="EYInterstate Light" w:hAnsi="EYInterstate Light"/>
          <w:i/>
          <w:sz w:val="16"/>
          <w:szCs w:val="18"/>
        </w:rPr>
        <w:t>Using the Work of an Auditor’s Expert</w:t>
      </w:r>
      <w:r w:rsidR="00393442">
        <w:rPr>
          <w:rFonts w:ascii="EYInterstate Light" w:hAnsi="EYInterstate Light"/>
          <w:i/>
          <w:sz w:val="16"/>
          <w:szCs w:val="18"/>
        </w:rPr>
        <w:t xml:space="preserve">, </w:t>
      </w:r>
      <w:r w:rsidR="006750B9" w:rsidRPr="00483FC1">
        <w:rPr>
          <w:rFonts w:ascii="EYInterstate Light" w:hAnsi="EYInterstate Light"/>
          <w:sz w:val="16"/>
          <w:szCs w:val="18"/>
        </w:rPr>
        <w:t>ISA 300</w:t>
      </w:r>
      <w:r w:rsidR="00393442">
        <w:rPr>
          <w:rFonts w:ascii="EYInterstate Light" w:hAnsi="EYInterstate Light"/>
          <w:sz w:val="16"/>
          <w:szCs w:val="18"/>
        </w:rPr>
        <w:t>:</w:t>
      </w:r>
      <w:r w:rsidR="006750B9" w:rsidRPr="00483FC1">
        <w:rPr>
          <w:rFonts w:ascii="EYInterstate Light" w:hAnsi="EYInterstate Light"/>
          <w:sz w:val="16"/>
          <w:szCs w:val="18"/>
        </w:rPr>
        <w:t xml:space="preserve"> </w:t>
      </w:r>
      <w:r w:rsidR="006750B9" w:rsidRPr="00483FC1">
        <w:rPr>
          <w:rFonts w:ascii="EYInterstate Light" w:hAnsi="EYInterstate Light"/>
          <w:i/>
          <w:sz w:val="16"/>
          <w:szCs w:val="18"/>
        </w:rPr>
        <w:t>Planning an Audit of Financial Statements</w:t>
      </w:r>
      <w:r w:rsidR="00A56306">
        <w:rPr>
          <w:rFonts w:ascii="EYInterstate Light" w:hAnsi="EYInterstate Light"/>
          <w:sz w:val="16"/>
          <w:szCs w:val="18"/>
        </w:rPr>
        <w:t xml:space="preserve">, and </w:t>
      </w:r>
      <w:r w:rsidR="00A56306" w:rsidRPr="00A56306">
        <w:rPr>
          <w:rFonts w:ascii="EYInterstate Light" w:hAnsi="EYInterstate Light"/>
          <w:sz w:val="16"/>
          <w:szCs w:val="18"/>
        </w:rPr>
        <w:t xml:space="preserve">ISA 540: </w:t>
      </w:r>
      <w:r w:rsidR="00A56306" w:rsidRPr="00393442">
        <w:rPr>
          <w:rFonts w:ascii="EYInterstate Light" w:hAnsi="EYInterstate Light"/>
          <w:i/>
          <w:iCs/>
          <w:sz w:val="16"/>
          <w:szCs w:val="18"/>
        </w:rPr>
        <w:t>Auditing Accounting Estimates and Related Disclosures</w:t>
      </w:r>
      <w:r w:rsidR="00A56306">
        <w:rPr>
          <w:rFonts w:ascii="EYInterstate Light" w:hAnsi="EYInterstate Light"/>
          <w:sz w:val="16"/>
          <w:szCs w:val="18"/>
        </w:rPr>
        <w:t xml:space="preserve"> </w:t>
      </w:r>
    </w:p>
  </w:footnote>
  <w:footnote w:id="3">
    <w:p w14:paraId="1CB4DF9B" w14:textId="77777777" w:rsidR="00C70D3D" w:rsidRDefault="00C70D3D" w:rsidP="00C70D3D">
      <w:pPr>
        <w:pStyle w:val="FootnoteText"/>
      </w:pPr>
      <w:r>
        <w:rPr>
          <w:rStyle w:val="FootnoteReference"/>
          <w:rFonts w:eastAsiaTheme="majorEastAsia"/>
        </w:rPr>
        <w:footnoteRef/>
      </w:r>
      <w:r>
        <w:t xml:space="preserve"> </w:t>
      </w:r>
      <w:proofErr w:type="gramStart"/>
      <w:r w:rsidRPr="00CE717C">
        <w:t>In the event that</w:t>
      </w:r>
      <w:proofErr w:type="gramEnd"/>
      <w:r w:rsidRPr="00CE717C">
        <w:t xml:space="preserve"> MVG engaged in communications with</w:t>
      </w:r>
      <w:r>
        <w:t xml:space="preserve"> the Valuation Specialist</w:t>
      </w:r>
      <w:r w:rsidRPr="00CE717C">
        <w:t>, such communications shall be documented and included in Exhibit D of the exhibits accompanying this memo.</w:t>
      </w:r>
    </w:p>
  </w:footnote>
  <w:footnote w:id="4">
    <w:p w14:paraId="03F0F1E9" w14:textId="6F6EFF00" w:rsidR="00245C4F" w:rsidRDefault="00245C4F">
      <w:pPr>
        <w:pStyle w:val="FootnoteText"/>
      </w:pPr>
      <w:r>
        <w:rPr>
          <w:rStyle w:val="FootnoteReference"/>
        </w:rPr>
        <w:footnoteRef/>
      </w:r>
      <w:r>
        <w:t xml:space="preserve"> MVG uses the terms “Valuation Methodology” and “Valuation Technique” interchangeably </w:t>
      </w:r>
      <w:r w:rsidR="006D7DDF">
        <w:t>throughout this memo</w:t>
      </w:r>
    </w:p>
  </w:footnote>
  <w:footnote w:id="5">
    <w:p w14:paraId="2A170913" w14:textId="0A075FBE" w:rsidR="00AA6DA0" w:rsidRDefault="00AA6DA0">
      <w:pPr>
        <w:pStyle w:val="FootnoteText"/>
      </w:pPr>
      <w:r>
        <w:rPr>
          <w:rStyle w:val="FootnoteReference"/>
        </w:rPr>
        <w:footnoteRef/>
      </w:r>
      <w:r>
        <w:t xml:space="preserve"> If the table is empty, it indicates that </w:t>
      </w:r>
      <w:proofErr w:type="gramStart"/>
      <w:r>
        <w:t>all of</w:t>
      </w:r>
      <w:proofErr w:type="gramEnd"/>
      <w:r>
        <w:t xml:space="preserve"> the assumptions that were used by MVG in the development of our Fair Value Estimates were covered in the table</w:t>
      </w:r>
      <w:r w:rsidR="000E4631">
        <w:t xml:space="preserve"> in the Identifying, Verifying, and Testing Significant Assumptions section</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7B798" w14:textId="77777777" w:rsidR="00017D6F" w:rsidRDefault="00017D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7655B" w14:textId="161CB01D" w:rsidR="00683E34" w:rsidRDefault="007F477E" w:rsidP="00683E34">
    <w:pPr>
      <w:pStyle w:val="Header"/>
      <w:jc w:val="center"/>
    </w:pPr>
    <w:r w:rsidRPr="007F477E">
      <w:t xml:space="preserve">MEMORANDUM (CONTINUED Page </w:t>
    </w:r>
    <w:r>
      <w:fldChar w:fldCharType="begin"/>
    </w:r>
    <w:r>
      <w:instrText xml:space="preserve"> PAGE   \* MERGEFORMAT </w:instrText>
    </w:r>
    <w:r>
      <w:fldChar w:fldCharType="separate"/>
    </w:r>
    <w:r>
      <w:rPr>
        <w:noProof/>
      </w:rPr>
      <w:t>1</w:t>
    </w:r>
    <w:r>
      <w:rPr>
        <w:noProof/>
      </w:rPr>
      <w:fldChar w:fldCharType="end"/>
    </w:r>
    <w:r w:rsidRPr="007F477E">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796C8" w14:textId="77777777" w:rsidR="00255787" w:rsidRDefault="009D088B" w:rsidP="009D088B">
    <w:pPr>
      <w:pStyle w:val="Header"/>
      <w:tabs>
        <w:tab w:val="center" w:pos="6840"/>
        <w:tab w:val="left" w:pos="8640"/>
      </w:tabs>
    </w:pPr>
    <w:r>
      <w:tab/>
    </w:r>
    <w:r>
      <w:tab/>
    </w:r>
    <w:r w:rsidR="00683E34" w:rsidRPr="002F3018">
      <w:rPr>
        <w:noProof/>
      </w:rPr>
      <w:drawing>
        <wp:inline distT="0" distB="0" distL="0" distR="0" wp14:anchorId="286EF2D3" wp14:editId="43665AD9">
          <wp:extent cx="1640977" cy="428892"/>
          <wp:effectExtent l="0" t="0" r="0" b="9525"/>
          <wp:docPr id="1" name="Picture 1" descr="marcum ONLY logo - 2c - 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um ONLY logo - 2c - 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4802" cy="432505"/>
                  </a:xfrm>
                  <a:prstGeom prst="rect">
                    <a:avLst/>
                  </a:prstGeom>
                  <a:noFill/>
                  <a:ln>
                    <a:noFill/>
                  </a:ln>
                </pic:spPr>
              </pic:pic>
            </a:graphicData>
          </a:graphic>
        </wp:inline>
      </w:drawing>
    </w:r>
    <w:r w:rsidRPr="009D088B">
      <w:t xml:space="preserve"> </w:t>
    </w:r>
  </w:p>
  <w:p w14:paraId="314780D2" w14:textId="182C09FB" w:rsidR="00683E34" w:rsidRDefault="009D088B" w:rsidP="00255787">
    <w:pPr>
      <w:pStyle w:val="Header"/>
      <w:tabs>
        <w:tab w:val="center" w:pos="6840"/>
        <w:tab w:val="left" w:pos="8640"/>
      </w:tabs>
      <w:jc w:val="center"/>
    </w:pPr>
    <w:r w:rsidRPr="009D088B">
      <w:t>MEMORANDUM</w:t>
    </w:r>
  </w:p>
  <w:p w14:paraId="7D5CA11E" w14:textId="13513C19" w:rsidR="00683E34" w:rsidRDefault="00683E34" w:rsidP="00683E3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15B55"/>
    <w:multiLevelType w:val="hybridMultilevel"/>
    <w:tmpl w:val="19620F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C17A5"/>
    <w:multiLevelType w:val="hybridMultilevel"/>
    <w:tmpl w:val="9AF4F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E775C7"/>
    <w:multiLevelType w:val="hybridMultilevel"/>
    <w:tmpl w:val="732A9E6A"/>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4A3792"/>
    <w:multiLevelType w:val="hybridMultilevel"/>
    <w:tmpl w:val="AC745608"/>
    <w:lvl w:ilvl="0" w:tplc="E5128B92">
      <w:start w:val="1"/>
      <w:numFmt w:val="upperLetter"/>
      <w:pStyle w:val="Heading2"/>
      <w:lvlText w:val="%1."/>
      <w:lvlJc w:val="left"/>
      <w:pPr>
        <w:ind w:left="360" w:hanging="360"/>
      </w:pPr>
      <w:rPr>
        <w:rFonts w:ascii="Arial" w:hAnsi="Arial" w:hint="default"/>
        <w:b/>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33906CB"/>
    <w:multiLevelType w:val="hybridMultilevel"/>
    <w:tmpl w:val="65C0C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345CF7"/>
    <w:multiLevelType w:val="hybridMultilevel"/>
    <w:tmpl w:val="EB7C8772"/>
    <w:lvl w:ilvl="0" w:tplc="559485EA">
      <w:start w:val="1"/>
      <w:numFmt w:val="lowerRoman"/>
      <w:pStyle w:val="ListParagraph"/>
      <w:lvlText w:val="%1."/>
      <w:lvlJc w:val="left"/>
      <w:pPr>
        <w:ind w:left="98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31D21A7"/>
    <w:multiLevelType w:val="hybridMultilevel"/>
    <w:tmpl w:val="9D94D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A84E0E"/>
    <w:multiLevelType w:val="hybridMultilevel"/>
    <w:tmpl w:val="49FEE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5535CD"/>
    <w:multiLevelType w:val="hybridMultilevel"/>
    <w:tmpl w:val="6CFEB41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412F76F9"/>
    <w:multiLevelType w:val="hybridMultilevel"/>
    <w:tmpl w:val="205CDCB0"/>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0" w15:restartNumberingAfterBreak="0">
    <w:nsid w:val="455A437C"/>
    <w:multiLevelType w:val="hybridMultilevel"/>
    <w:tmpl w:val="A9F473B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47293B7B"/>
    <w:multiLevelType w:val="hybridMultilevel"/>
    <w:tmpl w:val="6AEA1CA4"/>
    <w:lvl w:ilvl="0" w:tplc="068EF00E">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1174D9"/>
    <w:multiLevelType w:val="hybridMultilevel"/>
    <w:tmpl w:val="61509870"/>
    <w:lvl w:ilvl="0" w:tplc="86527FD0">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4B05B4"/>
    <w:multiLevelType w:val="hybridMultilevel"/>
    <w:tmpl w:val="D79AE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3E70F2"/>
    <w:multiLevelType w:val="hybridMultilevel"/>
    <w:tmpl w:val="8F1ED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440A67"/>
    <w:multiLevelType w:val="hybridMultilevel"/>
    <w:tmpl w:val="5F8AB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C42C4C"/>
    <w:multiLevelType w:val="hybridMultilevel"/>
    <w:tmpl w:val="382AF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96412D"/>
    <w:multiLevelType w:val="hybridMultilevel"/>
    <w:tmpl w:val="13F2A7B0"/>
    <w:lvl w:ilvl="0" w:tplc="04090001">
      <w:start w:val="1"/>
      <w:numFmt w:val="bullet"/>
      <w:lvlText w:val=""/>
      <w:lvlJc w:val="left"/>
      <w:pPr>
        <w:ind w:left="1154" w:hanging="360"/>
      </w:pPr>
      <w:rPr>
        <w:rFonts w:ascii="Symbol" w:hAnsi="Symbol" w:hint="default"/>
      </w:rPr>
    </w:lvl>
    <w:lvl w:ilvl="1" w:tplc="04090003" w:tentative="1">
      <w:start w:val="1"/>
      <w:numFmt w:val="bullet"/>
      <w:lvlText w:val="o"/>
      <w:lvlJc w:val="left"/>
      <w:pPr>
        <w:ind w:left="1874" w:hanging="360"/>
      </w:pPr>
      <w:rPr>
        <w:rFonts w:ascii="Courier New" w:hAnsi="Courier New" w:cs="Courier New" w:hint="default"/>
      </w:rPr>
    </w:lvl>
    <w:lvl w:ilvl="2" w:tplc="04090005" w:tentative="1">
      <w:start w:val="1"/>
      <w:numFmt w:val="bullet"/>
      <w:lvlText w:val=""/>
      <w:lvlJc w:val="left"/>
      <w:pPr>
        <w:ind w:left="2594" w:hanging="360"/>
      </w:pPr>
      <w:rPr>
        <w:rFonts w:ascii="Wingdings" w:hAnsi="Wingdings" w:hint="default"/>
      </w:rPr>
    </w:lvl>
    <w:lvl w:ilvl="3" w:tplc="04090001" w:tentative="1">
      <w:start w:val="1"/>
      <w:numFmt w:val="bullet"/>
      <w:lvlText w:val=""/>
      <w:lvlJc w:val="left"/>
      <w:pPr>
        <w:ind w:left="3314" w:hanging="360"/>
      </w:pPr>
      <w:rPr>
        <w:rFonts w:ascii="Symbol" w:hAnsi="Symbol" w:hint="default"/>
      </w:rPr>
    </w:lvl>
    <w:lvl w:ilvl="4" w:tplc="04090003" w:tentative="1">
      <w:start w:val="1"/>
      <w:numFmt w:val="bullet"/>
      <w:lvlText w:val="o"/>
      <w:lvlJc w:val="left"/>
      <w:pPr>
        <w:ind w:left="4034" w:hanging="360"/>
      </w:pPr>
      <w:rPr>
        <w:rFonts w:ascii="Courier New" w:hAnsi="Courier New" w:cs="Courier New" w:hint="default"/>
      </w:rPr>
    </w:lvl>
    <w:lvl w:ilvl="5" w:tplc="04090005" w:tentative="1">
      <w:start w:val="1"/>
      <w:numFmt w:val="bullet"/>
      <w:lvlText w:val=""/>
      <w:lvlJc w:val="left"/>
      <w:pPr>
        <w:ind w:left="4754" w:hanging="360"/>
      </w:pPr>
      <w:rPr>
        <w:rFonts w:ascii="Wingdings" w:hAnsi="Wingdings" w:hint="default"/>
      </w:rPr>
    </w:lvl>
    <w:lvl w:ilvl="6" w:tplc="04090001" w:tentative="1">
      <w:start w:val="1"/>
      <w:numFmt w:val="bullet"/>
      <w:lvlText w:val=""/>
      <w:lvlJc w:val="left"/>
      <w:pPr>
        <w:ind w:left="5474" w:hanging="360"/>
      </w:pPr>
      <w:rPr>
        <w:rFonts w:ascii="Symbol" w:hAnsi="Symbol" w:hint="default"/>
      </w:rPr>
    </w:lvl>
    <w:lvl w:ilvl="7" w:tplc="04090003" w:tentative="1">
      <w:start w:val="1"/>
      <w:numFmt w:val="bullet"/>
      <w:lvlText w:val="o"/>
      <w:lvlJc w:val="left"/>
      <w:pPr>
        <w:ind w:left="6194" w:hanging="360"/>
      </w:pPr>
      <w:rPr>
        <w:rFonts w:ascii="Courier New" w:hAnsi="Courier New" w:cs="Courier New" w:hint="default"/>
      </w:rPr>
    </w:lvl>
    <w:lvl w:ilvl="8" w:tplc="04090005" w:tentative="1">
      <w:start w:val="1"/>
      <w:numFmt w:val="bullet"/>
      <w:lvlText w:val=""/>
      <w:lvlJc w:val="left"/>
      <w:pPr>
        <w:ind w:left="6914" w:hanging="360"/>
      </w:pPr>
      <w:rPr>
        <w:rFonts w:ascii="Wingdings" w:hAnsi="Wingdings" w:hint="default"/>
      </w:rPr>
    </w:lvl>
  </w:abstractNum>
  <w:abstractNum w:abstractNumId="18" w15:restartNumberingAfterBreak="0">
    <w:nsid w:val="65007088"/>
    <w:multiLevelType w:val="hybridMultilevel"/>
    <w:tmpl w:val="CDF48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B711A1"/>
    <w:multiLevelType w:val="hybridMultilevel"/>
    <w:tmpl w:val="FF16A5E8"/>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20" w15:restartNumberingAfterBreak="0">
    <w:nsid w:val="7C9C3854"/>
    <w:multiLevelType w:val="hybridMultilevel"/>
    <w:tmpl w:val="C932FC44"/>
    <w:lvl w:ilvl="0" w:tplc="548E46F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09179B"/>
    <w:multiLevelType w:val="hybridMultilevel"/>
    <w:tmpl w:val="D8C83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0F5F70"/>
    <w:multiLevelType w:val="hybridMultilevel"/>
    <w:tmpl w:val="F266B61A"/>
    <w:lvl w:ilvl="0" w:tplc="B77452BC">
      <w:start w:val="1"/>
      <w:numFmt w:val="decimal"/>
      <w:pStyle w:val="Heading1"/>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0278592">
    <w:abstractNumId w:val="6"/>
  </w:num>
  <w:num w:numId="2" w16cid:durableId="1415861852">
    <w:abstractNumId w:val="8"/>
  </w:num>
  <w:num w:numId="3" w16cid:durableId="181091260">
    <w:abstractNumId w:val="14"/>
  </w:num>
  <w:num w:numId="4" w16cid:durableId="1853378182">
    <w:abstractNumId w:val="1"/>
  </w:num>
  <w:num w:numId="5" w16cid:durableId="1855462315">
    <w:abstractNumId w:val="7"/>
  </w:num>
  <w:num w:numId="6" w16cid:durableId="277954191">
    <w:abstractNumId w:val="3"/>
  </w:num>
  <w:num w:numId="7" w16cid:durableId="1927155288">
    <w:abstractNumId w:val="22"/>
  </w:num>
  <w:num w:numId="8" w16cid:durableId="855000820">
    <w:abstractNumId w:val="9"/>
  </w:num>
  <w:num w:numId="9" w16cid:durableId="670639829">
    <w:abstractNumId w:val="19"/>
  </w:num>
  <w:num w:numId="10" w16cid:durableId="42019794">
    <w:abstractNumId w:val="11"/>
  </w:num>
  <w:num w:numId="11" w16cid:durableId="1647082512">
    <w:abstractNumId w:val="2"/>
  </w:num>
  <w:num w:numId="12" w16cid:durableId="1565556353">
    <w:abstractNumId w:val="3"/>
    <w:lvlOverride w:ilvl="0">
      <w:startOverride w:val="1"/>
    </w:lvlOverride>
  </w:num>
  <w:num w:numId="13" w16cid:durableId="915282938">
    <w:abstractNumId w:val="3"/>
    <w:lvlOverride w:ilvl="0">
      <w:startOverride w:val="1"/>
    </w:lvlOverride>
  </w:num>
  <w:num w:numId="14" w16cid:durableId="1979145698">
    <w:abstractNumId w:val="15"/>
  </w:num>
  <w:num w:numId="15" w16cid:durableId="911890600">
    <w:abstractNumId w:val="5"/>
  </w:num>
  <w:num w:numId="16" w16cid:durableId="1575160133">
    <w:abstractNumId w:val="13"/>
  </w:num>
  <w:num w:numId="17" w16cid:durableId="137308127">
    <w:abstractNumId w:val="16"/>
  </w:num>
  <w:num w:numId="18" w16cid:durableId="1396902269">
    <w:abstractNumId w:val="4"/>
  </w:num>
  <w:num w:numId="19" w16cid:durableId="1541673987">
    <w:abstractNumId w:val="3"/>
  </w:num>
  <w:num w:numId="20" w16cid:durableId="717628701">
    <w:abstractNumId w:val="21"/>
  </w:num>
  <w:num w:numId="21" w16cid:durableId="541675734">
    <w:abstractNumId w:val="17"/>
  </w:num>
  <w:num w:numId="22" w16cid:durableId="577057400">
    <w:abstractNumId w:val="10"/>
  </w:num>
  <w:num w:numId="23" w16cid:durableId="1613170540">
    <w:abstractNumId w:val="20"/>
  </w:num>
  <w:num w:numId="24" w16cid:durableId="673606849">
    <w:abstractNumId w:val="18"/>
  </w:num>
  <w:num w:numId="25" w16cid:durableId="1478840472">
    <w:abstractNumId w:val="0"/>
  </w:num>
  <w:num w:numId="26" w16cid:durableId="609506534">
    <w:abstractNumId w:val="12"/>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ttra, Sauvik">
    <w15:presenceInfo w15:providerId="None" w15:userId="Mittra, Sauvik"/>
  </w15:person>
  <w15:person w15:author="Mark Rob">
    <w15:presenceInfo w15:providerId="None" w15:userId="Mark R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CE3"/>
    <w:rsid w:val="000008A1"/>
    <w:rsid w:val="00001808"/>
    <w:rsid w:val="00002008"/>
    <w:rsid w:val="000022BA"/>
    <w:rsid w:val="000042A7"/>
    <w:rsid w:val="000042BF"/>
    <w:rsid w:val="00005355"/>
    <w:rsid w:val="00005CC8"/>
    <w:rsid w:val="00005D57"/>
    <w:rsid w:val="00006120"/>
    <w:rsid w:val="00006D0F"/>
    <w:rsid w:val="00006EB1"/>
    <w:rsid w:val="0001020C"/>
    <w:rsid w:val="000104F2"/>
    <w:rsid w:val="00010FA5"/>
    <w:rsid w:val="00011AD9"/>
    <w:rsid w:val="00012A35"/>
    <w:rsid w:val="00013517"/>
    <w:rsid w:val="0001411E"/>
    <w:rsid w:val="000144E8"/>
    <w:rsid w:val="00015093"/>
    <w:rsid w:val="000154B8"/>
    <w:rsid w:val="000160BC"/>
    <w:rsid w:val="0001610B"/>
    <w:rsid w:val="000161B9"/>
    <w:rsid w:val="00017A2B"/>
    <w:rsid w:val="00017D6F"/>
    <w:rsid w:val="00020E2C"/>
    <w:rsid w:val="000235B9"/>
    <w:rsid w:val="00023FCE"/>
    <w:rsid w:val="0002593E"/>
    <w:rsid w:val="00025953"/>
    <w:rsid w:val="00025BC0"/>
    <w:rsid w:val="00026051"/>
    <w:rsid w:val="00026471"/>
    <w:rsid w:val="00026AE5"/>
    <w:rsid w:val="00030014"/>
    <w:rsid w:val="00032F6D"/>
    <w:rsid w:val="0003301F"/>
    <w:rsid w:val="00036B63"/>
    <w:rsid w:val="00040132"/>
    <w:rsid w:val="0004070D"/>
    <w:rsid w:val="00040C3B"/>
    <w:rsid w:val="00041BDE"/>
    <w:rsid w:val="00044916"/>
    <w:rsid w:val="00044B3D"/>
    <w:rsid w:val="00045398"/>
    <w:rsid w:val="000456C4"/>
    <w:rsid w:val="00047662"/>
    <w:rsid w:val="00050919"/>
    <w:rsid w:val="00051AD8"/>
    <w:rsid w:val="00052633"/>
    <w:rsid w:val="00052904"/>
    <w:rsid w:val="00053112"/>
    <w:rsid w:val="00053D4A"/>
    <w:rsid w:val="00054FAB"/>
    <w:rsid w:val="00055875"/>
    <w:rsid w:val="00055D98"/>
    <w:rsid w:val="00055F30"/>
    <w:rsid w:val="00056DE4"/>
    <w:rsid w:val="00056ED5"/>
    <w:rsid w:val="0005747A"/>
    <w:rsid w:val="0005769B"/>
    <w:rsid w:val="000578DC"/>
    <w:rsid w:val="00057D30"/>
    <w:rsid w:val="0006034E"/>
    <w:rsid w:val="000605FC"/>
    <w:rsid w:val="0006319E"/>
    <w:rsid w:val="0006385D"/>
    <w:rsid w:val="00063A4D"/>
    <w:rsid w:val="00064933"/>
    <w:rsid w:val="000700CD"/>
    <w:rsid w:val="0007079A"/>
    <w:rsid w:val="0007141F"/>
    <w:rsid w:val="0007168B"/>
    <w:rsid w:val="000716EC"/>
    <w:rsid w:val="00071CCA"/>
    <w:rsid w:val="00072022"/>
    <w:rsid w:val="00073913"/>
    <w:rsid w:val="0007502A"/>
    <w:rsid w:val="00076CCD"/>
    <w:rsid w:val="00077B55"/>
    <w:rsid w:val="00077DDF"/>
    <w:rsid w:val="00083C4E"/>
    <w:rsid w:val="0008410E"/>
    <w:rsid w:val="00084956"/>
    <w:rsid w:val="000904EE"/>
    <w:rsid w:val="0009384C"/>
    <w:rsid w:val="00093CBF"/>
    <w:rsid w:val="00093F1A"/>
    <w:rsid w:val="0009596B"/>
    <w:rsid w:val="000962E3"/>
    <w:rsid w:val="000964A8"/>
    <w:rsid w:val="000966B4"/>
    <w:rsid w:val="00096FF5"/>
    <w:rsid w:val="00097001"/>
    <w:rsid w:val="0009779A"/>
    <w:rsid w:val="000A1419"/>
    <w:rsid w:val="000A194C"/>
    <w:rsid w:val="000A1E9C"/>
    <w:rsid w:val="000A2793"/>
    <w:rsid w:val="000A3283"/>
    <w:rsid w:val="000A54CD"/>
    <w:rsid w:val="000A58CD"/>
    <w:rsid w:val="000A5EA9"/>
    <w:rsid w:val="000A66B7"/>
    <w:rsid w:val="000A6DEA"/>
    <w:rsid w:val="000B0281"/>
    <w:rsid w:val="000B089D"/>
    <w:rsid w:val="000B107E"/>
    <w:rsid w:val="000B123B"/>
    <w:rsid w:val="000B13CF"/>
    <w:rsid w:val="000B1601"/>
    <w:rsid w:val="000B24A8"/>
    <w:rsid w:val="000B2A72"/>
    <w:rsid w:val="000B30F1"/>
    <w:rsid w:val="000B38CA"/>
    <w:rsid w:val="000B42BF"/>
    <w:rsid w:val="000B5673"/>
    <w:rsid w:val="000B5BC6"/>
    <w:rsid w:val="000B62F1"/>
    <w:rsid w:val="000B6526"/>
    <w:rsid w:val="000B6C6D"/>
    <w:rsid w:val="000B79D7"/>
    <w:rsid w:val="000C0D7D"/>
    <w:rsid w:val="000C0E7B"/>
    <w:rsid w:val="000C24F7"/>
    <w:rsid w:val="000C26C3"/>
    <w:rsid w:val="000C2855"/>
    <w:rsid w:val="000C3C46"/>
    <w:rsid w:val="000C4AC1"/>
    <w:rsid w:val="000C5C11"/>
    <w:rsid w:val="000C6668"/>
    <w:rsid w:val="000C690F"/>
    <w:rsid w:val="000C7001"/>
    <w:rsid w:val="000C755B"/>
    <w:rsid w:val="000C7A44"/>
    <w:rsid w:val="000D0461"/>
    <w:rsid w:val="000D0788"/>
    <w:rsid w:val="000D0835"/>
    <w:rsid w:val="000D1611"/>
    <w:rsid w:val="000D178B"/>
    <w:rsid w:val="000D3865"/>
    <w:rsid w:val="000D3FBF"/>
    <w:rsid w:val="000D5B45"/>
    <w:rsid w:val="000D5F9E"/>
    <w:rsid w:val="000D6C6A"/>
    <w:rsid w:val="000D6CD2"/>
    <w:rsid w:val="000D7800"/>
    <w:rsid w:val="000E00E9"/>
    <w:rsid w:val="000E0B75"/>
    <w:rsid w:val="000E0D0E"/>
    <w:rsid w:val="000E158E"/>
    <w:rsid w:val="000E1B43"/>
    <w:rsid w:val="000E2E96"/>
    <w:rsid w:val="000E3AE7"/>
    <w:rsid w:val="000E3CA8"/>
    <w:rsid w:val="000E43DE"/>
    <w:rsid w:val="000E4631"/>
    <w:rsid w:val="000E4CAA"/>
    <w:rsid w:val="000E7218"/>
    <w:rsid w:val="000F20EC"/>
    <w:rsid w:val="000F27D6"/>
    <w:rsid w:val="000F2EC0"/>
    <w:rsid w:val="000F3DB8"/>
    <w:rsid w:val="000F5FC5"/>
    <w:rsid w:val="000F78D5"/>
    <w:rsid w:val="0010086E"/>
    <w:rsid w:val="0010139D"/>
    <w:rsid w:val="00102221"/>
    <w:rsid w:val="0010228B"/>
    <w:rsid w:val="0010435A"/>
    <w:rsid w:val="001052D5"/>
    <w:rsid w:val="00105ADC"/>
    <w:rsid w:val="00106684"/>
    <w:rsid w:val="001079F4"/>
    <w:rsid w:val="00110D7D"/>
    <w:rsid w:val="00111E22"/>
    <w:rsid w:val="001125DB"/>
    <w:rsid w:val="001128D7"/>
    <w:rsid w:val="001145D1"/>
    <w:rsid w:val="00116056"/>
    <w:rsid w:val="0011618B"/>
    <w:rsid w:val="00116EEB"/>
    <w:rsid w:val="00120634"/>
    <w:rsid w:val="00120AEA"/>
    <w:rsid w:val="001210A9"/>
    <w:rsid w:val="00123830"/>
    <w:rsid w:val="001248A9"/>
    <w:rsid w:val="001254EE"/>
    <w:rsid w:val="00125E14"/>
    <w:rsid w:val="00125E52"/>
    <w:rsid w:val="00127A62"/>
    <w:rsid w:val="00127AB3"/>
    <w:rsid w:val="00127BA5"/>
    <w:rsid w:val="00127F9E"/>
    <w:rsid w:val="001320DE"/>
    <w:rsid w:val="00132A7C"/>
    <w:rsid w:val="001338DD"/>
    <w:rsid w:val="00134AFA"/>
    <w:rsid w:val="001360E8"/>
    <w:rsid w:val="001360F9"/>
    <w:rsid w:val="00136575"/>
    <w:rsid w:val="00136E3D"/>
    <w:rsid w:val="00137115"/>
    <w:rsid w:val="0013736F"/>
    <w:rsid w:val="00137CC9"/>
    <w:rsid w:val="00140E44"/>
    <w:rsid w:val="001412E8"/>
    <w:rsid w:val="00142D08"/>
    <w:rsid w:val="00143CAA"/>
    <w:rsid w:val="00145E00"/>
    <w:rsid w:val="001478E1"/>
    <w:rsid w:val="00147C4F"/>
    <w:rsid w:val="00150991"/>
    <w:rsid w:val="00150B0E"/>
    <w:rsid w:val="0015293A"/>
    <w:rsid w:val="00153671"/>
    <w:rsid w:val="001543A1"/>
    <w:rsid w:val="0015720D"/>
    <w:rsid w:val="00157AE2"/>
    <w:rsid w:val="0016138B"/>
    <w:rsid w:val="00161670"/>
    <w:rsid w:val="0016190E"/>
    <w:rsid w:val="00162068"/>
    <w:rsid w:val="001627B8"/>
    <w:rsid w:val="00162C05"/>
    <w:rsid w:val="00167497"/>
    <w:rsid w:val="00167A95"/>
    <w:rsid w:val="00167BD5"/>
    <w:rsid w:val="00170F44"/>
    <w:rsid w:val="00171DCE"/>
    <w:rsid w:val="00171E58"/>
    <w:rsid w:val="001731CE"/>
    <w:rsid w:val="00173862"/>
    <w:rsid w:val="001738F2"/>
    <w:rsid w:val="00174F0C"/>
    <w:rsid w:val="0017590D"/>
    <w:rsid w:val="001761F4"/>
    <w:rsid w:val="00180BC6"/>
    <w:rsid w:val="00184614"/>
    <w:rsid w:val="00185278"/>
    <w:rsid w:val="00185AFE"/>
    <w:rsid w:val="00186750"/>
    <w:rsid w:val="00190A66"/>
    <w:rsid w:val="0019158F"/>
    <w:rsid w:val="001915A5"/>
    <w:rsid w:val="00191683"/>
    <w:rsid w:val="00191E1B"/>
    <w:rsid w:val="001933FA"/>
    <w:rsid w:val="00195542"/>
    <w:rsid w:val="00196AA6"/>
    <w:rsid w:val="00196B3C"/>
    <w:rsid w:val="001A074F"/>
    <w:rsid w:val="001A2E5F"/>
    <w:rsid w:val="001A3114"/>
    <w:rsid w:val="001A4989"/>
    <w:rsid w:val="001A5A6C"/>
    <w:rsid w:val="001A5B87"/>
    <w:rsid w:val="001A6310"/>
    <w:rsid w:val="001A6477"/>
    <w:rsid w:val="001A692F"/>
    <w:rsid w:val="001A743B"/>
    <w:rsid w:val="001B0BBC"/>
    <w:rsid w:val="001B12F2"/>
    <w:rsid w:val="001B29D6"/>
    <w:rsid w:val="001B2B53"/>
    <w:rsid w:val="001B40CA"/>
    <w:rsid w:val="001B427D"/>
    <w:rsid w:val="001B4693"/>
    <w:rsid w:val="001B62E3"/>
    <w:rsid w:val="001B6798"/>
    <w:rsid w:val="001B6E9F"/>
    <w:rsid w:val="001C36E5"/>
    <w:rsid w:val="001C384E"/>
    <w:rsid w:val="001C7674"/>
    <w:rsid w:val="001C79C9"/>
    <w:rsid w:val="001C7BDA"/>
    <w:rsid w:val="001C7E42"/>
    <w:rsid w:val="001D039F"/>
    <w:rsid w:val="001D0431"/>
    <w:rsid w:val="001D14C6"/>
    <w:rsid w:val="001D2C70"/>
    <w:rsid w:val="001D2DE4"/>
    <w:rsid w:val="001D3EFE"/>
    <w:rsid w:val="001D4C9E"/>
    <w:rsid w:val="001D58F1"/>
    <w:rsid w:val="001D5968"/>
    <w:rsid w:val="001D7FF5"/>
    <w:rsid w:val="001E24CA"/>
    <w:rsid w:val="001E3013"/>
    <w:rsid w:val="001E38B5"/>
    <w:rsid w:val="001E41B6"/>
    <w:rsid w:val="001E4D1D"/>
    <w:rsid w:val="001E4D47"/>
    <w:rsid w:val="001E532A"/>
    <w:rsid w:val="001E544F"/>
    <w:rsid w:val="001E5E98"/>
    <w:rsid w:val="001E6898"/>
    <w:rsid w:val="001F0D06"/>
    <w:rsid w:val="001F5F3B"/>
    <w:rsid w:val="001F6098"/>
    <w:rsid w:val="001F6DC2"/>
    <w:rsid w:val="00201032"/>
    <w:rsid w:val="00201386"/>
    <w:rsid w:val="00201863"/>
    <w:rsid w:val="00201935"/>
    <w:rsid w:val="00201C11"/>
    <w:rsid w:val="00202347"/>
    <w:rsid w:val="00202458"/>
    <w:rsid w:val="00203860"/>
    <w:rsid w:val="00204161"/>
    <w:rsid w:val="00204663"/>
    <w:rsid w:val="00205898"/>
    <w:rsid w:val="002061D1"/>
    <w:rsid w:val="00207388"/>
    <w:rsid w:val="002076A9"/>
    <w:rsid w:val="00207832"/>
    <w:rsid w:val="00210A35"/>
    <w:rsid w:val="00210B98"/>
    <w:rsid w:val="00210E14"/>
    <w:rsid w:val="002128B3"/>
    <w:rsid w:val="00213B67"/>
    <w:rsid w:val="00213D4A"/>
    <w:rsid w:val="00220480"/>
    <w:rsid w:val="002207E5"/>
    <w:rsid w:val="002210F8"/>
    <w:rsid w:val="00223FE3"/>
    <w:rsid w:val="00225302"/>
    <w:rsid w:val="00225F04"/>
    <w:rsid w:val="00227BFD"/>
    <w:rsid w:val="00230785"/>
    <w:rsid w:val="002309EE"/>
    <w:rsid w:val="00230C8B"/>
    <w:rsid w:val="002325E3"/>
    <w:rsid w:val="00232C84"/>
    <w:rsid w:val="0023301E"/>
    <w:rsid w:val="002343B5"/>
    <w:rsid w:val="002347C0"/>
    <w:rsid w:val="00234976"/>
    <w:rsid w:val="00235969"/>
    <w:rsid w:val="002364A3"/>
    <w:rsid w:val="00236D99"/>
    <w:rsid w:val="002410CD"/>
    <w:rsid w:val="00244461"/>
    <w:rsid w:val="002453FC"/>
    <w:rsid w:val="00245960"/>
    <w:rsid w:val="00245C4F"/>
    <w:rsid w:val="00246570"/>
    <w:rsid w:val="00247401"/>
    <w:rsid w:val="0024740E"/>
    <w:rsid w:val="00250065"/>
    <w:rsid w:val="0025231A"/>
    <w:rsid w:val="0025277D"/>
    <w:rsid w:val="002527CC"/>
    <w:rsid w:val="00254719"/>
    <w:rsid w:val="00254B55"/>
    <w:rsid w:val="00255787"/>
    <w:rsid w:val="00255874"/>
    <w:rsid w:val="002571D2"/>
    <w:rsid w:val="00257F70"/>
    <w:rsid w:val="002604AB"/>
    <w:rsid w:val="00260C6A"/>
    <w:rsid w:val="00261CE5"/>
    <w:rsid w:val="002633E5"/>
    <w:rsid w:val="002637F5"/>
    <w:rsid w:val="00264D44"/>
    <w:rsid w:val="00265B94"/>
    <w:rsid w:val="002662A4"/>
    <w:rsid w:val="00267862"/>
    <w:rsid w:val="0027548C"/>
    <w:rsid w:val="002754DD"/>
    <w:rsid w:val="00280A75"/>
    <w:rsid w:val="002833DA"/>
    <w:rsid w:val="00283416"/>
    <w:rsid w:val="002864AD"/>
    <w:rsid w:val="00287811"/>
    <w:rsid w:val="002907C9"/>
    <w:rsid w:val="002911E5"/>
    <w:rsid w:val="00291AE8"/>
    <w:rsid w:val="00291D67"/>
    <w:rsid w:val="00291DB5"/>
    <w:rsid w:val="00292114"/>
    <w:rsid w:val="0029275C"/>
    <w:rsid w:val="002933F3"/>
    <w:rsid w:val="00295546"/>
    <w:rsid w:val="002969C7"/>
    <w:rsid w:val="00297F95"/>
    <w:rsid w:val="002A0EC8"/>
    <w:rsid w:val="002A1FC1"/>
    <w:rsid w:val="002A44F3"/>
    <w:rsid w:val="002A4841"/>
    <w:rsid w:val="002A4EB9"/>
    <w:rsid w:val="002A5C6C"/>
    <w:rsid w:val="002A65D8"/>
    <w:rsid w:val="002A6CED"/>
    <w:rsid w:val="002A778F"/>
    <w:rsid w:val="002B1133"/>
    <w:rsid w:val="002B19C3"/>
    <w:rsid w:val="002B1DD0"/>
    <w:rsid w:val="002B3AC3"/>
    <w:rsid w:val="002B45CB"/>
    <w:rsid w:val="002B566B"/>
    <w:rsid w:val="002B69D3"/>
    <w:rsid w:val="002B6C6D"/>
    <w:rsid w:val="002B7499"/>
    <w:rsid w:val="002C0F7B"/>
    <w:rsid w:val="002C2FA6"/>
    <w:rsid w:val="002C4285"/>
    <w:rsid w:val="002C520D"/>
    <w:rsid w:val="002C5334"/>
    <w:rsid w:val="002C69A8"/>
    <w:rsid w:val="002C6E4C"/>
    <w:rsid w:val="002C7468"/>
    <w:rsid w:val="002C760B"/>
    <w:rsid w:val="002D3398"/>
    <w:rsid w:val="002D3435"/>
    <w:rsid w:val="002D4D1C"/>
    <w:rsid w:val="002D4E2D"/>
    <w:rsid w:val="002D556B"/>
    <w:rsid w:val="002D5595"/>
    <w:rsid w:val="002D5E67"/>
    <w:rsid w:val="002D5F50"/>
    <w:rsid w:val="002D6CCE"/>
    <w:rsid w:val="002D6EBA"/>
    <w:rsid w:val="002D7090"/>
    <w:rsid w:val="002D76E2"/>
    <w:rsid w:val="002D7E95"/>
    <w:rsid w:val="002D7F6A"/>
    <w:rsid w:val="002E18FE"/>
    <w:rsid w:val="002E2173"/>
    <w:rsid w:val="002E2513"/>
    <w:rsid w:val="002E28C3"/>
    <w:rsid w:val="002E4C0F"/>
    <w:rsid w:val="002E585D"/>
    <w:rsid w:val="002E5DB1"/>
    <w:rsid w:val="002E72CA"/>
    <w:rsid w:val="002E72D0"/>
    <w:rsid w:val="002E7FFD"/>
    <w:rsid w:val="002F21BC"/>
    <w:rsid w:val="002F5053"/>
    <w:rsid w:val="002F5F24"/>
    <w:rsid w:val="002F771F"/>
    <w:rsid w:val="003012B7"/>
    <w:rsid w:val="003013F6"/>
    <w:rsid w:val="003028FA"/>
    <w:rsid w:val="00303FBC"/>
    <w:rsid w:val="00304C2E"/>
    <w:rsid w:val="003074CA"/>
    <w:rsid w:val="0031061B"/>
    <w:rsid w:val="00310C85"/>
    <w:rsid w:val="00311409"/>
    <w:rsid w:val="00312049"/>
    <w:rsid w:val="00312CC2"/>
    <w:rsid w:val="003149BB"/>
    <w:rsid w:val="0031671C"/>
    <w:rsid w:val="003173CF"/>
    <w:rsid w:val="00317F64"/>
    <w:rsid w:val="00320B80"/>
    <w:rsid w:val="0032221C"/>
    <w:rsid w:val="003247F8"/>
    <w:rsid w:val="0032534B"/>
    <w:rsid w:val="00325B0A"/>
    <w:rsid w:val="003263D2"/>
    <w:rsid w:val="0032677E"/>
    <w:rsid w:val="0032702E"/>
    <w:rsid w:val="0032774D"/>
    <w:rsid w:val="00327A12"/>
    <w:rsid w:val="00331617"/>
    <w:rsid w:val="00331773"/>
    <w:rsid w:val="00332350"/>
    <w:rsid w:val="00332C20"/>
    <w:rsid w:val="00334BFD"/>
    <w:rsid w:val="0033551E"/>
    <w:rsid w:val="00336102"/>
    <w:rsid w:val="0033625A"/>
    <w:rsid w:val="003373B6"/>
    <w:rsid w:val="00340485"/>
    <w:rsid w:val="00340E96"/>
    <w:rsid w:val="00341257"/>
    <w:rsid w:val="00341D33"/>
    <w:rsid w:val="0034351E"/>
    <w:rsid w:val="003460CE"/>
    <w:rsid w:val="003460F9"/>
    <w:rsid w:val="003462B0"/>
    <w:rsid w:val="003463D4"/>
    <w:rsid w:val="003477DB"/>
    <w:rsid w:val="003502EB"/>
    <w:rsid w:val="003505AA"/>
    <w:rsid w:val="0035262A"/>
    <w:rsid w:val="00353920"/>
    <w:rsid w:val="00353CA7"/>
    <w:rsid w:val="003547F1"/>
    <w:rsid w:val="00354AE4"/>
    <w:rsid w:val="0035653C"/>
    <w:rsid w:val="0035734C"/>
    <w:rsid w:val="003609CC"/>
    <w:rsid w:val="00361A57"/>
    <w:rsid w:val="003621D2"/>
    <w:rsid w:val="0036235F"/>
    <w:rsid w:val="0036492E"/>
    <w:rsid w:val="00365AA9"/>
    <w:rsid w:val="00365BDB"/>
    <w:rsid w:val="00365F23"/>
    <w:rsid w:val="00366CCF"/>
    <w:rsid w:val="0036798C"/>
    <w:rsid w:val="003679C4"/>
    <w:rsid w:val="00370B1C"/>
    <w:rsid w:val="0037228A"/>
    <w:rsid w:val="00372EE8"/>
    <w:rsid w:val="00373058"/>
    <w:rsid w:val="00377125"/>
    <w:rsid w:val="00377CA6"/>
    <w:rsid w:val="00377EA4"/>
    <w:rsid w:val="00380126"/>
    <w:rsid w:val="00380127"/>
    <w:rsid w:val="00380993"/>
    <w:rsid w:val="0038136F"/>
    <w:rsid w:val="00381508"/>
    <w:rsid w:val="003817F9"/>
    <w:rsid w:val="00382931"/>
    <w:rsid w:val="00383637"/>
    <w:rsid w:val="00383A5C"/>
    <w:rsid w:val="0038419F"/>
    <w:rsid w:val="00386373"/>
    <w:rsid w:val="003925C9"/>
    <w:rsid w:val="00392E18"/>
    <w:rsid w:val="00393442"/>
    <w:rsid w:val="003944B9"/>
    <w:rsid w:val="00394857"/>
    <w:rsid w:val="00394BB1"/>
    <w:rsid w:val="00395431"/>
    <w:rsid w:val="00396207"/>
    <w:rsid w:val="00396993"/>
    <w:rsid w:val="003979C9"/>
    <w:rsid w:val="003A007C"/>
    <w:rsid w:val="003A08C3"/>
    <w:rsid w:val="003A0F4F"/>
    <w:rsid w:val="003A171F"/>
    <w:rsid w:val="003A183D"/>
    <w:rsid w:val="003A1A65"/>
    <w:rsid w:val="003A21F6"/>
    <w:rsid w:val="003A37F9"/>
    <w:rsid w:val="003A720C"/>
    <w:rsid w:val="003A791E"/>
    <w:rsid w:val="003A7F49"/>
    <w:rsid w:val="003B0F77"/>
    <w:rsid w:val="003B2EF2"/>
    <w:rsid w:val="003B33F3"/>
    <w:rsid w:val="003B3897"/>
    <w:rsid w:val="003B3EEF"/>
    <w:rsid w:val="003B4D2A"/>
    <w:rsid w:val="003B54B3"/>
    <w:rsid w:val="003B5BAA"/>
    <w:rsid w:val="003B5D04"/>
    <w:rsid w:val="003B6303"/>
    <w:rsid w:val="003B6650"/>
    <w:rsid w:val="003B7A0A"/>
    <w:rsid w:val="003C2181"/>
    <w:rsid w:val="003C2431"/>
    <w:rsid w:val="003C2F74"/>
    <w:rsid w:val="003C4D0B"/>
    <w:rsid w:val="003C55D8"/>
    <w:rsid w:val="003C6CE4"/>
    <w:rsid w:val="003C7D2C"/>
    <w:rsid w:val="003D42AD"/>
    <w:rsid w:val="003D4779"/>
    <w:rsid w:val="003D48AA"/>
    <w:rsid w:val="003D60A0"/>
    <w:rsid w:val="003E077E"/>
    <w:rsid w:val="003E0E78"/>
    <w:rsid w:val="003E121F"/>
    <w:rsid w:val="003E16B7"/>
    <w:rsid w:val="003E2336"/>
    <w:rsid w:val="003E2C04"/>
    <w:rsid w:val="003E34BD"/>
    <w:rsid w:val="003E4045"/>
    <w:rsid w:val="003E43AD"/>
    <w:rsid w:val="003E43FA"/>
    <w:rsid w:val="003E5401"/>
    <w:rsid w:val="003E7596"/>
    <w:rsid w:val="003E7626"/>
    <w:rsid w:val="003E7823"/>
    <w:rsid w:val="003F0E69"/>
    <w:rsid w:val="003F13DD"/>
    <w:rsid w:val="003F3F07"/>
    <w:rsid w:val="003F7C05"/>
    <w:rsid w:val="00400C94"/>
    <w:rsid w:val="0040159F"/>
    <w:rsid w:val="00401A71"/>
    <w:rsid w:val="00401ADB"/>
    <w:rsid w:val="00402675"/>
    <w:rsid w:val="0040287C"/>
    <w:rsid w:val="00404E48"/>
    <w:rsid w:val="00407886"/>
    <w:rsid w:val="004116C8"/>
    <w:rsid w:val="004130BF"/>
    <w:rsid w:val="004141BB"/>
    <w:rsid w:val="00415F68"/>
    <w:rsid w:val="00417E0C"/>
    <w:rsid w:val="00421688"/>
    <w:rsid w:val="0042193E"/>
    <w:rsid w:val="00422557"/>
    <w:rsid w:val="00424D3C"/>
    <w:rsid w:val="00425E97"/>
    <w:rsid w:val="00426422"/>
    <w:rsid w:val="00430AF7"/>
    <w:rsid w:val="00431DD7"/>
    <w:rsid w:val="00432F64"/>
    <w:rsid w:val="00433350"/>
    <w:rsid w:val="004367AA"/>
    <w:rsid w:val="004375D8"/>
    <w:rsid w:val="004410FE"/>
    <w:rsid w:val="00441464"/>
    <w:rsid w:val="004418FF"/>
    <w:rsid w:val="00441C88"/>
    <w:rsid w:val="004420E6"/>
    <w:rsid w:val="004428CE"/>
    <w:rsid w:val="00443F5F"/>
    <w:rsid w:val="00444084"/>
    <w:rsid w:val="004445C4"/>
    <w:rsid w:val="00444BF2"/>
    <w:rsid w:val="0044586B"/>
    <w:rsid w:val="004458AD"/>
    <w:rsid w:val="0044688F"/>
    <w:rsid w:val="00451EDF"/>
    <w:rsid w:val="00453A38"/>
    <w:rsid w:val="00453B96"/>
    <w:rsid w:val="00454948"/>
    <w:rsid w:val="004557A2"/>
    <w:rsid w:val="00455D52"/>
    <w:rsid w:val="00455E5C"/>
    <w:rsid w:val="00455E9D"/>
    <w:rsid w:val="0045629D"/>
    <w:rsid w:val="004570FE"/>
    <w:rsid w:val="004574ED"/>
    <w:rsid w:val="00457955"/>
    <w:rsid w:val="00461BE2"/>
    <w:rsid w:val="00462109"/>
    <w:rsid w:val="00462C55"/>
    <w:rsid w:val="00464BF6"/>
    <w:rsid w:val="004672AB"/>
    <w:rsid w:val="0047089F"/>
    <w:rsid w:val="004710C4"/>
    <w:rsid w:val="00471868"/>
    <w:rsid w:val="0047224B"/>
    <w:rsid w:val="00472C61"/>
    <w:rsid w:val="00473FA9"/>
    <w:rsid w:val="004742F2"/>
    <w:rsid w:val="00474B6B"/>
    <w:rsid w:val="00474D2A"/>
    <w:rsid w:val="00476431"/>
    <w:rsid w:val="0047760B"/>
    <w:rsid w:val="0047771C"/>
    <w:rsid w:val="004779ED"/>
    <w:rsid w:val="00477E5E"/>
    <w:rsid w:val="004807A2"/>
    <w:rsid w:val="00482D9C"/>
    <w:rsid w:val="0048399A"/>
    <w:rsid w:val="0048427D"/>
    <w:rsid w:val="00484299"/>
    <w:rsid w:val="00485280"/>
    <w:rsid w:val="00486ABD"/>
    <w:rsid w:val="00486AD8"/>
    <w:rsid w:val="00487787"/>
    <w:rsid w:val="00487C12"/>
    <w:rsid w:val="004918B1"/>
    <w:rsid w:val="00492DA9"/>
    <w:rsid w:val="004931D2"/>
    <w:rsid w:val="00493C94"/>
    <w:rsid w:val="0049685C"/>
    <w:rsid w:val="00497AF3"/>
    <w:rsid w:val="004A0A91"/>
    <w:rsid w:val="004A1D75"/>
    <w:rsid w:val="004A26D1"/>
    <w:rsid w:val="004A2B70"/>
    <w:rsid w:val="004A3766"/>
    <w:rsid w:val="004A3A55"/>
    <w:rsid w:val="004A4332"/>
    <w:rsid w:val="004A553B"/>
    <w:rsid w:val="004B026B"/>
    <w:rsid w:val="004B09B3"/>
    <w:rsid w:val="004B21DC"/>
    <w:rsid w:val="004B2C0F"/>
    <w:rsid w:val="004B310E"/>
    <w:rsid w:val="004B40EB"/>
    <w:rsid w:val="004B59FB"/>
    <w:rsid w:val="004B74CC"/>
    <w:rsid w:val="004B7945"/>
    <w:rsid w:val="004B7B92"/>
    <w:rsid w:val="004C01AD"/>
    <w:rsid w:val="004C0C0F"/>
    <w:rsid w:val="004C2B7C"/>
    <w:rsid w:val="004C4BFE"/>
    <w:rsid w:val="004C5C3B"/>
    <w:rsid w:val="004C6E05"/>
    <w:rsid w:val="004D04E1"/>
    <w:rsid w:val="004D0AAB"/>
    <w:rsid w:val="004D2EB8"/>
    <w:rsid w:val="004D5E03"/>
    <w:rsid w:val="004D796E"/>
    <w:rsid w:val="004E137D"/>
    <w:rsid w:val="004E21DD"/>
    <w:rsid w:val="004E23A1"/>
    <w:rsid w:val="004E33F9"/>
    <w:rsid w:val="004E3C20"/>
    <w:rsid w:val="004E4055"/>
    <w:rsid w:val="004E5A34"/>
    <w:rsid w:val="004F117B"/>
    <w:rsid w:val="004F2323"/>
    <w:rsid w:val="004F3807"/>
    <w:rsid w:val="004F4141"/>
    <w:rsid w:val="004F4304"/>
    <w:rsid w:val="004F5FF1"/>
    <w:rsid w:val="004F6430"/>
    <w:rsid w:val="004F64C9"/>
    <w:rsid w:val="004F65ED"/>
    <w:rsid w:val="004F6B60"/>
    <w:rsid w:val="005001CB"/>
    <w:rsid w:val="005004BB"/>
    <w:rsid w:val="00503FF0"/>
    <w:rsid w:val="005053CE"/>
    <w:rsid w:val="00506A1C"/>
    <w:rsid w:val="0050719B"/>
    <w:rsid w:val="00511D94"/>
    <w:rsid w:val="00511D9C"/>
    <w:rsid w:val="00513F67"/>
    <w:rsid w:val="005166BE"/>
    <w:rsid w:val="005170A0"/>
    <w:rsid w:val="005200A2"/>
    <w:rsid w:val="0052041E"/>
    <w:rsid w:val="005232A0"/>
    <w:rsid w:val="00523E9A"/>
    <w:rsid w:val="005254AE"/>
    <w:rsid w:val="00525AD7"/>
    <w:rsid w:val="00526A00"/>
    <w:rsid w:val="00526C70"/>
    <w:rsid w:val="0053020F"/>
    <w:rsid w:val="0053082D"/>
    <w:rsid w:val="0053135F"/>
    <w:rsid w:val="005314DE"/>
    <w:rsid w:val="0053325A"/>
    <w:rsid w:val="005337E5"/>
    <w:rsid w:val="00533908"/>
    <w:rsid w:val="00534464"/>
    <w:rsid w:val="00535DB3"/>
    <w:rsid w:val="005362CB"/>
    <w:rsid w:val="00537D1C"/>
    <w:rsid w:val="00537FC0"/>
    <w:rsid w:val="0054177A"/>
    <w:rsid w:val="0054248E"/>
    <w:rsid w:val="00542C3D"/>
    <w:rsid w:val="00542C47"/>
    <w:rsid w:val="00543072"/>
    <w:rsid w:val="005439A0"/>
    <w:rsid w:val="00546002"/>
    <w:rsid w:val="00546C89"/>
    <w:rsid w:val="00547643"/>
    <w:rsid w:val="0055000A"/>
    <w:rsid w:val="0055021B"/>
    <w:rsid w:val="00550507"/>
    <w:rsid w:val="00550E45"/>
    <w:rsid w:val="005512DB"/>
    <w:rsid w:val="00551644"/>
    <w:rsid w:val="00553970"/>
    <w:rsid w:val="00555C5F"/>
    <w:rsid w:val="00557D9D"/>
    <w:rsid w:val="00560103"/>
    <w:rsid w:val="005619B6"/>
    <w:rsid w:val="00561A76"/>
    <w:rsid w:val="00562F43"/>
    <w:rsid w:val="00564380"/>
    <w:rsid w:val="00566025"/>
    <w:rsid w:val="005662BF"/>
    <w:rsid w:val="00566B0C"/>
    <w:rsid w:val="0056794D"/>
    <w:rsid w:val="00567DD7"/>
    <w:rsid w:val="00570285"/>
    <w:rsid w:val="005705C8"/>
    <w:rsid w:val="00571AC5"/>
    <w:rsid w:val="005760DB"/>
    <w:rsid w:val="00576A91"/>
    <w:rsid w:val="00577DCB"/>
    <w:rsid w:val="005805BA"/>
    <w:rsid w:val="005806B3"/>
    <w:rsid w:val="00580BCE"/>
    <w:rsid w:val="00581BBD"/>
    <w:rsid w:val="005823E9"/>
    <w:rsid w:val="00582D1A"/>
    <w:rsid w:val="00582DA2"/>
    <w:rsid w:val="00584284"/>
    <w:rsid w:val="00585A2F"/>
    <w:rsid w:val="00585E1F"/>
    <w:rsid w:val="00586832"/>
    <w:rsid w:val="00586889"/>
    <w:rsid w:val="00587B07"/>
    <w:rsid w:val="00590817"/>
    <w:rsid w:val="00593A9F"/>
    <w:rsid w:val="0059649E"/>
    <w:rsid w:val="00596FD1"/>
    <w:rsid w:val="005A0416"/>
    <w:rsid w:val="005A17FB"/>
    <w:rsid w:val="005A20C9"/>
    <w:rsid w:val="005A25C8"/>
    <w:rsid w:val="005A30BA"/>
    <w:rsid w:val="005A33B8"/>
    <w:rsid w:val="005A3FDB"/>
    <w:rsid w:val="005A4BC4"/>
    <w:rsid w:val="005A5027"/>
    <w:rsid w:val="005A54BF"/>
    <w:rsid w:val="005A7714"/>
    <w:rsid w:val="005B0203"/>
    <w:rsid w:val="005B04D6"/>
    <w:rsid w:val="005B1543"/>
    <w:rsid w:val="005B171F"/>
    <w:rsid w:val="005B1B37"/>
    <w:rsid w:val="005B2C30"/>
    <w:rsid w:val="005B45C0"/>
    <w:rsid w:val="005B51B1"/>
    <w:rsid w:val="005B55A2"/>
    <w:rsid w:val="005B6A28"/>
    <w:rsid w:val="005B6DE3"/>
    <w:rsid w:val="005B6E9B"/>
    <w:rsid w:val="005B707B"/>
    <w:rsid w:val="005B7176"/>
    <w:rsid w:val="005B763D"/>
    <w:rsid w:val="005C0009"/>
    <w:rsid w:val="005C2DC3"/>
    <w:rsid w:val="005C324C"/>
    <w:rsid w:val="005C341C"/>
    <w:rsid w:val="005C3988"/>
    <w:rsid w:val="005C436B"/>
    <w:rsid w:val="005C4C2B"/>
    <w:rsid w:val="005C7367"/>
    <w:rsid w:val="005D03A8"/>
    <w:rsid w:val="005D1213"/>
    <w:rsid w:val="005D1A37"/>
    <w:rsid w:val="005D23E0"/>
    <w:rsid w:val="005D4234"/>
    <w:rsid w:val="005D69CC"/>
    <w:rsid w:val="005D6A54"/>
    <w:rsid w:val="005D78B6"/>
    <w:rsid w:val="005E2417"/>
    <w:rsid w:val="005E2AFC"/>
    <w:rsid w:val="005E45EF"/>
    <w:rsid w:val="005E48BD"/>
    <w:rsid w:val="005E72DD"/>
    <w:rsid w:val="005F0454"/>
    <w:rsid w:val="005F1374"/>
    <w:rsid w:val="005F767D"/>
    <w:rsid w:val="0060042E"/>
    <w:rsid w:val="00600813"/>
    <w:rsid w:val="00603B9D"/>
    <w:rsid w:val="00605004"/>
    <w:rsid w:val="00605069"/>
    <w:rsid w:val="00605876"/>
    <w:rsid w:val="00605CC2"/>
    <w:rsid w:val="0060712F"/>
    <w:rsid w:val="006075A9"/>
    <w:rsid w:val="006103AF"/>
    <w:rsid w:val="0061211D"/>
    <w:rsid w:val="006131E5"/>
    <w:rsid w:val="0061438D"/>
    <w:rsid w:val="0061491E"/>
    <w:rsid w:val="00614A07"/>
    <w:rsid w:val="00614AF8"/>
    <w:rsid w:val="00614C4A"/>
    <w:rsid w:val="006150EB"/>
    <w:rsid w:val="006154F4"/>
    <w:rsid w:val="006156CA"/>
    <w:rsid w:val="00615956"/>
    <w:rsid w:val="006166F3"/>
    <w:rsid w:val="006205AA"/>
    <w:rsid w:val="00621FD0"/>
    <w:rsid w:val="00622482"/>
    <w:rsid w:val="00623449"/>
    <w:rsid w:val="0062378F"/>
    <w:rsid w:val="006238C5"/>
    <w:rsid w:val="00626BF6"/>
    <w:rsid w:val="0063093C"/>
    <w:rsid w:val="00630E0D"/>
    <w:rsid w:val="00631CE0"/>
    <w:rsid w:val="00634E93"/>
    <w:rsid w:val="00635CDB"/>
    <w:rsid w:val="00636557"/>
    <w:rsid w:val="00637261"/>
    <w:rsid w:val="006401B4"/>
    <w:rsid w:val="00640AB4"/>
    <w:rsid w:val="00642281"/>
    <w:rsid w:val="0064259F"/>
    <w:rsid w:val="006429AB"/>
    <w:rsid w:val="00643626"/>
    <w:rsid w:val="00643FF6"/>
    <w:rsid w:val="00644205"/>
    <w:rsid w:val="00644AA1"/>
    <w:rsid w:val="00645439"/>
    <w:rsid w:val="00645DF1"/>
    <w:rsid w:val="00650578"/>
    <w:rsid w:val="00650627"/>
    <w:rsid w:val="00651BA2"/>
    <w:rsid w:val="006524B1"/>
    <w:rsid w:val="00652BD5"/>
    <w:rsid w:val="00653602"/>
    <w:rsid w:val="00653BEC"/>
    <w:rsid w:val="00654F6C"/>
    <w:rsid w:val="00655407"/>
    <w:rsid w:val="00655618"/>
    <w:rsid w:val="0065569E"/>
    <w:rsid w:val="00656148"/>
    <w:rsid w:val="006562D8"/>
    <w:rsid w:val="0065653D"/>
    <w:rsid w:val="006566A6"/>
    <w:rsid w:val="00656905"/>
    <w:rsid w:val="00657155"/>
    <w:rsid w:val="00660773"/>
    <w:rsid w:val="006610F9"/>
    <w:rsid w:val="00662E90"/>
    <w:rsid w:val="00664D06"/>
    <w:rsid w:val="006650EE"/>
    <w:rsid w:val="00665D48"/>
    <w:rsid w:val="006660C6"/>
    <w:rsid w:val="00671566"/>
    <w:rsid w:val="0067227D"/>
    <w:rsid w:val="00672BD6"/>
    <w:rsid w:val="00674278"/>
    <w:rsid w:val="00674DC2"/>
    <w:rsid w:val="006750B9"/>
    <w:rsid w:val="00675C2F"/>
    <w:rsid w:val="00676229"/>
    <w:rsid w:val="00676C41"/>
    <w:rsid w:val="00677321"/>
    <w:rsid w:val="00677A34"/>
    <w:rsid w:val="00680AFE"/>
    <w:rsid w:val="00681822"/>
    <w:rsid w:val="00683AEF"/>
    <w:rsid w:val="00683E34"/>
    <w:rsid w:val="00684F28"/>
    <w:rsid w:val="00685665"/>
    <w:rsid w:val="00686A2A"/>
    <w:rsid w:val="00687FB5"/>
    <w:rsid w:val="0069139D"/>
    <w:rsid w:val="006917D1"/>
    <w:rsid w:val="00691A42"/>
    <w:rsid w:val="006923C5"/>
    <w:rsid w:val="00692EB6"/>
    <w:rsid w:val="00695193"/>
    <w:rsid w:val="006952F3"/>
    <w:rsid w:val="00696582"/>
    <w:rsid w:val="00697D85"/>
    <w:rsid w:val="006A0204"/>
    <w:rsid w:val="006A0B95"/>
    <w:rsid w:val="006A0E53"/>
    <w:rsid w:val="006A1E50"/>
    <w:rsid w:val="006A3565"/>
    <w:rsid w:val="006A360D"/>
    <w:rsid w:val="006A5FEC"/>
    <w:rsid w:val="006A70D5"/>
    <w:rsid w:val="006A758D"/>
    <w:rsid w:val="006A772A"/>
    <w:rsid w:val="006B047A"/>
    <w:rsid w:val="006B04C9"/>
    <w:rsid w:val="006B090A"/>
    <w:rsid w:val="006B09CA"/>
    <w:rsid w:val="006B1361"/>
    <w:rsid w:val="006B2EC5"/>
    <w:rsid w:val="006B31FD"/>
    <w:rsid w:val="006B3F33"/>
    <w:rsid w:val="006B5C38"/>
    <w:rsid w:val="006B5F3C"/>
    <w:rsid w:val="006B65EA"/>
    <w:rsid w:val="006B6F00"/>
    <w:rsid w:val="006B74F6"/>
    <w:rsid w:val="006C0EA5"/>
    <w:rsid w:val="006C1CD3"/>
    <w:rsid w:val="006C1F4D"/>
    <w:rsid w:val="006C4468"/>
    <w:rsid w:val="006C4AFB"/>
    <w:rsid w:val="006C7FC3"/>
    <w:rsid w:val="006D0E0F"/>
    <w:rsid w:val="006D1088"/>
    <w:rsid w:val="006D2633"/>
    <w:rsid w:val="006D4A06"/>
    <w:rsid w:val="006D4B09"/>
    <w:rsid w:val="006D4EF6"/>
    <w:rsid w:val="006D611D"/>
    <w:rsid w:val="006D7923"/>
    <w:rsid w:val="006D7DDF"/>
    <w:rsid w:val="006E0C4D"/>
    <w:rsid w:val="006E1C0B"/>
    <w:rsid w:val="006E24E0"/>
    <w:rsid w:val="006E265B"/>
    <w:rsid w:val="006E2666"/>
    <w:rsid w:val="006E2D34"/>
    <w:rsid w:val="006E2D62"/>
    <w:rsid w:val="006E3357"/>
    <w:rsid w:val="006E3562"/>
    <w:rsid w:val="006E3704"/>
    <w:rsid w:val="006E3BDD"/>
    <w:rsid w:val="006E5D59"/>
    <w:rsid w:val="006E6E38"/>
    <w:rsid w:val="006E79E7"/>
    <w:rsid w:val="006F0117"/>
    <w:rsid w:val="006F0512"/>
    <w:rsid w:val="006F0988"/>
    <w:rsid w:val="006F1AE6"/>
    <w:rsid w:val="006F2C90"/>
    <w:rsid w:val="006F395D"/>
    <w:rsid w:val="006F3FCA"/>
    <w:rsid w:val="006F41B7"/>
    <w:rsid w:val="006F5820"/>
    <w:rsid w:val="006F5EA9"/>
    <w:rsid w:val="006F5F33"/>
    <w:rsid w:val="006F6ADD"/>
    <w:rsid w:val="006F6C16"/>
    <w:rsid w:val="006F7909"/>
    <w:rsid w:val="00700F8A"/>
    <w:rsid w:val="00701354"/>
    <w:rsid w:val="00703082"/>
    <w:rsid w:val="00703C9F"/>
    <w:rsid w:val="00703E4C"/>
    <w:rsid w:val="00703FEA"/>
    <w:rsid w:val="007043CA"/>
    <w:rsid w:val="00704530"/>
    <w:rsid w:val="00706BEC"/>
    <w:rsid w:val="00706E43"/>
    <w:rsid w:val="00707276"/>
    <w:rsid w:val="00707F5E"/>
    <w:rsid w:val="00710099"/>
    <w:rsid w:val="007100AA"/>
    <w:rsid w:val="0071108F"/>
    <w:rsid w:val="007111DD"/>
    <w:rsid w:val="00711AA7"/>
    <w:rsid w:val="00711E8A"/>
    <w:rsid w:val="007127C0"/>
    <w:rsid w:val="007131A4"/>
    <w:rsid w:val="007132A5"/>
    <w:rsid w:val="00713406"/>
    <w:rsid w:val="007135F3"/>
    <w:rsid w:val="00713C43"/>
    <w:rsid w:val="007143AA"/>
    <w:rsid w:val="00720932"/>
    <w:rsid w:val="00720C34"/>
    <w:rsid w:val="00723BCF"/>
    <w:rsid w:val="00724939"/>
    <w:rsid w:val="00724F47"/>
    <w:rsid w:val="00725E96"/>
    <w:rsid w:val="00726114"/>
    <w:rsid w:val="007271EF"/>
    <w:rsid w:val="00727533"/>
    <w:rsid w:val="00727925"/>
    <w:rsid w:val="00727A0E"/>
    <w:rsid w:val="00727D23"/>
    <w:rsid w:val="0073034A"/>
    <w:rsid w:val="007305C4"/>
    <w:rsid w:val="007306F6"/>
    <w:rsid w:val="00731131"/>
    <w:rsid w:val="007323DC"/>
    <w:rsid w:val="0073352B"/>
    <w:rsid w:val="00734E4D"/>
    <w:rsid w:val="00735863"/>
    <w:rsid w:val="00735BDD"/>
    <w:rsid w:val="00737205"/>
    <w:rsid w:val="00737948"/>
    <w:rsid w:val="0074299A"/>
    <w:rsid w:val="00742A98"/>
    <w:rsid w:val="00742EB7"/>
    <w:rsid w:val="007444E2"/>
    <w:rsid w:val="007457D0"/>
    <w:rsid w:val="00746837"/>
    <w:rsid w:val="00747596"/>
    <w:rsid w:val="00750363"/>
    <w:rsid w:val="007510FE"/>
    <w:rsid w:val="0075120E"/>
    <w:rsid w:val="0075219C"/>
    <w:rsid w:val="00752FB4"/>
    <w:rsid w:val="00754517"/>
    <w:rsid w:val="00756736"/>
    <w:rsid w:val="0075745D"/>
    <w:rsid w:val="0076180A"/>
    <w:rsid w:val="00762B15"/>
    <w:rsid w:val="0076542F"/>
    <w:rsid w:val="00766627"/>
    <w:rsid w:val="00767547"/>
    <w:rsid w:val="00767B66"/>
    <w:rsid w:val="007706AE"/>
    <w:rsid w:val="007713DC"/>
    <w:rsid w:val="00771A2B"/>
    <w:rsid w:val="00772609"/>
    <w:rsid w:val="00772816"/>
    <w:rsid w:val="00772BEB"/>
    <w:rsid w:val="007731A7"/>
    <w:rsid w:val="00775B4D"/>
    <w:rsid w:val="00776020"/>
    <w:rsid w:val="00776C3C"/>
    <w:rsid w:val="007775A7"/>
    <w:rsid w:val="007819E9"/>
    <w:rsid w:val="00781A00"/>
    <w:rsid w:val="00781A96"/>
    <w:rsid w:val="00781CE1"/>
    <w:rsid w:val="00782EF5"/>
    <w:rsid w:val="0078472D"/>
    <w:rsid w:val="00785AD0"/>
    <w:rsid w:val="00785D45"/>
    <w:rsid w:val="00785EDE"/>
    <w:rsid w:val="00790169"/>
    <w:rsid w:val="00792275"/>
    <w:rsid w:val="007926FF"/>
    <w:rsid w:val="00792B1C"/>
    <w:rsid w:val="00796299"/>
    <w:rsid w:val="007974E1"/>
    <w:rsid w:val="007A0E55"/>
    <w:rsid w:val="007A1A75"/>
    <w:rsid w:val="007A1BFE"/>
    <w:rsid w:val="007A3BE9"/>
    <w:rsid w:val="007A4524"/>
    <w:rsid w:val="007A548E"/>
    <w:rsid w:val="007A6834"/>
    <w:rsid w:val="007B0D1E"/>
    <w:rsid w:val="007B0DD7"/>
    <w:rsid w:val="007B1C68"/>
    <w:rsid w:val="007B2014"/>
    <w:rsid w:val="007B294D"/>
    <w:rsid w:val="007B2B9B"/>
    <w:rsid w:val="007B4C30"/>
    <w:rsid w:val="007B64A1"/>
    <w:rsid w:val="007B6F07"/>
    <w:rsid w:val="007C0444"/>
    <w:rsid w:val="007C0F52"/>
    <w:rsid w:val="007C1481"/>
    <w:rsid w:val="007C19C4"/>
    <w:rsid w:val="007C21AF"/>
    <w:rsid w:val="007C23A4"/>
    <w:rsid w:val="007C2DA0"/>
    <w:rsid w:val="007C3BEB"/>
    <w:rsid w:val="007C3E69"/>
    <w:rsid w:val="007C4B28"/>
    <w:rsid w:val="007C60DB"/>
    <w:rsid w:val="007C610E"/>
    <w:rsid w:val="007C67EE"/>
    <w:rsid w:val="007C69D8"/>
    <w:rsid w:val="007C727E"/>
    <w:rsid w:val="007C766F"/>
    <w:rsid w:val="007C791F"/>
    <w:rsid w:val="007C7EAA"/>
    <w:rsid w:val="007D0AB5"/>
    <w:rsid w:val="007D1706"/>
    <w:rsid w:val="007D1E68"/>
    <w:rsid w:val="007D28D0"/>
    <w:rsid w:val="007D2935"/>
    <w:rsid w:val="007D3BD8"/>
    <w:rsid w:val="007D3E3E"/>
    <w:rsid w:val="007D4682"/>
    <w:rsid w:val="007D47CC"/>
    <w:rsid w:val="007D481F"/>
    <w:rsid w:val="007D4D6F"/>
    <w:rsid w:val="007D4EFD"/>
    <w:rsid w:val="007D569D"/>
    <w:rsid w:val="007D5771"/>
    <w:rsid w:val="007D5836"/>
    <w:rsid w:val="007D6FB4"/>
    <w:rsid w:val="007E0281"/>
    <w:rsid w:val="007E0F78"/>
    <w:rsid w:val="007E1254"/>
    <w:rsid w:val="007E1F8A"/>
    <w:rsid w:val="007E2393"/>
    <w:rsid w:val="007E2F1E"/>
    <w:rsid w:val="007E3F8F"/>
    <w:rsid w:val="007E3FBA"/>
    <w:rsid w:val="007E68C8"/>
    <w:rsid w:val="007E6AD2"/>
    <w:rsid w:val="007E742E"/>
    <w:rsid w:val="007E75AE"/>
    <w:rsid w:val="007E763C"/>
    <w:rsid w:val="007F00E5"/>
    <w:rsid w:val="007F10FF"/>
    <w:rsid w:val="007F39B5"/>
    <w:rsid w:val="007F3A69"/>
    <w:rsid w:val="007F477E"/>
    <w:rsid w:val="007F5881"/>
    <w:rsid w:val="007F67CB"/>
    <w:rsid w:val="008001A7"/>
    <w:rsid w:val="00800F27"/>
    <w:rsid w:val="00802CA8"/>
    <w:rsid w:val="00803969"/>
    <w:rsid w:val="0080448E"/>
    <w:rsid w:val="008064CC"/>
    <w:rsid w:val="00807D6F"/>
    <w:rsid w:val="00810516"/>
    <w:rsid w:val="00811345"/>
    <w:rsid w:val="00811362"/>
    <w:rsid w:val="008120DB"/>
    <w:rsid w:val="008125E2"/>
    <w:rsid w:val="008127A5"/>
    <w:rsid w:val="00812813"/>
    <w:rsid w:val="00814D46"/>
    <w:rsid w:val="00815416"/>
    <w:rsid w:val="008165A1"/>
    <w:rsid w:val="00817B86"/>
    <w:rsid w:val="008206C6"/>
    <w:rsid w:val="00822093"/>
    <w:rsid w:val="00825D2B"/>
    <w:rsid w:val="00826363"/>
    <w:rsid w:val="008266F2"/>
    <w:rsid w:val="00826DFF"/>
    <w:rsid w:val="00827E30"/>
    <w:rsid w:val="00832194"/>
    <w:rsid w:val="008338E5"/>
    <w:rsid w:val="008344C3"/>
    <w:rsid w:val="00834846"/>
    <w:rsid w:val="0083586D"/>
    <w:rsid w:val="008365CD"/>
    <w:rsid w:val="00837112"/>
    <w:rsid w:val="00837CE5"/>
    <w:rsid w:val="0084100F"/>
    <w:rsid w:val="00841E87"/>
    <w:rsid w:val="008420F8"/>
    <w:rsid w:val="0084306D"/>
    <w:rsid w:val="0084362E"/>
    <w:rsid w:val="0084414C"/>
    <w:rsid w:val="008446C6"/>
    <w:rsid w:val="00844A49"/>
    <w:rsid w:val="008456C1"/>
    <w:rsid w:val="00846CAB"/>
    <w:rsid w:val="00847D7B"/>
    <w:rsid w:val="00850F1D"/>
    <w:rsid w:val="0085167F"/>
    <w:rsid w:val="008519CE"/>
    <w:rsid w:val="0085478A"/>
    <w:rsid w:val="00857EDE"/>
    <w:rsid w:val="00857F59"/>
    <w:rsid w:val="00862AE9"/>
    <w:rsid w:val="00862FB0"/>
    <w:rsid w:val="00863523"/>
    <w:rsid w:val="00864B6F"/>
    <w:rsid w:val="008658D3"/>
    <w:rsid w:val="0086714F"/>
    <w:rsid w:val="008672EB"/>
    <w:rsid w:val="0087195E"/>
    <w:rsid w:val="00872531"/>
    <w:rsid w:val="00872CBE"/>
    <w:rsid w:val="00872D49"/>
    <w:rsid w:val="00872E3B"/>
    <w:rsid w:val="00872E5D"/>
    <w:rsid w:val="00874013"/>
    <w:rsid w:val="00874CA0"/>
    <w:rsid w:val="008758B2"/>
    <w:rsid w:val="00875A56"/>
    <w:rsid w:val="00875C19"/>
    <w:rsid w:val="00875F84"/>
    <w:rsid w:val="0087781A"/>
    <w:rsid w:val="00880700"/>
    <w:rsid w:val="00880BB7"/>
    <w:rsid w:val="0088164F"/>
    <w:rsid w:val="00884208"/>
    <w:rsid w:val="008862D7"/>
    <w:rsid w:val="008863F5"/>
    <w:rsid w:val="00886590"/>
    <w:rsid w:val="00890E12"/>
    <w:rsid w:val="00895388"/>
    <w:rsid w:val="0089584E"/>
    <w:rsid w:val="00895FBB"/>
    <w:rsid w:val="00896CF8"/>
    <w:rsid w:val="00897F28"/>
    <w:rsid w:val="00897FB8"/>
    <w:rsid w:val="008A0696"/>
    <w:rsid w:val="008A27D2"/>
    <w:rsid w:val="008A2E29"/>
    <w:rsid w:val="008A4F2C"/>
    <w:rsid w:val="008A5604"/>
    <w:rsid w:val="008A5B38"/>
    <w:rsid w:val="008B39F2"/>
    <w:rsid w:val="008B3B8F"/>
    <w:rsid w:val="008B3CC8"/>
    <w:rsid w:val="008B4066"/>
    <w:rsid w:val="008B468B"/>
    <w:rsid w:val="008B487B"/>
    <w:rsid w:val="008B4C5C"/>
    <w:rsid w:val="008B4E23"/>
    <w:rsid w:val="008B7178"/>
    <w:rsid w:val="008C197F"/>
    <w:rsid w:val="008C1D31"/>
    <w:rsid w:val="008C37BB"/>
    <w:rsid w:val="008C3865"/>
    <w:rsid w:val="008C3A8E"/>
    <w:rsid w:val="008C68EB"/>
    <w:rsid w:val="008C7208"/>
    <w:rsid w:val="008C7C5C"/>
    <w:rsid w:val="008C7FAE"/>
    <w:rsid w:val="008D01C2"/>
    <w:rsid w:val="008D01D0"/>
    <w:rsid w:val="008D06A0"/>
    <w:rsid w:val="008D09C0"/>
    <w:rsid w:val="008D1998"/>
    <w:rsid w:val="008D209D"/>
    <w:rsid w:val="008D2347"/>
    <w:rsid w:val="008D3024"/>
    <w:rsid w:val="008D3318"/>
    <w:rsid w:val="008D3FBE"/>
    <w:rsid w:val="008D6143"/>
    <w:rsid w:val="008E246F"/>
    <w:rsid w:val="008E278C"/>
    <w:rsid w:val="008E37D8"/>
    <w:rsid w:val="008E3A05"/>
    <w:rsid w:val="008E3E92"/>
    <w:rsid w:val="008E5262"/>
    <w:rsid w:val="008E61A4"/>
    <w:rsid w:val="008F086A"/>
    <w:rsid w:val="008F12F9"/>
    <w:rsid w:val="008F198C"/>
    <w:rsid w:val="008F2732"/>
    <w:rsid w:val="008F3C23"/>
    <w:rsid w:val="008F3CEE"/>
    <w:rsid w:val="008F44B7"/>
    <w:rsid w:val="008F78C8"/>
    <w:rsid w:val="0090124E"/>
    <w:rsid w:val="009018DD"/>
    <w:rsid w:val="009019C3"/>
    <w:rsid w:val="009024FB"/>
    <w:rsid w:val="00903035"/>
    <w:rsid w:val="009046E0"/>
    <w:rsid w:val="009051A2"/>
    <w:rsid w:val="00905518"/>
    <w:rsid w:val="0090630A"/>
    <w:rsid w:val="009073E8"/>
    <w:rsid w:val="009105E4"/>
    <w:rsid w:val="00912030"/>
    <w:rsid w:val="00912712"/>
    <w:rsid w:val="0091281E"/>
    <w:rsid w:val="009132AB"/>
    <w:rsid w:val="00913554"/>
    <w:rsid w:val="009150D7"/>
    <w:rsid w:val="0091575E"/>
    <w:rsid w:val="009157ED"/>
    <w:rsid w:val="00917DAC"/>
    <w:rsid w:val="0092176A"/>
    <w:rsid w:val="00921D4D"/>
    <w:rsid w:val="009233A3"/>
    <w:rsid w:val="00924254"/>
    <w:rsid w:val="00925438"/>
    <w:rsid w:val="00925B1E"/>
    <w:rsid w:val="009261B5"/>
    <w:rsid w:val="009278B6"/>
    <w:rsid w:val="009279DA"/>
    <w:rsid w:val="00927D2D"/>
    <w:rsid w:val="0093033B"/>
    <w:rsid w:val="0093138D"/>
    <w:rsid w:val="00931E57"/>
    <w:rsid w:val="00933B5A"/>
    <w:rsid w:val="00935CA0"/>
    <w:rsid w:val="00935E0E"/>
    <w:rsid w:val="009408EB"/>
    <w:rsid w:val="009434FC"/>
    <w:rsid w:val="00943689"/>
    <w:rsid w:val="00943832"/>
    <w:rsid w:val="00943ADF"/>
    <w:rsid w:val="00944B2D"/>
    <w:rsid w:val="00945140"/>
    <w:rsid w:val="00945786"/>
    <w:rsid w:val="00945E7E"/>
    <w:rsid w:val="0094608D"/>
    <w:rsid w:val="009471A6"/>
    <w:rsid w:val="0094772F"/>
    <w:rsid w:val="00950853"/>
    <w:rsid w:val="00952959"/>
    <w:rsid w:val="00953AA8"/>
    <w:rsid w:val="0095451D"/>
    <w:rsid w:val="00954A4B"/>
    <w:rsid w:val="00954DAF"/>
    <w:rsid w:val="009558C0"/>
    <w:rsid w:val="00955D15"/>
    <w:rsid w:val="00956B68"/>
    <w:rsid w:val="00957161"/>
    <w:rsid w:val="0095769A"/>
    <w:rsid w:val="009609D7"/>
    <w:rsid w:val="00960A9F"/>
    <w:rsid w:val="0096183F"/>
    <w:rsid w:val="00961E18"/>
    <w:rsid w:val="00962C27"/>
    <w:rsid w:val="0096580C"/>
    <w:rsid w:val="00965D5D"/>
    <w:rsid w:val="00970501"/>
    <w:rsid w:val="00970EC8"/>
    <w:rsid w:val="00971041"/>
    <w:rsid w:val="009719EF"/>
    <w:rsid w:val="00972084"/>
    <w:rsid w:val="0097347B"/>
    <w:rsid w:val="00977340"/>
    <w:rsid w:val="00977E2F"/>
    <w:rsid w:val="009802DB"/>
    <w:rsid w:val="0098044A"/>
    <w:rsid w:val="009804DF"/>
    <w:rsid w:val="00982176"/>
    <w:rsid w:val="00982FA6"/>
    <w:rsid w:val="009841A2"/>
    <w:rsid w:val="00984FCF"/>
    <w:rsid w:val="00987D42"/>
    <w:rsid w:val="00991B70"/>
    <w:rsid w:val="00992CA2"/>
    <w:rsid w:val="009939FE"/>
    <w:rsid w:val="00995314"/>
    <w:rsid w:val="00995FE6"/>
    <w:rsid w:val="00996DC8"/>
    <w:rsid w:val="009A08D0"/>
    <w:rsid w:val="009A10BC"/>
    <w:rsid w:val="009A2525"/>
    <w:rsid w:val="009A2E5E"/>
    <w:rsid w:val="009A557C"/>
    <w:rsid w:val="009A62CD"/>
    <w:rsid w:val="009A6D28"/>
    <w:rsid w:val="009A793A"/>
    <w:rsid w:val="009B0A05"/>
    <w:rsid w:val="009B0ADA"/>
    <w:rsid w:val="009B0CD2"/>
    <w:rsid w:val="009B27FA"/>
    <w:rsid w:val="009B355A"/>
    <w:rsid w:val="009B3D54"/>
    <w:rsid w:val="009B4333"/>
    <w:rsid w:val="009B46FF"/>
    <w:rsid w:val="009B4D01"/>
    <w:rsid w:val="009B603F"/>
    <w:rsid w:val="009B61FA"/>
    <w:rsid w:val="009B6BC5"/>
    <w:rsid w:val="009B7FF5"/>
    <w:rsid w:val="009C05DD"/>
    <w:rsid w:val="009C0BEC"/>
    <w:rsid w:val="009C26BA"/>
    <w:rsid w:val="009C2D2C"/>
    <w:rsid w:val="009C381E"/>
    <w:rsid w:val="009C40C0"/>
    <w:rsid w:val="009C5743"/>
    <w:rsid w:val="009C5EC3"/>
    <w:rsid w:val="009C6830"/>
    <w:rsid w:val="009C7B39"/>
    <w:rsid w:val="009C7BFA"/>
    <w:rsid w:val="009C7C95"/>
    <w:rsid w:val="009D063D"/>
    <w:rsid w:val="009D088B"/>
    <w:rsid w:val="009D1D15"/>
    <w:rsid w:val="009D23F9"/>
    <w:rsid w:val="009D3373"/>
    <w:rsid w:val="009D4B14"/>
    <w:rsid w:val="009D4E90"/>
    <w:rsid w:val="009D68A9"/>
    <w:rsid w:val="009D6A71"/>
    <w:rsid w:val="009E076C"/>
    <w:rsid w:val="009E105F"/>
    <w:rsid w:val="009E3107"/>
    <w:rsid w:val="009E38D5"/>
    <w:rsid w:val="009E4244"/>
    <w:rsid w:val="009E4513"/>
    <w:rsid w:val="009E5173"/>
    <w:rsid w:val="009E68C5"/>
    <w:rsid w:val="009F087F"/>
    <w:rsid w:val="009F0DA7"/>
    <w:rsid w:val="009F0F07"/>
    <w:rsid w:val="009F1FF1"/>
    <w:rsid w:val="009F2083"/>
    <w:rsid w:val="009F2DE8"/>
    <w:rsid w:val="009F3E23"/>
    <w:rsid w:val="009F49C8"/>
    <w:rsid w:val="009F4A95"/>
    <w:rsid w:val="009F4EC0"/>
    <w:rsid w:val="009F71AF"/>
    <w:rsid w:val="00A00C19"/>
    <w:rsid w:val="00A014AE"/>
    <w:rsid w:val="00A029FC"/>
    <w:rsid w:val="00A04521"/>
    <w:rsid w:val="00A04799"/>
    <w:rsid w:val="00A048DB"/>
    <w:rsid w:val="00A0546D"/>
    <w:rsid w:val="00A05B7D"/>
    <w:rsid w:val="00A077FD"/>
    <w:rsid w:val="00A07E1A"/>
    <w:rsid w:val="00A10D8B"/>
    <w:rsid w:val="00A13E20"/>
    <w:rsid w:val="00A149CC"/>
    <w:rsid w:val="00A15335"/>
    <w:rsid w:val="00A16586"/>
    <w:rsid w:val="00A16D09"/>
    <w:rsid w:val="00A17BC9"/>
    <w:rsid w:val="00A2065E"/>
    <w:rsid w:val="00A2099D"/>
    <w:rsid w:val="00A214A8"/>
    <w:rsid w:val="00A21784"/>
    <w:rsid w:val="00A224F6"/>
    <w:rsid w:val="00A224FB"/>
    <w:rsid w:val="00A23521"/>
    <w:rsid w:val="00A24143"/>
    <w:rsid w:val="00A24459"/>
    <w:rsid w:val="00A264BC"/>
    <w:rsid w:val="00A26A15"/>
    <w:rsid w:val="00A27FFE"/>
    <w:rsid w:val="00A30A10"/>
    <w:rsid w:val="00A30C8F"/>
    <w:rsid w:val="00A30FD5"/>
    <w:rsid w:val="00A319A7"/>
    <w:rsid w:val="00A32C50"/>
    <w:rsid w:val="00A34E6E"/>
    <w:rsid w:val="00A34F80"/>
    <w:rsid w:val="00A3553F"/>
    <w:rsid w:val="00A36EBF"/>
    <w:rsid w:val="00A42643"/>
    <w:rsid w:val="00A435A3"/>
    <w:rsid w:val="00A44944"/>
    <w:rsid w:val="00A4536F"/>
    <w:rsid w:val="00A45CAA"/>
    <w:rsid w:val="00A473BB"/>
    <w:rsid w:val="00A476DC"/>
    <w:rsid w:val="00A5018E"/>
    <w:rsid w:val="00A509FD"/>
    <w:rsid w:val="00A5253C"/>
    <w:rsid w:val="00A5257C"/>
    <w:rsid w:val="00A5258C"/>
    <w:rsid w:val="00A52D42"/>
    <w:rsid w:val="00A53B6C"/>
    <w:rsid w:val="00A53DFE"/>
    <w:rsid w:val="00A54B25"/>
    <w:rsid w:val="00A559C4"/>
    <w:rsid w:val="00A56306"/>
    <w:rsid w:val="00A56ED3"/>
    <w:rsid w:val="00A608CC"/>
    <w:rsid w:val="00A60A76"/>
    <w:rsid w:val="00A63CEC"/>
    <w:rsid w:val="00A63D71"/>
    <w:rsid w:val="00A651C4"/>
    <w:rsid w:val="00A65BC3"/>
    <w:rsid w:val="00A7029B"/>
    <w:rsid w:val="00A720A1"/>
    <w:rsid w:val="00A72C38"/>
    <w:rsid w:val="00A738E8"/>
    <w:rsid w:val="00A74CAB"/>
    <w:rsid w:val="00A75D8C"/>
    <w:rsid w:val="00A76112"/>
    <w:rsid w:val="00A76C57"/>
    <w:rsid w:val="00A76F56"/>
    <w:rsid w:val="00A77F81"/>
    <w:rsid w:val="00A80376"/>
    <w:rsid w:val="00A80AF1"/>
    <w:rsid w:val="00A81005"/>
    <w:rsid w:val="00A81FF6"/>
    <w:rsid w:val="00A82F9E"/>
    <w:rsid w:val="00A83494"/>
    <w:rsid w:val="00A8382E"/>
    <w:rsid w:val="00A848F4"/>
    <w:rsid w:val="00A84C8C"/>
    <w:rsid w:val="00A853A0"/>
    <w:rsid w:val="00A85919"/>
    <w:rsid w:val="00A911C6"/>
    <w:rsid w:val="00A913E7"/>
    <w:rsid w:val="00A91AC4"/>
    <w:rsid w:val="00A91DC1"/>
    <w:rsid w:val="00A92614"/>
    <w:rsid w:val="00A92EE7"/>
    <w:rsid w:val="00A93C02"/>
    <w:rsid w:val="00A95737"/>
    <w:rsid w:val="00A97256"/>
    <w:rsid w:val="00A97CA0"/>
    <w:rsid w:val="00A97F6D"/>
    <w:rsid w:val="00A97F6E"/>
    <w:rsid w:val="00AA0646"/>
    <w:rsid w:val="00AA11C4"/>
    <w:rsid w:val="00AA1A87"/>
    <w:rsid w:val="00AA1E75"/>
    <w:rsid w:val="00AA3AD1"/>
    <w:rsid w:val="00AA3D36"/>
    <w:rsid w:val="00AA4D30"/>
    <w:rsid w:val="00AA5439"/>
    <w:rsid w:val="00AA69FC"/>
    <w:rsid w:val="00AA6D51"/>
    <w:rsid w:val="00AA6DA0"/>
    <w:rsid w:val="00AA6FFB"/>
    <w:rsid w:val="00AB0238"/>
    <w:rsid w:val="00AB1C53"/>
    <w:rsid w:val="00AB25D2"/>
    <w:rsid w:val="00AB2ECD"/>
    <w:rsid w:val="00AB45F6"/>
    <w:rsid w:val="00AB4D57"/>
    <w:rsid w:val="00AB6BA9"/>
    <w:rsid w:val="00AB6E95"/>
    <w:rsid w:val="00AB7471"/>
    <w:rsid w:val="00AB7538"/>
    <w:rsid w:val="00AB7D4B"/>
    <w:rsid w:val="00AC008F"/>
    <w:rsid w:val="00AC1193"/>
    <w:rsid w:val="00AC11C0"/>
    <w:rsid w:val="00AC2499"/>
    <w:rsid w:val="00AC643F"/>
    <w:rsid w:val="00AC6794"/>
    <w:rsid w:val="00AC6CAC"/>
    <w:rsid w:val="00AC76FD"/>
    <w:rsid w:val="00AD0380"/>
    <w:rsid w:val="00AD161B"/>
    <w:rsid w:val="00AD2641"/>
    <w:rsid w:val="00AD309D"/>
    <w:rsid w:val="00AD4792"/>
    <w:rsid w:val="00AD4B14"/>
    <w:rsid w:val="00AD4D59"/>
    <w:rsid w:val="00AD581D"/>
    <w:rsid w:val="00AD7C5C"/>
    <w:rsid w:val="00AE0E50"/>
    <w:rsid w:val="00AE222B"/>
    <w:rsid w:val="00AE3A5E"/>
    <w:rsid w:val="00AE4BA6"/>
    <w:rsid w:val="00AE4E1C"/>
    <w:rsid w:val="00AE5D42"/>
    <w:rsid w:val="00AE6AD2"/>
    <w:rsid w:val="00AE72E5"/>
    <w:rsid w:val="00AE77B2"/>
    <w:rsid w:val="00AF03C2"/>
    <w:rsid w:val="00AF18A6"/>
    <w:rsid w:val="00AF3015"/>
    <w:rsid w:val="00AF3239"/>
    <w:rsid w:val="00AF45E2"/>
    <w:rsid w:val="00AF5674"/>
    <w:rsid w:val="00AF611B"/>
    <w:rsid w:val="00AF658D"/>
    <w:rsid w:val="00AF6CB6"/>
    <w:rsid w:val="00AF737A"/>
    <w:rsid w:val="00AF7CBF"/>
    <w:rsid w:val="00AF7EB1"/>
    <w:rsid w:val="00B022E8"/>
    <w:rsid w:val="00B03FAC"/>
    <w:rsid w:val="00B0460A"/>
    <w:rsid w:val="00B0477F"/>
    <w:rsid w:val="00B04929"/>
    <w:rsid w:val="00B05439"/>
    <w:rsid w:val="00B0563C"/>
    <w:rsid w:val="00B05D02"/>
    <w:rsid w:val="00B068DC"/>
    <w:rsid w:val="00B06DE2"/>
    <w:rsid w:val="00B10C7B"/>
    <w:rsid w:val="00B11549"/>
    <w:rsid w:val="00B12E0F"/>
    <w:rsid w:val="00B12EAD"/>
    <w:rsid w:val="00B1546D"/>
    <w:rsid w:val="00B157F9"/>
    <w:rsid w:val="00B167E7"/>
    <w:rsid w:val="00B174D5"/>
    <w:rsid w:val="00B25A31"/>
    <w:rsid w:val="00B2735C"/>
    <w:rsid w:val="00B277E3"/>
    <w:rsid w:val="00B305B9"/>
    <w:rsid w:val="00B30C3C"/>
    <w:rsid w:val="00B30F93"/>
    <w:rsid w:val="00B3389F"/>
    <w:rsid w:val="00B35D26"/>
    <w:rsid w:val="00B362A0"/>
    <w:rsid w:val="00B412D4"/>
    <w:rsid w:val="00B4194C"/>
    <w:rsid w:val="00B420C3"/>
    <w:rsid w:val="00B42A1D"/>
    <w:rsid w:val="00B432CB"/>
    <w:rsid w:val="00B43426"/>
    <w:rsid w:val="00B439B2"/>
    <w:rsid w:val="00B44550"/>
    <w:rsid w:val="00B4508D"/>
    <w:rsid w:val="00B45274"/>
    <w:rsid w:val="00B45BCD"/>
    <w:rsid w:val="00B45E86"/>
    <w:rsid w:val="00B46D40"/>
    <w:rsid w:val="00B47256"/>
    <w:rsid w:val="00B47855"/>
    <w:rsid w:val="00B50CF5"/>
    <w:rsid w:val="00B51CBB"/>
    <w:rsid w:val="00B51F00"/>
    <w:rsid w:val="00B52357"/>
    <w:rsid w:val="00B52F0D"/>
    <w:rsid w:val="00B54582"/>
    <w:rsid w:val="00B5504B"/>
    <w:rsid w:val="00B574DD"/>
    <w:rsid w:val="00B57BDC"/>
    <w:rsid w:val="00B57E4F"/>
    <w:rsid w:val="00B605E3"/>
    <w:rsid w:val="00B608A7"/>
    <w:rsid w:val="00B61DE7"/>
    <w:rsid w:val="00B63657"/>
    <w:rsid w:val="00B64734"/>
    <w:rsid w:val="00B64DE9"/>
    <w:rsid w:val="00B669CA"/>
    <w:rsid w:val="00B67B72"/>
    <w:rsid w:val="00B67EAC"/>
    <w:rsid w:val="00B713D1"/>
    <w:rsid w:val="00B72893"/>
    <w:rsid w:val="00B73908"/>
    <w:rsid w:val="00B74ADC"/>
    <w:rsid w:val="00B75701"/>
    <w:rsid w:val="00B75908"/>
    <w:rsid w:val="00B778DB"/>
    <w:rsid w:val="00B77A5B"/>
    <w:rsid w:val="00B80A75"/>
    <w:rsid w:val="00B83355"/>
    <w:rsid w:val="00B85968"/>
    <w:rsid w:val="00B867E8"/>
    <w:rsid w:val="00B902B5"/>
    <w:rsid w:val="00B90E6E"/>
    <w:rsid w:val="00B914CB"/>
    <w:rsid w:val="00B91676"/>
    <w:rsid w:val="00B91A4C"/>
    <w:rsid w:val="00B92538"/>
    <w:rsid w:val="00B92FBB"/>
    <w:rsid w:val="00B935B0"/>
    <w:rsid w:val="00B9644A"/>
    <w:rsid w:val="00B9644D"/>
    <w:rsid w:val="00B97E7D"/>
    <w:rsid w:val="00BA1C61"/>
    <w:rsid w:val="00BA23AD"/>
    <w:rsid w:val="00BA30F5"/>
    <w:rsid w:val="00BA3416"/>
    <w:rsid w:val="00BA4EA8"/>
    <w:rsid w:val="00BA5AFB"/>
    <w:rsid w:val="00BA5E1C"/>
    <w:rsid w:val="00BA667C"/>
    <w:rsid w:val="00BA7CF2"/>
    <w:rsid w:val="00BA7FDE"/>
    <w:rsid w:val="00BB0030"/>
    <w:rsid w:val="00BB082B"/>
    <w:rsid w:val="00BB18D8"/>
    <w:rsid w:val="00BB2222"/>
    <w:rsid w:val="00BB3FF3"/>
    <w:rsid w:val="00BB6AB6"/>
    <w:rsid w:val="00BB7136"/>
    <w:rsid w:val="00BC0E88"/>
    <w:rsid w:val="00BC123A"/>
    <w:rsid w:val="00BC1631"/>
    <w:rsid w:val="00BC1C19"/>
    <w:rsid w:val="00BC2880"/>
    <w:rsid w:val="00BC3BCF"/>
    <w:rsid w:val="00BC3DDD"/>
    <w:rsid w:val="00BC4610"/>
    <w:rsid w:val="00BC6FFC"/>
    <w:rsid w:val="00BC7A31"/>
    <w:rsid w:val="00BD0257"/>
    <w:rsid w:val="00BD1AB0"/>
    <w:rsid w:val="00BD2E8E"/>
    <w:rsid w:val="00BD2EDC"/>
    <w:rsid w:val="00BD348E"/>
    <w:rsid w:val="00BD3536"/>
    <w:rsid w:val="00BD4864"/>
    <w:rsid w:val="00BD4E2B"/>
    <w:rsid w:val="00BD5AF5"/>
    <w:rsid w:val="00BD61C1"/>
    <w:rsid w:val="00BD7AF0"/>
    <w:rsid w:val="00BE066B"/>
    <w:rsid w:val="00BE1DB2"/>
    <w:rsid w:val="00BE2059"/>
    <w:rsid w:val="00BE2A92"/>
    <w:rsid w:val="00BE6100"/>
    <w:rsid w:val="00BE6739"/>
    <w:rsid w:val="00BE6C14"/>
    <w:rsid w:val="00BF07B1"/>
    <w:rsid w:val="00BF23B7"/>
    <w:rsid w:val="00BF2B86"/>
    <w:rsid w:val="00BF3D4D"/>
    <w:rsid w:val="00BF5951"/>
    <w:rsid w:val="00BF7005"/>
    <w:rsid w:val="00BF7532"/>
    <w:rsid w:val="00BF7E31"/>
    <w:rsid w:val="00C00265"/>
    <w:rsid w:val="00C006AA"/>
    <w:rsid w:val="00C0073D"/>
    <w:rsid w:val="00C007D8"/>
    <w:rsid w:val="00C011DD"/>
    <w:rsid w:val="00C015C8"/>
    <w:rsid w:val="00C01BE5"/>
    <w:rsid w:val="00C0245B"/>
    <w:rsid w:val="00C026DC"/>
    <w:rsid w:val="00C037FD"/>
    <w:rsid w:val="00C03837"/>
    <w:rsid w:val="00C0463B"/>
    <w:rsid w:val="00C07102"/>
    <w:rsid w:val="00C0775B"/>
    <w:rsid w:val="00C10369"/>
    <w:rsid w:val="00C10D9A"/>
    <w:rsid w:val="00C111F3"/>
    <w:rsid w:val="00C12E0E"/>
    <w:rsid w:val="00C131D6"/>
    <w:rsid w:val="00C1388D"/>
    <w:rsid w:val="00C146FB"/>
    <w:rsid w:val="00C1553E"/>
    <w:rsid w:val="00C16A41"/>
    <w:rsid w:val="00C16F24"/>
    <w:rsid w:val="00C17953"/>
    <w:rsid w:val="00C17CD6"/>
    <w:rsid w:val="00C20160"/>
    <w:rsid w:val="00C20E90"/>
    <w:rsid w:val="00C21B13"/>
    <w:rsid w:val="00C22914"/>
    <w:rsid w:val="00C234E7"/>
    <w:rsid w:val="00C23656"/>
    <w:rsid w:val="00C23A1C"/>
    <w:rsid w:val="00C23D78"/>
    <w:rsid w:val="00C241C7"/>
    <w:rsid w:val="00C24BFB"/>
    <w:rsid w:val="00C256A8"/>
    <w:rsid w:val="00C26363"/>
    <w:rsid w:val="00C34338"/>
    <w:rsid w:val="00C344D8"/>
    <w:rsid w:val="00C3478B"/>
    <w:rsid w:val="00C34A74"/>
    <w:rsid w:val="00C35DD1"/>
    <w:rsid w:val="00C35E50"/>
    <w:rsid w:val="00C36565"/>
    <w:rsid w:val="00C36A04"/>
    <w:rsid w:val="00C36CE3"/>
    <w:rsid w:val="00C36D39"/>
    <w:rsid w:val="00C377D3"/>
    <w:rsid w:val="00C37864"/>
    <w:rsid w:val="00C37A98"/>
    <w:rsid w:val="00C37F2B"/>
    <w:rsid w:val="00C400C1"/>
    <w:rsid w:val="00C421F3"/>
    <w:rsid w:val="00C42BBD"/>
    <w:rsid w:val="00C43196"/>
    <w:rsid w:val="00C43BC7"/>
    <w:rsid w:val="00C45C3F"/>
    <w:rsid w:val="00C4777A"/>
    <w:rsid w:val="00C4788F"/>
    <w:rsid w:val="00C47DA8"/>
    <w:rsid w:val="00C51273"/>
    <w:rsid w:val="00C513CA"/>
    <w:rsid w:val="00C51416"/>
    <w:rsid w:val="00C514AA"/>
    <w:rsid w:val="00C536D2"/>
    <w:rsid w:val="00C54567"/>
    <w:rsid w:val="00C55063"/>
    <w:rsid w:val="00C56706"/>
    <w:rsid w:val="00C56CE8"/>
    <w:rsid w:val="00C56EF6"/>
    <w:rsid w:val="00C57970"/>
    <w:rsid w:val="00C57A6E"/>
    <w:rsid w:val="00C57E93"/>
    <w:rsid w:val="00C60473"/>
    <w:rsid w:val="00C6162D"/>
    <w:rsid w:val="00C61A86"/>
    <w:rsid w:val="00C61C97"/>
    <w:rsid w:val="00C6248A"/>
    <w:rsid w:val="00C62ABC"/>
    <w:rsid w:val="00C62D99"/>
    <w:rsid w:val="00C64443"/>
    <w:rsid w:val="00C64E4A"/>
    <w:rsid w:val="00C64E8B"/>
    <w:rsid w:val="00C664A9"/>
    <w:rsid w:val="00C67C80"/>
    <w:rsid w:val="00C70D3D"/>
    <w:rsid w:val="00C720D0"/>
    <w:rsid w:val="00C73308"/>
    <w:rsid w:val="00C74BC3"/>
    <w:rsid w:val="00C752B9"/>
    <w:rsid w:val="00C75510"/>
    <w:rsid w:val="00C75A3E"/>
    <w:rsid w:val="00C75AD0"/>
    <w:rsid w:val="00C765D1"/>
    <w:rsid w:val="00C770A1"/>
    <w:rsid w:val="00C7792E"/>
    <w:rsid w:val="00C8034D"/>
    <w:rsid w:val="00C803F8"/>
    <w:rsid w:val="00C80FFD"/>
    <w:rsid w:val="00C812DD"/>
    <w:rsid w:val="00C81D75"/>
    <w:rsid w:val="00C83247"/>
    <w:rsid w:val="00C83DE7"/>
    <w:rsid w:val="00C84772"/>
    <w:rsid w:val="00C85CD2"/>
    <w:rsid w:val="00C86429"/>
    <w:rsid w:val="00C91BE7"/>
    <w:rsid w:val="00C91E44"/>
    <w:rsid w:val="00C91FEB"/>
    <w:rsid w:val="00C92275"/>
    <w:rsid w:val="00C92599"/>
    <w:rsid w:val="00C92766"/>
    <w:rsid w:val="00C9473E"/>
    <w:rsid w:val="00C96940"/>
    <w:rsid w:val="00C96C36"/>
    <w:rsid w:val="00C97490"/>
    <w:rsid w:val="00C977AE"/>
    <w:rsid w:val="00CA0CFD"/>
    <w:rsid w:val="00CA0F46"/>
    <w:rsid w:val="00CA16A9"/>
    <w:rsid w:val="00CA2A0C"/>
    <w:rsid w:val="00CA39D0"/>
    <w:rsid w:val="00CA4E6E"/>
    <w:rsid w:val="00CA63A9"/>
    <w:rsid w:val="00CA6ECF"/>
    <w:rsid w:val="00CB00FB"/>
    <w:rsid w:val="00CB0123"/>
    <w:rsid w:val="00CB0398"/>
    <w:rsid w:val="00CB0439"/>
    <w:rsid w:val="00CB05F2"/>
    <w:rsid w:val="00CB2953"/>
    <w:rsid w:val="00CB3A57"/>
    <w:rsid w:val="00CB3B7E"/>
    <w:rsid w:val="00CB57C9"/>
    <w:rsid w:val="00CB6A7D"/>
    <w:rsid w:val="00CC00FE"/>
    <w:rsid w:val="00CC13B7"/>
    <w:rsid w:val="00CC3003"/>
    <w:rsid w:val="00CC4BE8"/>
    <w:rsid w:val="00CC4D5A"/>
    <w:rsid w:val="00CC61EB"/>
    <w:rsid w:val="00CC6A9D"/>
    <w:rsid w:val="00CC6CE9"/>
    <w:rsid w:val="00CD05F5"/>
    <w:rsid w:val="00CD11EF"/>
    <w:rsid w:val="00CD31C0"/>
    <w:rsid w:val="00CD3884"/>
    <w:rsid w:val="00CD5257"/>
    <w:rsid w:val="00CD526E"/>
    <w:rsid w:val="00CD604C"/>
    <w:rsid w:val="00CE0CA5"/>
    <w:rsid w:val="00CE2092"/>
    <w:rsid w:val="00CE3C9A"/>
    <w:rsid w:val="00CE3F9D"/>
    <w:rsid w:val="00CE65D7"/>
    <w:rsid w:val="00CF07B6"/>
    <w:rsid w:val="00CF1745"/>
    <w:rsid w:val="00CF2AE3"/>
    <w:rsid w:val="00CF38F6"/>
    <w:rsid w:val="00CF4A49"/>
    <w:rsid w:val="00CF5CD4"/>
    <w:rsid w:val="00CF6A51"/>
    <w:rsid w:val="00CF7931"/>
    <w:rsid w:val="00CF794B"/>
    <w:rsid w:val="00D007FA"/>
    <w:rsid w:val="00D01741"/>
    <w:rsid w:val="00D02782"/>
    <w:rsid w:val="00D0385F"/>
    <w:rsid w:val="00D0415C"/>
    <w:rsid w:val="00D04185"/>
    <w:rsid w:val="00D04B2E"/>
    <w:rsid w:val="00D052C8"/>
    <w:rsid w:val="00D05D60"/>
    <w:rsid w:val="00D0620F"/>
    <w:rsid w:val="00D07BB6"/>
    <w:rsid w:val="00D10E36"/>
    <w:rsid w:val="00D10E7C"/>
    <w:rsid w:val="00D127D8"/>
    <w:rsid w:val="00D15A4F"/>
    <w:rsid w:val="00D15C48"/>
    <w:rsid w:val="00D164BB"/>
    <w:rsid w:val="00D202E7"/>
    <w:rsid w:val="00D2080B"/>
    <w:rsid w:val="00D20835"/>
    <w:rsid w:val="00D21994"/>
    <w:rsid w:val="00D21CCB"/>
    <w:rsid w:val="00D22E8F"/>
    <w:rsid w:val="00D232DA"/>
    <w:rsid w:val="00D23337"/>
    <w:rsid w:val="00D23526"/>
    <w:rsid w:val="00D241A1"/>
    <w:rsid w:val="00D24349"/>
    <w:rsid w:val="00D251B8"/>
    <w:rsid w:val="00D271CD"/>
    <w:rsid w:val="00D27FF8"/>
    <w:rsid w:val="00D30E5B"/>
    <w:rsid w:val="00D30EAC"/>
    <w:rsid w:val="00D31122"/>
    <w:rsid w:val="00D313EA"/>
    <w:rsid w:val="00D32878"/>
    <w:rsid w:val="00D35910"/>
    <w:rsid w:val="00D36FF7"/>
    <w:rsid w:val="00D37DDB"/>
    <w:rsid w:val="00D41D60"/>
    <w:rsid w:val="00D421C8"/>
    <w:rsid w:val="00D464D9"/>
    <w:rsid w:val="00D47B48"/>
    <w:rsid w:val="00D506C8"/>
    <w:rsid w:val="00D50AFA"/>
    <w:rsid w:val="00D50B0F"/>
    <w:rsid w:val="00D51197"/>
    <w:rsid w:val="00D523C9"/>
    <w:rsid w:val="00D541F7"/>
    <w:rsid w:val="00D5463B"/>
    <w:rsid w:val="00D548C0"/>
    <w:rsid w:val="00D5496F"/>
    <w:rsid w:val="00D61155"/>
    <w:rsid w:val="00D61FF8"/>
    <w:rsid w:val="00D64DE6"/>
    <w:rsid w:val="00D659BC"/>
    <w:rsid w:val="00D65C02"/>
    <w:rsid w:val="00D65C54"/>
    <w:rsid w:val="00D66D2E"/>
    <w:rsid w:val="00D70B50"/>
    <w:rsid w:val="00D72395"/>
    <w:rsid w:val="00D724EA"/>
    <w:rsid w:val="00D7331B"/>
    <w:rsid w:val="00D75072"/>
    <w:rsid w:val="00D76194"/>
    <w:rsid w:val="00D76940"/>
    <w:rsid w:val="00D775DD"/>
    <w:rsid w:val="00D77E0D"/>
    <w:rsid w:val="00D77FFD"/>
    <w:rsid w:val="00D806D7"/>
    <w:rsid w:val="00D80757"/>
    <w:rsid w:val="00D807A1"/>
    <w:rsid w:val="00D8087E"/>
    <w:rsid w:val="00D81162"/>
    <w:rsid w:val="00D81350"/>
    <w:rsid w:val="00D81380"/>
    <w:rsid w:val="00D827E1"/>
    <w:rsid w:val="00D83705"/>
    <w:rsid w:val="00D839D3"/>
    <w:rsid w:val="00D84292"/>
    <w:rsid w:val="00D84329"/>
    <w:rsid w:val="00D85923"/>
    <w:rsid w:val="00D86B01"/>
    <w:rsid w:val="00D86DF1"/>
    <w:rsid w:val="00D8710E"/>
    <w:rsid w:val="00D8712B"/>
    <w:rsid w:val="00D90B3D"/>
    <w:rsid w:val="00D91BBC"/>
    <w:rsid w:val="00D91D6E"/>
    <w:rsid w:val="00D92427"/>
    <w:rsid w:val="00D93A53"/>
    <w:rsid w:val="00D9549F"/>
    <w:rsid w:val="00D96A95"/>
    <w:rsid w:val="00D96CD8"/>
    <w:rsid w:val="00DA0EB6"/>
    <w:rsid w:val="00DA1614"/>
    <w:rsid w:val="00DA1EF6"/>
    <w:rsid w:val="00DA2E9E"/>
    <w:rsid w:val="00DA4BC9"/>
    <w:rsid w:val="00DA5C4D"/>
    <w:rsid w:val="00DA6CAB"/>
    <w:rsid w:val="00DA6E34"/>
    <w:rsid w:val="00DA7D06"/>
    <w:rsid w:val="00DA7F95"/>
    <w:rsid w:val="00DB03E5"/>
    <w:rsid w:val="00DB1972"/>
    <w:rsid w:val="00DB1BB4"/>
    <w:rsid w:val="00DB1C71"/>
    <w:rsid w:val="00DB24D3"/>
    <w:rsid w:val="00DB255C"/>
    <w:rsid w:val="00DB2AD0"/>
    <w:rsid w:val="00DB2B5B"/>
    <w:rsid w:val="00DB2DC0"/>
    <w:rsid w:val="00DB3ED3"/>
    <w:rsid w:val="00DB461E"/>
    <w:rsid w:val="00DB4CB5"/>
    <w:rsid w:val="00DB61EC"/>
    <w:rsid w:val="00DB65C7"/>
    <w:rsid w:val="00DB676C"/>
    <w:rsid w:val="00DB695F"/>
    <w:rsid w:val="00DB74E9"/>
    <w:rsid w:val="00DB7C2E"/>
    <w:rsid w:val="00DC0FED"/>
    <w:rsid w:val="00DC4E42"/>
    <w:rsid w:val="00DC5724"/>
    <w:rsid w:val="00DC66AF"/>
    <w:rsid w:val="00DC7115"/>
    <w:rsid w:val="00DC7226"/>
    <w:rsid w:val="00DC7BB0"/>
    <w:rsid w:val="00DD1F7D"/>
    <w:rsid w:val="00DD46A0"/>
    <w:rsid w:val="00DD6217"/>
    <w:rsid w:val="00DD6FBB"/>
    <w:rsid w:val="00DD7135"/>
    <w:rsid w:val="00DD7769"/>
    <w:rsid w:val="00DD7F43"/>
    <w:rsid w:val="00DE23CC"/>
    <w:rsid w:val="00DE2910"/>
    <w:rsid w:val="00DE3A88"/>
    <w:rsid w:val="00DE4E3A"/>
    <w:rsid w:val="00DE62F7"/>
    <w:rsid w:val="00DE6596"/>
    <w:rsid w:val="00DF1372"/>
    <w:rsid w:val="00DF2012"/>
    <w:rsid w:val="00DF3838"/>
    <w:rsid w:val="00DF3DA7"/>
    <w:rsid w:val="00DF4C9B"/>
    <w:rsid w:val="00DF50C4"/>
    <w:rsid w:val="00DF63BB"/>
    <w:rsid w:val="00DF695F"/>
    <w:rsid w:val="00DF69B7"/>
    <w:rsid w:val="00DF72A4"/>
    <w:rsid w:val="00E000C7"/>
    <w:rsid w:val="00E01BD6"/>
    <w:rsid w:val="00E01D63"/>
    <w:rsid w:val="00E02D8B"/>
    <w:rsid w:val="00E045FE"/>
    <w:rsid w:val="00E0477F"/>
    <w:rsid w:val="00E05809"/>
    <w:rsid w:val="00E0583F"/>
    <w:rsid w:val="00E06DA3"/>
    <w:rsid w:val="00E12A7B"/>
    <w:rsid w:val="00E1350B"/>
    <w:rsid w:val="00E140BD"/>
    <w:rsid w:val="00E141EE"/>
    <w:rsid w:val="00E150E2"/>
    <w:rsid w:val="00E1514F"/>
    <w:rsid w:val="00E152AC"/>
    <w:rsid w:val="00E15720"/>
    <w:rsid w:val="00E16244"/>
    <w:rsid w:val="00E17461"/>
    <w:rsid w:val="00E20131"/>
    <w:rsid w:val="00E209EC"/>
    <w:rsid w:val="00E216C5"/>
    <w:rsid w:val="00E219BC"/>
    <w:rsid w:val="00E23C33"/>
    <w:rsid w:val="00E255A0"/>
    <w:rsid w:val="00E26176"/>
    <w:rsid w:val="00E26FA7"/>
    <w:rsid w:val="00E27838"/>
    <w:rsid w:val="00E278AE"/>
    <w:rsid w:val="00E30F90"/>
    <w:rsid w:val="00E31C6A"/>
    <w:rsid w:val="00E31D25"/>
    <w:rsid w:val="00E323E3"/>
    <w:rsid w:val="00E33BE8"/>
    <w:rsid w:val="00E33E9C"/>
    <w:rsid w:val="00E3530C"/>
    <w:rsid w:val="00E3641A"/>
    <w:rsid w:val="00E40177"/>
    <w:rsid w:val="00E4177E"/>
    <w:rsid w:val="00E42D70"/>
    <w:rsid w:val="00E45D5B"/>
    <w:rsid w:val="00E45EE2"/>
    <w:rsid w:val="00E476FA"/>
    <w:rsid w:val="00E502BD"/>
    <w:rsid w:val="00E5031B"/>
    <w:rsid w:val="00E510E2"/>
    <w:rsid w:val="00E518BB"/>
    <w:rsid w:val="00E536CD"/>
    <w:rsid w:val="00E548E9"/>
    <w:rsid w:val="00E572CC"/>
    <w:rsid w:val="00E6075B"/>
    <w:rsid w:val="00E608EB"/>
    <w:rsid w:val="00E6220D"/>
    <w:rsid w:val="00E62E7A"/>
    <w:rsid w:val="00E630B3"/>
    <w:rsid w:val="00E63933"/>
    <w:rsid w:val="00E65316"/>
    <w:rsid w:val="00E714F5"/>
    <w:rsid w:val="00E71C0A"/>
    <w:rsid w:val="00E72079"/>
    <w:rsid w:val="00E72A19"/>
    <w:rsid w:val="00E72E03"/>
    <w:rsid w:val="00E731BD"/>
    <w:rsid w:val="00E73261"/>
    <w:rsid w:val="00E732C4"/>
    <w:rsid w:val="00E73CF4"/>
    <w:rsid w:val="00E7454D"/>
    <w:rsid w:val="00E74860"/>
    <w:rsid w:val="00E76B2A"/>
    <w:rsid w:val="00E77BD5"/>
    <w:rsid w:val="00E81E65"/>
    <w:rsid w:val="00E8371E"/>
    <w:rsid w:val="00E840D9"/>
    <w:rsid w:val="00E84192"/>
    <w:rsid w:val="00E85312"/>
    <w:rsid w:val="00E85E08"/>
    <w:rsid w:val="00E86865"/>
    <w:rsid w:val="00E904A5"/>
    <w:rsid w:val="00E91817"/>
    <w:rsid w:val="00E9273C"/>
    <w:rsid w:val="00E9342D"/>
    <w:rsid w:val="00E93CBE"/>
    <w:rsid w:val="00E942F0"/>
    <w:rsid w:val="00E96EF0"/>
    <w:rsid w:val="00EA0CDA"/>
    <w:rsid w:val="00EA1705"/>
    <w:rsid w:val="00EA2024"/>
    <w:rsid w:val="00EA2088"/>
    <w:rsid w:val="00EA337E"/>
    <w:rsid w:val="00EA6BA1"/>
    <w:rsid w:val="00EA732B"/>
    <w:rsid w:val="00EA7AAE"/>
    <w:rsid w:val="00EA7FCC"/>
    <w:rsid w:val="00EB09C9"/>
    <w:rsid w:val="00EB15E1"/>
    <w:rsid w:val="00EB1E84"/>
    <w:rsid w:val="00EB21A3"/>
    <w:rsid w:val="00EB3E7A"/>
    <w:rsid w:val="00EB4084"/>
    <w:rsid w:val="00EB4750"/>
    <w:rsid w:val="00EB4A9D"/>
    <w:rsid w:val="00EB50E9"/>
    <w:rsid w:val="00EB54CF"/>
    <w:rsid w:val="00EB645E"/>
    <w:rsid w:val="00EB6532"/>
    <w:rsid w:val="00EB6B89"/>
    <w:rsid w:val="00EC2461"/>
    <w:rsid w:val="00EC3138"/>
    <w:rsid w:val="00EC36BD"/>
    <w:rsid w:val="00EC65A8"/>
    <w:rsid w:val="00EC6775"/>
    <w:rsid w:val="00EC67FF"/>
    <w:rsid w:val="00EC732C"/>
    <w:rsid w:val="00EC79E0"/>
    <w:rsid w:val="00EC7A71"/>
    <w:rsid w:val="00ED2326"/>
    <w:rsid w:val="00ED3E2A"/>
    <w:rsid w:val="00ED448B"/>
    <w:rsid w:val="00ED4E36"/>
    <w:rsid w:val="00ED58BB"/>
    <w:rsid w:val="00ED6804"/>
    <w:rsid w:val="00ED6B0B"/>
    <w:rsid w:val="00ED6F65"/>
    <w:rsid w:val="00ED7318"/>
    <w:rsid w:val="00EE002A"/>
    <w:rsid w:val="00EE17FE"/>
    <w:rsid w:val="00EE1972"/>
    <w:rsid w:val="00EE215C"/>
    <w:rsid w:val="00EE21EF"/>
    <w:rsid w:val="00EE2AD2"/>
    <w:rsid w:val="00EE2CCC"/>
    <w:rsid w:val="00EE382D"/>
    <w:rsid w:val="00EE3B11"/>
    <w:rsid w:val="00EE3ECB"/>
    <w:rsid w:val="00EE3FFC"/>
    <w:rsid w:val="00EE5482"/>
    <w:rsid w:val="00EE6A36"/>
    <w:rsid w:val="00EE6C00"/>
    <w:rsid w:val="00EE6CE9"/>
    <w:rsid w:val="00EE7725"/>
    <w:rsid w:val="00EF0540"/>
    <w:rsid w:val="00EF134E"/>
    <w:rsid w:val="00EF1FD2"/>
    <w:rsid w:val="00EF284B"/>
    <w:rsid w:val="00EF4D0F"/>
    <w:rsid w:val="00EF600C"/>
    <w:rsid w:val="00EF6FBC"/>
    <w:rsid w:val="00F000CC"/>
    <w:rsid w:val="00F01CE8"/>
    <w:rsid w:val="00F02F96"/>
    <w:rsid w:val="00F0626E"/>
    <w:rsid w:val="00F065D6"/>
    <w:rsid w:val="00F067F5"/>
    <w:rsid w:val="00F07B2A"/>
    <w:rsid w:val="00F07B3C"/>
    <w:rsid w:val="00F07DF4"/>
    <w:rsid w:val="00F10DD8"/>
    <w:rsid w:val="00F10DE2"/>
    <w:rsid w:val="00F135A5"/>
    <w:rsid w:val="00F15FED"/>
    <w:rsid w:val="00F16601"/>
    <w:rsid w:val="00F17A25"/>
    <w:rsid w:val="00F17DBD"/>
    <w:rsid w:val="00F204E7"/>
    <w:rsid w:val="00F2149D"/>
    <w:rsid w:val="00F21768"/>
    <w:rsid w:val="00F22137"/>
    <w:rsid w:val="00F225AE"/>
    <w:rsid w:val="00F235D3"/>
    <w:rsid w:val="00F24D64"/>
    <w:rsid w:val="00F253FD"/>
    <w:rsid w:val="00F30C61"/>
    <w:rsid w:val="00F30CBA"/>
    <w:rsid w:val="00F30ED3"/>
    <w:rsid w:val="00F316A4"/>
    <w:rsid w:val="00F32B57"/>
    <w:rsid w:val="00F34790"/>
    <w:rsid w:val="00F3549B"/>
    <w:rsid w:val="00F355CC"/>
    <w:rsid w:val="00F36407"/>
    <w:rsid w:val="00F36954"/>
    <w:rsid w:val="00F36B15"/>
    <w:rsid w:val="00F36CE1"/>
    <w:rsid w:val="00F36D86"/>
    <w:rsid w:val="00F36E6C"/>
    <w:rsid w:val="00F404C4"/>
    <w:rsid w:val="00F41C00"/>
    <w:rsid w:val="00F42A41"/>
    <w:rsid w:val="00F45CD3"/>
    <w:rsid w:val="00F47DEF"/>
    <w:rsid w:val="00F508E1"/>
    <w:rsid w:val="00F51B30"/>
    <w:rsid w:val="00F5617F"/>
    <w:rsid w:val="00F5623B"/>
    <w:rsid w:val="00F56770"/>
    <w:rsid w:val="00F60553"/>
    <w:rsid w:val="00F63934"/>
    <w:rsid w:val="00F650D4"/>
    <w:rsid w:val="00F6532F"/>
    <w:rsid w:val="00F67AEA"/>
    <w:rsid w:val="00F7085F"/>
    <w:rsid w:val="00F716AA"/>
    <w:rsid w:val="00F72FC1"/>
    <w:rsid w:val="00F7374D"/>
    <w:rsid w:val="00F73A4F"/>
    <w:rsid w:val="00F747FD"/>
    <w:rsid w:val="00F750CC"/>
    <w:rsid w:val="00F763D0"/>
    <w:rsid w:val="00F76A70"/>
    <w:rsid w:val="00F77466"/>
    <w:rsid w:val="00F776ED"/>
    <w:rsid w:val="00F77F72"/>
    <w:rsid w:val="00F80328"/>
    <w:rsid w:val="00F808DF"/>
    <w:rsid w:val="00F80C05"/>
    <w:rsid w:val="00F837BB"/>
    <w:rsid w:val="00F83AEC"/>
    <w:rsid w:val="00F83B72"/>
    <w:rsid w:val="00F8467A"/>
    <w:rsid w:val="00F849F5"/>
    <w:rsid w:val="00F84AFE"/>
    <w:rsid w:val="00F84E42"/>
    <w:rsid w:val="00F8526A"/>
    <w:rsid w:val="00F90151"/>
    <w:rsid w:val="00F90680"/>
    <w:rsid w:val="00F90AB1"/>
    <w:rsid w:val="00F9266E"/>
    <w:rsid w:val="00F932AC"/>
    <w:rsid w:val="00F93448"/>
    <w:rsid w:val="00F94207"/>
    <w:rsid w:val="00F947F6"/>
    <w:rsid w:val="00F96CB3"/>
    <w:rsid w:val="00FA0408"/>
    <w:rsid w:val="00FA14EA"/>
    <w:rsid w:val="00FA157D"/>
    <w:rsid w:val="00FA258C"/>
    <w:rsid w:val="00FA5E63"/>
    <w:rsid w:val="00FA75C6"/>
    <w:rsid w:val="00FB041A"/>
    <w:rsid w:val="00FB09AD"/>
    <w:rsid w:val="00FB1137"/>
    <w:rsid w:val="00FB144C"/>
    <w:rsid w:val="00FB1DF4"/>
    <w:rsid w:val="00FB1F24"/>
    <w:rsid w:val="00FB20A8"/>
    <w:rsid w:val="00FB2454"/>
    <w:rsid w:val="00FB2826"/>
    <w:rsid w:val="00FB3A35"/>
    <w:rsid w:val="00FB5A14"/>
    <w:rsid w:val="00FB5EFA"/>
    <w:rsid w:val="00FB657B"/>
    <w:rsid w:val="00FB73CC"/>
    <w:rsid w:val="00FB75D8"/>
    <w:rsid w:val="00FB7B83"/>
    <w:rsid w:val="00FC0528"/>
    <w:rsid w:val="00FC0876"/>
    <w:rsid w:val="00FC1712"/>
    <w:rsid w:val="00FC338B"/>
    <w:rsid w:val="00FC4770"/>
    <w:rsid w:val="00FC5392"/>
    <w:rsid w:val="00FC5B43"/>
    <w:rsid w:val="00FC5F97"/>
    <w:rsid w:val="00FC621E"/>
    <w:rsid w:val="00FC6571"/>
    <w:rsid w:val="00FC6CF2"/>
    <w:rsid w:val="00FC6E9D"/>
    <w:rsid w:val="00FC7746"/>
    <w:rsid w:val="00FC7DE5"/>
    <w:rsid w:val="00FD11D1"/>
    <w:rsid w:val="00FD1910"/>
    <w:rsid w:val="00FD1E79"/>
    <w:rsid w:val="00FD5954"/>
    <w:rsid w:val="00FD5AF5"/>
    <w:rsid w:val="00FD638A"/>
    <w:rsid w:val="00FD64E1"/>
    <w:rsid w:val="00FD72C2"/>
    <w:rsid w:val="00FE00A6"/>
    <w:rsid w:val="00FE1EBE"/>
    <w:rsid w:val="00FE4650"/>
    <w:rsid w:val="00FE5013"/>
    <w:rsid w:val="00FE5FED"/>
    <w:rsid w:val="00FE5FF4"/>
    <w:rsid w:val="00FE62DC"/>
    <w:rsid w:val="00FE6F1D"/>
    <w:rsid w:val="00FE7399"/>
    <w:rsid w:val="00FF006D"/>
    <w:rsid w:val="00FF1614"/>
    <w:rsid w:val="00FF1B53"/>
    <w:rsid w:val="00FF55CF"/>
    <w:rsid w:val="00FF63E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833793"/>
  <w15:chartTrackingRefBased/>
  <w15:docId w15:val="{946CFB62-7EBB-465E-9CFF-B5E66DA64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BEB"/>
    <w:rPr>
      <w:rFonts w:ascii="Arial" w:hAnsi="Arial"/>
      <w:sz w:val="18"/>
    </w:rPr>
  </w:style>
  <w:style w:type="paragraph" w:styleId="Heading1">
    <w:name w:val="heading 1"/>
    <w:basedOn w:val="Normal"/>
    <w:next w:val="Normal"/>
    <w:link w:val="Heading1Char"/>
    <w:uiPriority w:val="9"/>
    <w:qFormat/>
    <w:rsid w:val="005C2DC3"/>
    <w:pPr>
      <w:numPr>
        <w:numId w:val="7"/>
      </w:numPr>
      <w:ind w:left="0" w:hanging="450"/>
      <w:outlineLvl w:val="0"/>
    </w:pPr>
    <w:rPr>
      <w:rFonts w:asciiTheme="majorHAnsi" w:hAnsiTheme="majorHAnsi" w:cstheme="majorHAnsi"/>
      <w:b/>
      <w:bCs/>
      <w:sz w:val="24"/>
    </w:rPr>
  </w:style>
  <w:style w:type="paragraph" w:styleId="Heading20">
    <w:name w:val="heading 2"/>
    <w:basedOn w:val="Normal"/>
    <w:next w:val="Normal"/>
    <w:link w:val="Heading2Char"/>
    <w:uiPriority w:val="9"/>
    <w:semiHidden/>
    <w:unhideWhenUsed/>
    <w:qFormat/>
    <w:rsid w:val="006B09CA"/>
    <w:pPr>
      <w:keepNext/>
      <w:keepLines/>
      <w:spacing w:before="160" w:after="80"/>
      <w:outlineLvl w:val="1"/>
    </w:pPr>
    <w:rPr>
      <w:rFonts w:asciiTheme="majorHAnsi" w:eastAsiaTheme="majorEastAsia" w:hAnsiTheme="majorHAnsi" w:cstheme="majorBidi"/>
      <w:color w:val="00343B" w:themeColor="accent1" w:themeShade="BF"/>
      <w:sz w:val="32"/>
      <w:szCs w:val="32"/>
    </w:rPr>
  </w:style>
  <w:style w:type="paragraph" w:styleId="Heading3">
    <w:name w:val="heading 3"/>
    <w:basedOn w:val="Normal"/>
    <w:next w:val="Normal"/>
    <w:link w:val="Heading3Char"/>
    <w:uiPriority w:val="9"/>
    <w:semiHidden/>
    <w:unhideWhenUsed/>
    <w:qFormat/>
    <w:rsid w:val="006B09CA"/>
    <w:pPr>
      <w:keepNext/>
      <w:keepLines/>
      <w:spacing w:before="160" w:after="80"/>
      <w:outlineLvl w:val="2"/>
    </w:pPr>
    <w:rPr>
      <w:rFonts w:eastAsiaTheme="majorEastAsia" w:cstheme="majorBidi"/>
      <w:color w:val="00343B" w:themeColor="accent1" w:themeShade="BF"/>
      <w:sz w:val="28"/>
      <w:szCs w:val="28"/>
    </w:rPr>
  </w:style>
  <w:style w:type="paragraph" w:styleId="Heading4">
    <w:name w:val="heading 4"/>
    <w:basedOn w:val="Normal"/>
    <w:next w:val="Normal"/>
    <w:link w:val="Heading4Char"/>
    <w:uiPriority w:val="9"/>
    <w:semiHidden/>
    <w:unhideWhenUsed/>
    <w:qFormat/>
    <w:rsid w:val="006B09CA"/>
    <w:pPr>
      <w:keepNext/>
      <w:keepLines/>
      <w:spacing w:before="80" w:after="40"/>
      <w:outlineLvl w:val="3"/>
    </w:pPr>
    <w:rPr>
      <w:rFonts w:eastAsiaTheme="majorEastAsia" w:cstheme="majorBidi"/>
      <w:i/>
      <w:iCs/>
      <w:color w:val="00343B" w:themeColor="accent1" w:themeShade="BF"/>
    </w:rPr>
  </w:style>
  <w:style w:type="paragraph" w:styleId="Heading5">
    <w:name w:val="heading 5"/>
    <w:basedOn w:val="Normal"/>
    <w:next w:val="Normal"/>
    <w:link w:val="Heading5Char"/>
    <w:uiPriority w:val="9"/>
    <w:semiHidden/>
    <w:unhideWhenUsed/>
    <w:qFormat/>
    <w:rsid w:val="006B09CA"/>
    <w:pPr>
      <w:keepNext/>
      <w:keepLines/>
      <w:spacing w:before="80" w:after="40"/>
      <w:outlineLvl w:val="4"/>
    </w:pPr>
    <w:rPr>
      <w:rFonts w:eastAsiaTheme="majorEastAsia" w:cstheme="majorBidi"/>
      <w:color w:val="00343B" w:themeColor="accent1" w:themeShade="BF"/>
    </w:rPr>
  </w:style>
  <w:style w:type="paragraph" w:styleId="Heading6">
    <w:name w:val="heading 6"/>
    <w:basedOn w:val="Normal"/>
    <w:next w:val="Normal"/>
    <w:link w:val="Heading6Char"/>
    <w:uiPriority w:val="9"/>
    <w:semiHidden/>
    <w:unhideWhenUsed/>
    <w:qFormat/>
    <w:rsid w:val="006B09CA"/>
    <w:pPr>
      <w:keepNext/>
      <w:keepLines/>
      <w:spacing w:before="40" w:after="0"/>
      <w:outlineLvl w:val="5"/>
    </w:pPr>
    <w:rPr>
      <w:rFonts w:eastAsiaTheme="majorEastAsia" w:cstheme="majorBidi"/>
      <w:i/>
      <w:iCs/>
      <w:color w:val="EFEFEF" w:themeColor="text1" w:themeTint="A6"/>
    </w:rPr>
  </w:style>
  <w:style w:type="paragraph" w:styleId="Heading7">
    <w:name w:val="heading 7"/>
    <w:basedOn w:val="Normal"/>
    <w:next w:val="Normal"/>
    <w:link w:val="Heading7Char"/>
    <w:uiPriority w:val="9"/>
    <w:semiHidden/>
    <w:unhideWhenUsed/>
    <w:qFormat/>
    <w:rsid w:val="006B09CA"/>
    <w:pPr>
      <w:keepNext/>
      <w:keepLines/>
      <w:spacing w:before="40" w:after="0"/>
      <w:outlineLvl w:val="6"/>
    </w:pPr>
    <w:rPr>
      <w:rFonts w:eastAsiaTheme="majorEastAsia" w:cstheme="majorBidi"/>
      <w:color w:val="EFEFEF" w:themeColor="text1" w:themeTint="A6"/>
    </w:rPr>
  </w:style>
  <w:style w:type="paragraph" w:styleId="Heading8">
    <w:name w:val="heading 8"/>
    <w:basedOn w:val="Normal"/>
    <w:next w:val="Normal"/>
    <w:link w:val="Heading8Char"/>
    <w:uiPriority w:val="9"/>
    <w:semiHidden/>
    <w:unhideWhenUsed/>
    <w:qFormat/>
    <w:rsid w:val="006B09CA"/>
    <w:pPr>
      <w:keepNext/>
      <w:keepLines/>
      <w:spacing w:after="0"/>
      <w:outlineLvl w:val="7"/>
    </w:pPr>
    <w:rPr>
      <w:rFonts w:eastAsiaTheme="majorEastAsia" w:cstheme="majorBidi"/>
      <w:i/>
      <w:iCs/>
      <w:color w:val="EAEAEA" w:themeColor="text1" w:themeTint="D8"/>
    </w:rPr>
  </w:style>
  <w:style w:type="paragraph" w:styleId="Heading9">
    <w:name w:val="heading 9"/>
    <w:basedOn w:val="Normal"/>
    <w:next w:val="Normal"/>
    <w:link w:val="Heading9Char"/>
    <w:uiPriority w:val="9"/>
    <w:semiHidden/>
    <w:unhideWhenUsed/>
    <w:qFormat/>
    <w:rsid w:val="006B09CA"/>
    <w:pPr>
      <w:keepNext/>
      <w:keepLines/>
      <w:spacing w:after="0"/>
      <w:outlineLvl w:val="8"/>
    </w:pPr>
    <w:rPr>
      <w:rFonts w:eastAsiaTheme="majorEastAsia" w:cstheme="majorBidi"/>
      <w:color w:val="EAEAEA"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DC3"/>
    <w:rPr>
      <w:rFonts w:asciiTheme="majorHAnsi" w:hAnsiTheme="majorHAnsi" w:cstheme="majorHAnsi"/>
      <w:b/>
      <w:bCs/>
      <w:sz w:val="24"/>
    </w:rPr>
  </w:style>
  <w:style w:type="character" w:customStyle="1" w:styleId="Heading2Char">
    <w:name w:val="Heading 2 Char"/>
    <w:basedOn w:val="DefaultParagraphFont"/>
    <w:link w:val="Heading20"/>
    <w:uiPriority w:val="9"/>
    <w:semiHidden/>
    <w:rsid w:val="006B09CA"/>
    <w:rPr>
      <w:rFonts w:asciiTheme="majorHAnsi" w:eastAsiaTheme="majorEastAsia" w:hAnsiTheme="majorHAnsi" w:cstheme="majorBidi"/>
      <w:color w:val="00343B" w:themeColor="accent1" w:themeShade="BF"/>
      <w:sz w:val="32"/>
      <w:szCs w:val="32"/>
    </w:rPr>
  </w:style>
  <w:style w:type="character" w:customStyle="1" w:styleId="Heading3Char">
    <w:name w:val="Heading 3 Char"/>
    <w:basedOn w:val="DefaultParagraphFont"/>
    <w:link w:val="Heading3"/>
    <w:uiPriority w:val="9"/>
    <w:semiHidden/>
    <w:rsid w:val="006B09CA"/>
    <w:rPr>
      <w:rFonts w:eastAsiaTheme="majorEastAsia" w:cstheme="majorBidi"/>
      <w:color w:val="00343B" w:themeColor="accent1" w:themeShade="BF"/>
      <w:sz w:val="28"/>
      <w:szCs w:val="28"/>
    </w:rPr>
  </w:style>
  <w:style w:type="character" w:customStyle="1" w:styleId="Heading4Char">
    <w:name w:val="Heading 4 Char"/>
    <w:basedOn w:val="DefaultParagraphFont"/>
    <w:link w:val="Heading4"/>
    <w:uiPriority w:val="9"/>
    <w:semiHidden/>
    <w:rsid w:val="006B09CA"/>
    <w:rPr>
      <w:rFonts w:eastAsiaTheme="majorEastAsia" w:cstheme="majorBidi"/>
      <w:i/>
      <w:iCs/>
      <w:color w:val="00343B" w:themeColor="accent1" w:themeShade="BF"/>
    </w:rPr>
  </w:style>
  <w:style w:type="character" w:customStyle="1" w:styleId="Heading5Char">
    <w:name w:val="Heading 5 Char"/>
    <w:basedOn w:val="DefaultParagraphFont"/>
    <w:link w:val="Heading5"/>
    <w:uiPriority w:val="9"/>
    <w:semiHidden/>
    <w:rsid w:val="006B09CA"/>
    <w:rPr>
      <w:rFonts w:eastAsiaTheme="majorEastAsia" w:cstheme="majorBidi"/>
      <w:color w:val="00343B" w:themeColor="accent1" w:themeShade="BF"/>
    </w:rPr>
  </w:style>
  <w:style w:type="character" w:customStyle="1" w:styleId="Heading6Char">
    <w:name w:val="Heading 6 Char"/>
    <w:basedOn w:val="DefaultParagraphFont"/>
    <w:link w:val="Heading6"/>
    <w:uiPriority w:val="9"/>
    <w:semiHidden/>
    <w:rsid w:val="006B09CA"/>
    <w:rPr>
      <w:rFonts w:eastAsiaTheme="majorEastAsia" w:cstheme="majorBidi"/>
      <w:i/>
      <w:iCs/>
      <w:color w:val="EFEFEF" w:themeColor="text1" w:themeTint="A6"/>
    </w:rPr>
  </w:style>
  <w:style w:type="character" w:customStyle="1" w:styleId="Heading7Char">
    <w:name w:val="Heading 7 Char"/>
    <w:basedOn w:val="DefaultParagraphFont"/>
    <w:link w:val="Heading7"/>
    <w:uiPriority w:val="9"/>
    <w:semiHidden/>
    <w:rsid w:val="006B09CA"/>
    <w:rPr>
      <w:rFonts w:eastAsiaTheme="majorEastAsia" w:cstheme="majorBidi"/>
      <w:color w:val="EFEFEF" w:themeColor="text1" w:themeTint="A6"/>
    </w:rPr>
  </w:style>
  <w:style w:type="character" w:customStyle="1" w:styleId="Heading8Char">
    <w:name w:val="Heading 8 Char"/>
    <w:basedOn w:val="DefaultParagraphFont"/>
    <w:link w:val="Heading8"/>
    <w:uiPriority w:val="9"/>
    <w:semiHidden/>
    <w:rsid w:val="006B09CA"/>
    <w:rPr>
      <w:rFonts w:eastAsiaTheme="majorEastAsia" w:cstheme="majorBidi"/>
      <w:i/>
      <w:iCs/>
      <w:color w:val="EAEAEA" w:themeColor="text1" w:themeTint="D8"/>
    </w:rPr>
  </w:style>
  <w:style w:type="character" w:customStyle="1" w:styleId="Heading9Char">
    <w:name w:val="Heading 9 Char"/>
    <w:basedOn w:val="DefaultParagraphFont"/>
    <w:link w:val="Heading9"/>
    <w:uiPriority w:val="9"/>
    <w:semiHidden/>
    <w:rsid w:val="006B09CA"/>
    <w:rPr>
      <w:rFonts w:eastAsiaTheme="majorEastAsia" w:cstheme="majorBidi"/>
      <w:color w:val="EAEAEA" w:themeColor="text1" w:themeTint="D8"/>
    </w:rPr>
  </w:style>
  <w:style w:type="paragraph" w:styleId="Title">
    <w:name w:val="Title"/>
    <w:basedOn w:val="Normal"/>
    <w:next w:val="Normal"/>
    <w:link w:val="TitleChar"/>
    <w:uiPriority w:val="10"/>
    <w:qFormat/>
    <w:rsid w:val="006B09C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09CA"/>
    <w:pPr>
      <w:numPr>
        <w:ilvl w:val="1"/>
      </w:numPr>
    </w:pPr>
    <w:rPr>
      <w:rFonts w:eastAsiaTheme="majorEastAsia" w:cstheme="majorBidi"/>
      <w:color w:val="EFEFEF" w:themeColor="text1" w:themeTint="A6"/>
      <w:spacing w:val="15"/>
      <w:sz w:val="28"/>
      <w:szCs w:val="28"/>
    </w:rPr>
  </w:style>
  <w:style w:type="character" w:customStyle="1" w:styleId="SubtitleChar">
    <w:name w:val="Subtitle Char"/>
    <w:basedOn w:val="DefaultParagraphFont"/>
    <w:link w:val="Subtitle"/>
    <w:uiPriority w:val="11"/>
    <w:rsid w:val="006B09CA"/>
    <w:rPr>
      <w:rFonts w:eastAsiaTheme="majorEastAsia" w:cstheme="majorBidi"/>
      <w:color w:val="EFEFEF" w:themeColor="text1" w:themeTint="A6"/>
      <w:spacing w:val="15"/>
      <w:sz w:val="28"/>
      <w:szCs w:val="28"/>
    </w:rPr>
  </w:style>
  <w:style w:type="paragraph" w:styleId="ListParagraph">
    <w:name w:val="List Paragraph"/>
    <w:basedOn w:val="Normal"/>
    <w:uiPriority w:val="34"/>
    <w:qFormat/>
    <w:rsid w:val="006B09CA"/>
    <w:pPr>
      <w:numPr>
        <w:numId w:val="15"/>
      </w:numPr>
      <w:contextualSpacing/>
    </w:pPr>
  </w:style>
  <w:style w:type="paragraph" w:styleId="Quote">
    <w:name w:val="Quote"/>
    <w:basedOn w:val="Normal"/>
    <w:next w:val="Normal"/>
    <w:link w:val="QuoteChar"/>
    <w:uiPriority w:val="29"/>
    <w:qFormat/>
    <w:rsid w:val="008E61A4"/>
    <w:pPr>
      <w:spacing w:before="160"/>
      <w:jc w:val="center"/>
    </w:pPr>
    <w:rPr>
      <w:i/>
      <w:iCs/>
    </w:rPr>
  </w:style>
  <w:style w:type="character" w:customStyle="1" w:styleId="QuoteChar">
    <w:name w:val="Quote Char"/>
    <w:basedOn w:val="DefaultParagraphFont"/>
    <w:link w:val="Quote"/>
    <w:uiPriority w:val="29"/>
    <w:rsid w:val="008E61A4"/>
    <w:rPr>
      <w:rFonts w:ascii="Arial" w:hAnsi="Arial"/>
      <w:i/>
      <w:iCs/>
      <w:sz w:val="18"/>
    </w:rPr>
  </w:style>
  <w:style w:type="paragraph" w:styleId="IntenseQuote">
    <w:name w:val="Intense Quote"/>
    <w:basedOn w:val="Normal"/>
    <w:next w:val="Normal"/>
    <w:link w:val="IntenseQuoteChar"/>
    <w:uiPriority w:val="30"/>
    <w:qFormat/>
    <w:rsid w:val="006B09CA"/>
    <w:pPr>
      <w:pBdr>
        <w:top w:val="single" w:sz="4" w:space="10" w:color="00343B" w:themeColor="accent1" w:themeShade="BF"/>
        <w:bottom w:val="single" w:sz="4" w:space="10" w:color="00343B" w:themeColor="accent1" w:themeShade="BF"/>
      </w:pBdr>
      <w:spacing w:before="360" w:after="360"/>
      <w:ind w:left="864" w:right="864"/>
      <w:jc w:val="center"/>
    </w:pPr>
    <w:rPr>
      <w:i/>
      <w:iCs/>
      <w:color w:val="00343B" w:themeColor="accent1" w:themeShade="BF"/>
    </w:rPr>
  </w:style>
  <w:style w:type="character" w:customStyle="1" w:styleId="IntenseQuoteChar">
    <w:name w:val="Intense Quote Char"/>
    <w:basedOn w:val="DefaultParagraphFont"/>
    <w:link w:val="IntenseQuote"/>
    <w:uiPriority w:val="30"/>
    <w:rsid w:val="006B09CA"/>
    <w:rPr>
      <w:i/>
      <w:iCs/>
      <w:color w:val="00343B" w:themeColor="accent1" w:themeShade="BF"/>
    </w:rPr>
  </w:style>
  <w:style w:type="character" w:styleId="IntenseEmphasis">
    <w:name w:val="Intense Emphasis"/>
    <w:basedOn w:val="DefaultParagraphFont"/>
    <w:uiPriority w:val="21"/>
    <w:qFormat/>
    <w:rsid w:val="006B09CA"/>
    <w:rPr>
      <w:i/>
      <w:iCs/>
      <w:color w:val="00343B" w:themeColor="accent1" w:themeShade="BF"/>
    </w:rPr>
  </w:style>
  <w:style w:type="character" w:styleId="IntenseReference">
    <w:name w:val="Intense Reference"/>
    <w:basedOn w:val="DefaultParagraphFont"/>
    <w:uiPriority w:val="32"/>
    <w:qFormat/>
    <w:rsid w:val="006B09CA"/>
    <w:rPr>
      <w:b/>
      <w:bCs/>
      <w:smallCaps/>
      <w:color w:val="00343B" w:themeColor="accent1" w:themeShade="BF"/>
      <w:spacing w:val="5"/>
    </w:rPr>
  </w:style>
  <w:style w:type="table" w:styleId="TableGrid">
    <w:name w:val="Table Grid"/>
    <w:basedOn w:val="TableNormal"/>
    <w:uiPriority w:val="39"/>
    <w:rsid w:val="00D506C8"/>
    <w:pPr>
      <w:spacing w:after="0"/>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style>
  <w:style w:type="paragraph" w:styleId="Header">
    <w:name w:val="header"/>
    <w:basedOn w:val="Normal"/>
    <w:link w:val="HeaderChar"/>
    <w:uiPriority w:val="99"/>
    <w:unhideWhenUsed/>
    <w:rsid w:val="008E61A4"/>
    <w:pPr>
      <w:tabs>
        <w:tab w:val="center" w:pos="4680"/>
        <w:tab w:val="right" w:pos="9360"/>
      </w:tabs>
      <w:spacing w:after="0"/>
    </w:pPr>
  </w:style>
  <w:style w:type="character" w:customStyle="1" w:styleId="HeaderChar">
    <w:name w:val="Header Char"/>
    <w:basedOn w:val="DefaultParagraphFont"/>
    <w:link w:val="Header"/>
    <w:uiPriority w:val="99"/>
    <w:rsid w:val="008E61A4"/>
    <w:rPr>
      <w:rFonts w:ascii="Arial" w:hAnsi="Arial"/>
      <w:sz w:val="18"/>
    </w:rPr>
  </w:style>
  <w:style w:type="paragraph" w:styleId="Footer">
    <w:name w:val="footer"/>
    <w:basedOn w:val="Normal"/>
    <w:link w:val="FooterChar"/>
    <w:uiPriority w:val="99"/>
    <w:unhideWhenUsed/>
    <w:rsid w:val="008E61A4"/>
    <w:pPr>
      <w:tabs>
        <w:tab w:val="center" w:pos="4680"/>
        <w:tab w:val="right" w:pos="9360"/>
      </w:tabs>
      <w:spacing w:after="0"/>
    </w:pPr>
  </w:style>
  <w:style w:type="character" w:customStyle="1" w:styleId="FooterChar">
    <w:name w:val="Footer Char"/>
    <w:basedOn w:val="DefaultParagraphFont"/>
    <w:link w:val="Footer"/>
    <w:uiPriority w:val="99"/>
    <w:rsid w:val="008E61A4"/>
    <w:rPr>
      <w:rFonts w:ascii="Arial" w:hAnsi="Arial"/>
      <w:sz w:val="18"/>
    </w:rPr>
  </w:style>
  <w:style w:type="character" w:styleId="CommentReference">
    <w:name w:val="annotation reference"/>
    <w:basedOn w:val="DefaultParagraphFont"/>
    <w:uiPriority w:val="99"/>
    <w:semiHidden/>
    <w:rsid w:val="007D5836"/>
    <w:rPr>
      <w:sz w:val="16"/>
      <w:szCs w:val="16"/>
    </w:rPr>
  </w:style>
  <w:style w:type="paragraph" w:styleId="CommentText">
    <w:name w:val="annotation text"/>
    <w:basedOn w:val="Normal"/>
    <w:link w:val="CommentTextChar"/>
    <w:uiPriority w:val="99"/>
    <w:rsid w:val="007D5836"/>
    <w:pPr>
      <w:overflowPunct w:val="0"/>
      <w:autoSpaceDE w:val="0"/>
      <w:autoSpaceDN w:val="0"/>
      <w:adjustRightInd w:val="0"/>
      <w:spacing w:after="0"/>
      <w:textAlignment w:val="baseline"/>
    </w:pPr>
    <w:rPr>
      <w:rFonts w:eastAsia="Times New Roman" w:cs="Arial"/>
      <w:kern w:val="0"/>
      <w:szCs w:val="20"/>
      <w14:ligatures w14:val="none"/>
    </w:rPr>
  </w:style>
  <w:style w:type="character" w:customStyle="1" w:styleId="CommentTextChar">
    <w:name w:val="Comment Text Char"/>
    <w:basedOn w:val="DefaultParagraphFont"/>
    <w:link w:val="CommentText"/>
    <w:uiPriority w:val="99"/>
    <w:rsid w:val="007D5836"/>
    <w:rPr>
      <w:rFonts w:ascii="Arial" w:eastAsia="Times New Roman" w:hAnsi="Arial" w:cs="Arial"/>
      <w:kern w:val="0"/>
      <w:sz w:val="18"/>
      <w:szCs w:val="20"/>
      <w14:ligatures w14:val="none"/>
    </w:rPr>
  </w:style>
  <w:style w:type="paragraph" w:customStyle="1" w:styleId="TableHeading">
    <w:name w:val="Table Heading"/>
    <w:basedOn w:val="Normal"/>
    <w:link w:val="TableHeadingChar"/>
    <w:qFormat/>
    <w:rsid w:val="007D5836"/>
    <w:pPr>
      <w:overflowPunct w:val="0"/>
      <w:autoSpaceDE w:val="0"/>
      <w:autoSpaceDN w:val="0"/>
      <w:adjustRightInd w:val="0"/>
      <w:spacing w:after="0"/>
      <w:textAlignment w:val="baseline"/>
    </w:pPr>
    <w:rPr>
      <w:rFonts w:eastAsia="Times New Roman" w:cs="Arial"/>
      <w:b/>
      <w:bCs/>
      <w:color w:val="FFFFFF" w:themeColor="background1"/>
      <w:kern w:val="0"/>
      <w:szCs w:val="20"/>
      <w14:ligatures w14:val="none"/>
    </w:rPr>
  </w:style>
  <w:style w:type="character" w:customStyle="1" w:styleId="TableHeadingChar">
    <w:name w:val="Table Heading Char"/>
    <w:basedOn w:val="DefaultParagraphFont"/>
    <w:link w:val="TableHeading"/>
    <w:rsid w:val="007D5836"/>
    <w:rPr>
      <w:rFonts w:ascii="Arial" w:eastAsia="Times New Roman" w:hAnsi="Arial" w:cs="Arial"/>
      <w:b/>
      <w:bCs/>
      <w:color w:val="FFFFFF" w:themeColor="background1"/>
      <w:kern w:val="0"/>
      <w:sz w:val="18"/>
      <w:szCs w:val="20"/>
      <w14:ligatures w14:val="none"/>
    </w:rPr>
  </w:style>
  <w:style w:type="character" w:styleId="Hyperlink">
    <w:name w:val="Hyperlink"/>
    <w:basedOn w:val="DefaultParagraphFont"/>
    <w:uiPriority w:val="99"/>
    <w:unhideWhenUsed/>
    <w:rsid w:val="007D5836"/>
    <w:rPr>
      <w:color w:val="02A5E2" w:themeColor="hyperlink"/>
      <w:u w:val="single"/>
    </w:rPr>
  </w:style>
  <w:style w:type="paragraph" w:customStyle="1" w:styleId="TableNormal0">
    <w:name w:val="TableNormal"/>
    <w:link w:val="TableNormalChar"/>
    <w:qFormat/>
    <w:rsid w:val="006B6F00"/>
    <w:pPr>
      <w:overflowPunct w:val="0"/>
      <w:autoSpaceDE w:val="0"/>
      <w:autoSpaceDN w:val="0"/>
      <w:adjustRightInd w:val="0"/>
      <w:contextualSpacing/>
      <w:textAlignment w:val="baseline"/>
    </w:pPr>
    <w:rPr>
      <w:rFonts w:ascii="Arial" w:eastAsia="Times New Roman" w:hAnsi="Arial" w:cs="Arial"/>
      <w:kern w:val="0"/>
      <w:sz w:val="14"/>
      <w:szCs w:val="18"/>
      <w14:ligatures w14:val="none"/>
    </w:rPr>
  </w:style>
  <w:style w:type="character" w:customStyle="1" w:styleId="TableNormalChar">
    <w:name w:val="TableNormal Char"/>
    <w:basedOn w:val="DefaultParagraphFont"/>
    <w:link w:val="TableNormal0"/>
    <w:rsid w:val="006B2EC5"/>
    <w:rPr>
      <w:rFonts w:ascii="Arial" w:eastAsia="Times New Roman" w:hAnsi="Arial" w:cs="Arial"/>
      <w:kern w:val="0"/>
      <w:sz w:val="14"/>
      <w:szCs w:val="18"/>
      <w14:ligatures w14:val="none"/>
    </w:rPr>
  </w:style>
  <w:style w:type="paragraph" w:styleId="Revision">
    <w:name w:val="Revision"/>
    <w:hidden/>
    <w:uiPriority w:val="99"/>
    <w:semiHidden/>
    <w:rsid w:val="007D5836"/>
    <w:pPr>
      <w:spacing w:after="0"/>
    </w:pPr>
    <w:rPr>
      <w:rFonts w:ascii="Arial" w:hAnsi="Arial"/>
      <w:sz w:val="18"/>
    </w:rPr>
  </w:style>
  <w:style w:type="paragraph" w:styleId="FootnoteText">
    <w:name w:val="footnote text"/>
    <w:basedOn w:val="Normal"/>
    <w:link w:val="FootnoteTextChar"/>
    <w:uiPriority w:val="99"/>
    <w:rsid w:val="009C40C0"/>
    <w:pPr>
      <w:overflowPunct w:val="0"/>
      <w:autoSpaceDE w:val="0"/>
      <w:autoSpaceDN w:val="0"/>
      <w:adjustRightInd w:val="0"/>
      <w:spacing w:after="0"/>
      <w:textAlignment w:val="baseline"/>
    </w:pPr>
    <w:rPr>
      <w:rFonts w:eastAsia="Times New Roman" w:cs="Arial"/>
      <w:kern w:val="0"/>
      <w:szCs w:val="20"/>
      <w14:ligatures w14:val="none"/>
    </w:rPr>
  </w:style>
  <w:style w:type="character" w:customStyle="1" w:styleId="FootnoteTextChar">
    <w:name w:val="Footnote Text Char"/>
    <w:basedOn w:val="DefaultParagraphFont"/>
    <w:link w:val="FootnoteText"/>
    <w:uiPriority w:val="99"/>
    <w:rsid w:val="009C40C0"/>
    <w:rPr>
      <w:rFonts w:ascii="Arial" w:eastAsia="Times New Roman" w:hAnsi="Arial" w:cs="Arial"/>
      <w:kern w:val="0"/>
      <w:sz w:val="18"/>
      <w:szCs w:val="20"/>
      <w14:ligatures w14:val="none"/>
    </w:rPr>
  </w:style>
  <w:style w:type="character" w:styleId="FootnoteReference">
    <w:name w:val="footnote reference"/>
    <w:basedOn w:val="DefaultParagraphFont"/>
    <w:rsid w:val="009C40C0"/>
    <w:rPr>
      <w:vertAlign w:val="superscript"/>
    </w:rPr>
  </w:style>
  <w:style w:type="paragraph" w:customStyle="1" w:styleId="Heading2">
    <w:name w:val="Heading_2"/>
    <w:basedOn w:val="Heading20"/>
    <w:link w:val="Heading2Char0"/>
    <w:qFormat/>
    <w:rsid w:val="008125E2"/>
    <w:pPr>
      <w:numPr>
        <w:numId w:val="6"/>
      </w:numPr>
      <w:overflowPunct w:val="0"/>
      <w:autoSpaceDE w:val="0"/>
      <w:autoSpaceDN w:val="0"/>
      <w:adjustRightInd w:val="0"/>
      <w:spacing w:before="240" w:after="60"/>
      <w:textAlignment w:val="baseline"/>
    </w:pPr>
    <w:rPr>
      <w:rFonts w:ascii="Arial" w:hAnsi="Arial"/>
      <w:b/>
      <w:color w:val="auto"/>
      <w:kern w:val="0"/>
      <w:sz w:val="20"/>
      <w:szCs w:val="26"/>
      <w14:ligatures w14:val="none"/>
    </w:rPr>
  </w:style>
  <w:style w:type="character" w:customStyle="1" w:styleId="Heading2Char0">
    <w:name w:val="Heading_2 Char"/>
    <w:basedOn w:val="DefaultParagraphFont"/>
    <w:link w:val="Heading2"/>
    <w:rsid w:val="008125E2"/>
    <w:rPr>
      <w:rFonts w:ascii="Arial" w:eastAsiaTheme="majorEastAsia" w:hAnsi="Arial" w:cstheme="majorBidi"/>
      <w:b/>
      <w:kern w:val="0"/>
      <w:sz w:val="20"/>
      <w:szCs w:val="26"/>
      <w14:ligatures w14:val="none"/>
    </w:rPr>
  </w:style>
  <w:style w:type="character" w:styleId="UnresolvedMention">
    <w:name w:val="Unresolved Mention"/>
    <w:basedOn w:val="DefaultParagraphFont"/>
    <w:uiPriority w:val="99"/>
    <w:semiHidden/>
    <w:unhideWhenUsed/>
    <w:rsid w:val="00C4777A"/>
    <w:rPr>
      <w:color w:val="605E5C"/>
      <w:shd w:val="clear" w:color="auto" w:fill="E1DFDD"/>
    </w:rPr>
  </w:style>
  <w:style w:type="character" w:styleId="FollowedHyperlink">
    <w:name w:val="FollowedHyperlink"/>
    <w:basedOn w:val="DefaultParagraphFont"/>
    <w:uiPriority w:val="99"/>
    <w:semiHidden/>
    <w:unhideWhenUsed/>
    <w:rsid w:val="001D7FF5"/>
    <w:rPr>
      <w:color w:val="02A5E2" w:themeColor="followedHyperlink"/>
      <w:u w:val="single"/>
    </w:rPr>
  </w:style>
  <w:style w:type="paragraph" w:customStyle="1" w:styleId="Heading30">
    <w:name w:val="Heading3"/>
    <w:basedOn w:val="Heading3"/>
    <w:next w:val="Heading3"/>
    <w:link w:val="Heading3Char0"/>
    <w:qFormat/>
    <w:rsid w:val="00C37A98"/>
    <w:pPr>
      <w:spacing w:before="0" w:after="0"/>
    </w:pPr>
    <w:rPr>
      <w:rFonts w:asciiTheme="majorHAnsi" w:hAnsiTheme="majorHAnsi" w:cstheme="majorHAnsi"/>
      <w:b/>
      <w:bCs/>
      <w:color w:val="auto"/>
      <w:sz w:val="18"/>
      <w:szCs w:val="18"/>
    </w:rPr>
  </w:style>
  <w:style w:type="character" w:customStyle="1" w:styleId="Heading3Char0">
    <w:name w:val="Heading3 Char"/>
    <w:basedOn w:val="Heading3Char"/>
    <w:link w:val="Heading30"/>
    <w:rsid w:val="00C37A98"/>
    <w:rPr>
      <w:rFonts w:asciiTheme="majorHAnsi" w:eastAsiaTheme="majorEastAsia" w:hAnsiTheme="majorHAnsi" w:cstheme="majorHAnsi"/>
      <w:b/>
      <w:bCs/>
      <w:color w:val="00343B" w:themeColor="accent1" w:themeShade="BF"/>
      <w:sz w:val="18"/>
      <w:szCs w:val="18"/>
    </w:rPr>
  </w:style>
  <w:style w:type="paragraph" w:styleId="CommentSubject">
    <w:name w:val="annotation subject"/>
    <w:basedOn w:val="CommentText"/>
    <w:next w:val="CommentText"/>
    <w:link w:val="CommentSubjectChar"/>
    <w:uiPriority w:val="99"/>
    <w:semiHidden/>
    <w:unhideWhenUsed/>
    <w:rsid w:val="00147C4F"/>
    <w:pPr>
      <w:overflowPunct/>
      <w:autoSpaceDE/>
      <w:autoSpaceDN/>
      <w:adjustRightInd/>
      <w:spacing w:after="120"/>
      <w:textAlignment w:val="auto"/>
    </w:pPr>
    <w:rPr>
      <w:rFonts w:eastAsiaTheme="minorHAnsi" w:cstheme="minorBidi"/>
      <w:b/>
      <w:bCs/>
      <w:kern w:val="2"/>
      <w:sz w:val="20"/>
      <w14:ligatures w14:val="standardContextual"/>
    </w:rPr>
  </w:style>
  <w:style w:type="character" w:customStyle="1" w:styleId="CommentSubjectChar">
    <w:name w:val="Comment Subject Char"/>
    <w:basedOn w:val="CommentTextChar"/>
    <w:link w:val="CommentSubject"/>
    <w:uiPriority w:val="99"/>
    <w:semiHidden/>
    <w:rsid w:val="00147C4F"/>
    <w:rPr>
      <w:rFonts w:ascii="Arial" w:eastAsia="Times New Roman" w:hAnsi="Arial" w:cs="Arial"/>
      <w:b/>
      <w:bCs/>
      <w:kern w:val="0"/>
      <w:sz w:val="20"/>
      <w:szCs w:val="20"/>
      <w14:ligatures w14:val="none"/>
    </w:rPr>
  </w:style>
  <w:style w:type="character" w:styleId="PlaceholderText">
    <w:name w:val="Placeholder Text"/>
    <w:basedOn w:val="DefaultParagraphFont"/>
    <w:uiPriority w:val="99"/>
    <w:semiHidden/>
    <w:rsid w:val="00E608EB"/>
    <w:rPr>
      <w:color w:val="808080"/>
    </w:rPr>
  </w:style>
  <w:style w:type="paragraph" w:styleId="z-TopofForm">
    <w:name w:val="HTML Top of Form"/>
    <w:basedOn w:val="Normal"/>
    <w:next w:val="Normal"/>
    <w:link w:val="z-TopofFormChar"/>
    <w:hidden/>
    <w:uiPriority w:val="99"/>
    <w:semiHidden/>
    <w:unhideWhenUsed/>
    <w:rsid w:val="00622482"/>
    <w:pPr>
      <w:pBdr>
        <w:bottom w:val="single" w:sz="6" w:space="1" w:color="auto"/>
      </w:pBdr>
      <w:spacing w:after="0"/>
      <w:jc w:val="center"/>
    </w:pPr>
    <w:rPr>
      <w:rFonts w:cs="Arial"/>
      <w:vanish/>
      <w:sz w:val="16"/>
      <w:szCs w:val="16"/>
    </w:rPr>
  </w:style>
  <w:style w:type="character" w:customStyle="1" w:styleId="z-TopofFormChar">
    <w:name w:val="z-Top of Form Char"/>
    <w:basedOn w:val="DefaultParagraphFont"/>
    <w:link w:val="z-TopofForm"/>
    <w:uiPriority w:val="99"/>
    <w:semiHidden/>
    <w:rsid w:val="0062248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22482"/>
    <w:pPr>
      <w:pBdr>
        <w:top w:val="single" w:sz="6" w:space="1" w:color="auto"/>
      </w:pBdr>
      <w:spacing w:after="0"/>
      <w:jc w:val="center"/>
    </w:pPr>
    <w:rPr>
      <w:rFonts w:cs="Arial"/>
      <w:vanish/>
      <w:sz w:val="16"/>
      <w:szCs w:val="16"/>
    </w:rPr>
  </w:style>
  <w:style w:type="character" w:customStyle="1" w:styleId="z-BottomofFormChar">
    <w:name w:val="z-Bottom of Form Char"/>
    <w:basedOn w:val="DefaultParagraphFont"/>
    <w:link w:val="z-BottomofForm"/>
    <w:uiPriority w:val="99"/>
    <w:semiHidden/>
    <w:rsid w:val="00622482"/>
    <w:rPr>
      <w:rFonts w:ascii="Arial" w:hAnsi="Arial" w:cs="Arial"/>
      <w:vanish/>
      <w:sz w:val="16"/>
      <w:szCs w:val="16"/>
    </w:rPr>
  </w:style>
  <w:style w:type="paragraph" w:styleId="TOCHeading">
    <w:name w:val="TOC Heading"/>
    <w:basedOn w:val="Heading1"/>
    <w:next w:val="Normal"/>
    <w:uiPriority w:val="39"/>
    <w:unhideWhenUsed/>
    <w:qFormat/>
    <w:rsid w:val="00D51197"/>
    <w:pPr>
      <w:keepNext/>
      <w:keepLines/>
      <w:numPr>
        <w:numId w:val="0"/>
      </w:numPr>
      <w:spacing w:before="240" w:after="0" w:line="259" w:lineRule="auto"/>
      <w:outlineLvl w:val="9"/>
    </w:pPr>
    <w:rPr>
      <w:rFonts w:eastAsiaTheme="majorEastAsia" w:cstheme="majorBidi"/>
      <w:b w:val="0"/>
      <w:bCs w:val="0"/>
      <w:color w:val="00343B" w:themeColor="accent1" w:themeShade="BF"/>
      <w:kern w:val="0"/>
      <w:sz w:val="32"/>
      <w:szCs w:val="32"/>
      <w14:ligatures w14:val="none"/>
    </w:rPr>
  </w:style>
  <w:style w:type="paragraph" w:styleId="TOC1">
    <w:name w:val="toc 1"/>
    <w:basedOn w:val="Normal"/>
    <w:next w:val="Normal"/>
    <w:autoRedefine/>
    <w:uiPriority w:val="39"/>
    <w:unhideWhenUsed/>
    <w:rsid w:val="009C5EC3"/>
    <w:pPr>
      <w:tabs>
        <w:tab w:val="left" w:pos="450"/>
        <w:tab w:val="right" w:leader="dot" w:pos="13670"/>
      </w:tabs>
      <w:spacing w:after="0"/>
    </w:pPr>
  </w:style>
  <w:style w:type="paragraph" w:styleId="TOC2">
    <w:name w:val="toc 2"/>
    <w:basedOn w:val="Normal"/>
    <w:next w:val="Normal"/>
    <w:autoRedefine/>
    <w:uiPriority w:val="39"/>
    <w:unhideWhenUsed/>
    <w:rsid w:val="00D51197"/>
    <w:pPr>
      <w:spacing w:after="100"/>
      <w:ind w:left="180"/>
    </w:pPr>
  </w:style>
  <w:style w:type="paragraph" w:styleId="TOC3">
    <w:name w:val="toc 3"/>
    <w:basedOn w:val="Normal"/>
    <w:next w:val="Normal"/>
    <w:autoRedefine/>
    <w:uiPriority w:val="39"/>
    <w:unhideWhenUsed/>
    <w:rsid w:val="00D51197"/>
    <w:pPr>
      <w:spacing w:after="100"/>
      <w:ind w:left="360"/>
    </w:pPr>
  </w:style>
  <w:style w:type="paragraph" w:customStyle="1" w:styleId="HiddenText">
    <w:name w:val="HiddenText"/>
    <w:basedOn w:val="Normal"/>
    <w:link w:val="HiddenTextChar"/>
    <w:qFormat/>
    <w:rsid w:val="00707F5E"/>
    <w:pPr>
      <w:spacing w:after="0"/>
      <w:contextualSpacing/>
    </w:pPr>
    <w:rPr>
      <w:vanish/>
      <w:color w:val="0099A9" w:themeColor="accent2"/>
    </w:rPr>
  </w:style>
  <w:style w:type="character" w:customStyle="1" w:styleId="HiddenTextChar">
    <w:name w:val="HiddenText Char"/>
    <w:basedOn w:val="DefaultParagraphFont"/>
    <w:link w:val="HiddenText"/>
    <w:rsid w:val="00707F5E"/>
    <w:rPr>
      <w:rFonts w:ascii="Arial" w:hAnsi="Arial"/>
      <w:vanish/>
      <w:color w:val="0099A9" w:themeColor="accent2"/>
      <w:sz w:val="18"/>
    </w:rPr>
  </w:style>
  <w:style w:type="character" w:customStyle="1" w:styleId="MarcumNormalFont">
    <w:name w:val="Marcum Normal Font"/>
    <w:basedOn w:val="DefaultParagraphFont"/>
    <w:uiPriority w:val="1"/>
    <w:rsid w:val="00B25A31"/>
    <w:rPr>
      <w:rFonts w:ascii="Arial" w:hAnsi="Arial"/>
    </w:rPr>
  </w:style>
  <w:style w:type="character" w:customStyle="1" w:styleId="MarcumSmallFont">
    <w:name w:val="MarcumSmallFont"/>
    <w:basedOn w:val="DefaultParagraphFont"/>
    <w:uiPriority w:val="1"/>
    <w:rsid w:val="00B25A31"/>
    <w:rPr>
      <w:rFonts w:ascii="Arial" w:hAnsi="Arial"/>
      <w:sz w:val="14"/>
    </w:rPr>
  </w:style>
  <w:style w:type="paragraph" w:styleId="NoSpacing">
    <w:name w:val="No Spacing"/>
    <w:link w:val="NoSpacingChar"/>
    <w:uiPriority w:val="1"/>
    <w:qFormat/>
    <w:rsid w:val="00B25A31"/>
    <w:pPr>
      <w:spacing w:after="0"/>
    </w:pPr>
    <w:rPr>
      <w:rFonts w:eastAsiaTheme="minorEastAsia"/>
      <w:kern w:val="0"/>
      <w14:ligatures w14:val="none"/>
    </w:rPr>
  </w:style>
  <w:style w:type="character" w:customStyle="1" w:styleId="NoSpacingChar">
    <w:name w:val="No Spacing Char"/>
    <w:basedOn w:val="DefaultParagraphFont"/>
    <w:link w:val="NoSpacing"/>
    <w:uiPriority w:val="1"/>
    <w:rsid w:val="00B25A31"/>
    <w:rPr>
      <w:rFonts w:eastAsiaTheme="minorEastAsia"/>
      <w:kern w:val="0"/>
      <w14:ligatures w14:val="none"/>
    </w:rPr>
  </w:style>
  <w:style w:type="table" w:styleId="TableGridLight">
    <w:name w:val="Grid Table Light"/>
    <w:basedOn w:val="TableNormal"/>
    <w:uiPriority w:val="40"/>
    <w:rsid w:val="00F45CD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Style1">
    <w:name w:val="Style1"/>
    <w:basedOn w:val="TableNormal"/>
    <w:uiPriority w:val="99"/>
    <w:rsid w:val="00D506C8"/>
    <w:pPr>
      <w:spacing w:after="0"/>
    </w:pPr>
    <w:tblPr>
      <w:tblStyleRowBandSize w:val="1"/>
    </w:tblPr>
    <w:tblStylePr w:type="band2Horz">
      <w:tblPr/>
      <w:tcPr>
        <w:shd w:val="clear" w:color="auto" w:fill="F2F2F2" w:themeFill="background1" w:themeFillShade="F2"/>
      </w:tcPr>
    </w:tblStylePr>
  </w:style>
  <w:style w:type="table" w:styleId="PlainTable1">
    <w:name w:val="Plain Table 1"/>
    <w:basedOn w:val="TableNormal"/>
    <w:uiPriority w:val="41"/>
    <w:rsid w:val="008B487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auto"/>
    </w:tcPr>
    <w:tblStylePr w:type="firstRow">
      <w:rPr>
        <w:b/>
        <w:bCs/>
      </w:rPr>
      <w:tblPr/>
      <w:tcPr>
        <w:tcBorders>
          <w:top w:val="single" w:sz="4" w:space="0" w:color="auto"/>
          <w:bottom w:val="single" w:sz="4" w:space="0" w:color="171717" w:themeColor="text1" w:themeShade="1A"/>
        </w:tcBorders>
        <w:shd w:val="clear" w:color="auto" w:fill="F2F2F2" w:themeFill="background1" w:themeFillShade="F2"/>
      </w:tc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FFFFF"/>
      </w:tcPr>
    </w:tblStylePr>
    <w:tblStylePr w:type="band2Horz">
      <w:tblPr/>
      <w:tcPr>
        <w:shd w:val="clear" w:color="auto" w:fill="FAFAFA"/>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07437">
      <w:bodyDiv w:val="1"/>
      <w:marLeft w:val="0"/>
      <w:marRight w:val="0"/>
      <w:marTop w:val="0"/>
      <w:marBottom w:val="0"/>
      <w:divBdr>
        <w:top w:val="none" w:sz="0" w:space="0" w:color="auto"/>
        <w:left w:val="none" w:sz="0" w:space="0" w:color="auto"/>
        <w:bottom w:val="none" w:sz="0" w:space="0" w:color="auto"/>
        <w:right w:val="none" w:sz="0" w:space="0" w:color="auto"/>
      </w:divBdr>
    </w:div>
    <w:div w:id="388650497">
      <w:bodyDiv w:val="1"/>
      <w:marLeft w:val="0"/>
      <w:marRight w:val="0"/>
      <w:marTop w:val="0"/>
      <w:marBottom w:val="0"/>
      <w:divBdr>
        <w:top w:val="none" w:sz="0" w:space="0" w:color="auto"/>
        <w:left w:val="none" w:sz="0" w:space="0" w:color="auto"/>
        <w:bottom w:val="none" w:sz="0" w:space="0" w:color="auto"/>
        <w:right w:val="none" w:sz="0" w:space="0" w:color="auto"/>
      </w:divBdr>
    </w:div>
    <w:div w:id="1195579305">
      <w:bodyDiv w:val="1"/>
      <w:marLeft w:val="0"/>
      <w:marRight w:val="0"/>
      <w:marTop w:val="0"/>
      <w:marBottom w:val="0"/>
      <w:divBdr>
        <w:top w:val="none" w:sz="0" w:space="0" w:color="auto"/>
        <w:left w:val="none" w:sz="0" w:space="0" w:color="auto"/>
        <w:bottom w:val="none" w:sz="0" w:space="0" w:color="auto"/>
        <w:right w:val="none" w:sz="0" w:space="0" w:color="auto"/>
      </w:divBdr>
    </w:div>
    <w:div w:id="1321881561">
      <w:bodyDiv w:val="1"/>
      <w:marLeft w:val="0"/>
      <w:marRight w:val="0"/>
      <w:marTop w:val="0"/>
      <w:marBottom w:val="0"/>
      <w:divBdr>
        <w:top w:val="none" w:sz="0" w:space="0" w:color="auto"/>
        <w:left w:val="none" w:sz="0" w:space="0" w:color="auto"/>
        <w:bottom w:val="none" w:sz="0" w:space="0" w:color="auto"/>
        <w:right w:val="none" w:sz="0" w:space="0" w:color="auto"/>
      </w:divBdr>
    </w:div>
    <w:div w:id="1338532750">
      <w:bodyDiv w:val="1"/>
      <w:marLeft w:val="0"/>
      <w:marRight w:val="0"/>
      <w:marTop w:val="0"/>
      <w:marBottom w:val="0"/>
      <w:divBdr>
        <w:top w:val="none" w:sz="0" w:space="0" w:color="auto"/>
        <w:left w:val="none" w:sz="0" w:space="0" w:color="auto"/>
        <w:bottom w:val="none" w:sz="0" w:space="0" w:color="auto"/>
        <w:right w:val="none" w:sz="0" w:space="0" w:color="auto"/>
      </w:divBdr>
    </w:div>
    <w:div w:id="1525360310">
      <w:bodyDiv w:val="1"/>
      <w:marLeft w:val="0"/>
      <w:marRight w:val="0"/>
      <w:marTop w:val="0"/>
      <w:marBottom w:val="0"/>
      <w:divBdr>
        <w:top w:val="none" w:sz="0" w:space="0" w:color="auto"/>
        <w:left w:val="none" w:sz="0" w:space="0" w:color="auto"/>
        <w:bottom w:val="none" w:sz="0" w:space="0" w:color="auto"/>
        <w:right w:val="none" w:sz="0" w:space="0" w:color="auto"/>
      </w:divBdr>
    </w:div>
    <w:div w:id="1720594460">
      <w:bodyDiv w:val="1"/>
      <w:marLeft w:val="0"/>
      <w:marRight w:val="0"/>
      <w:marTop w:val="0"/>
      <w:marBottom w:val="0"/>
      <w:divBdr>
        <w:top w:val="none" w:sz="0" w:space="0" w:color="auto"/>
        <w:left w:val="none" w:sz="0" w:space="0" w:color="auto"/>
        <w:bottom w:val="none" w:sz="0" w:space="0" w:color="auto"/>
        <w:right w:val="none" w:sz="0" w:space="0" w:color="auto"/>
      </w:divBdr>
    </w:div>
    <w:div w:id="1807502803">
      <w:bodyDiv w:val="1"/>
      <w:marLeft w:val="0"/>
      <w:marRight w:val="0"/>
      <w:marTop w:val="0"/>
      <w:marBottom w:val="0"/>
      <w:divBdr>
        <w:top w:val="none" w:sz="0" w:space="0" w:color="auto"/>
        <w:left w:val="none" w:sz="0" w:space="0" w:color="auto"/>
        <w:bottom w:val="none" w:sz="0" w:space="0" w:color="auto"/>
        <w:right w:val="none" w:sz="0" w:space="0" w:color="auto"/>
      </w:divBdr>
    </w:div>
    <w:div w:id="190502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hyperlink" Target="https://pkproductions.sharepoint.com/sites/TradeMarkRobery/Shared%20Documents/Forms/AllItems.aspx?id=%2Fsites%2FTradeMarkRobery%2FShared%20Documents%2FCFI%2FMemos%20and%20Reports%2FReview%20Memo%20Template%2FValuation%20Methodologies&amp;p=true&amp;ga=1" TargetMode="External"/><Relationship Id="rId17" Type="http://schemas.openxmlformats.org/officeDocument/2006/relationships/header" Target="header1.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 Id="rId22"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kproductions.sharepoint.com/sites/TradeMarkRobery/Shared%20Documents/Forms/AllItems.aspx?id=%2Fsites%2FTradeMarkRobery%2FShared%20Documents%2FCFI%2FMemos%20and%20Reports%2FReview%20Memo%20Template%2FValuation%20Methodologies&amp;p=true&amp;ga=1" TargetMode="Externa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D53BCE209D543B9BEF0C949697BCDA0"/>
        <w:category>
          <w:name w:val="General"/>
          <w:gallery w:val="placeholder"/>
        </w:category>
        <w:types>
          <w:type w:val="bbPlcHdr"/>
        </w:types>
        <w:behaviors>
          <w:behavior w:val="content"/>
        </w:behaviors>
        <w:guid w:val="{5C99898B-2CA1-456B-A5C9-DEA438FCFBD9}"/>
      </w:docPartPr>
      <w:docPartBody>
        <w:p w:rsidR="00B5062C" w:rsidRDefault="00AA0F62" w:rsidP="00AA0F62">
          <w:pPr>
            <w:pStyle w:val="9D53BCE209D543B9BEF0C949697BCDA02"/>
          </w:pPr>
          <w:r w:rsidRPr="00BD5AF5">
            <w:rPr>
              <w:b/>
              <w:bCs/>
              <w:color w:val="0000FF"/>
              <w:szCs w:val="18"/>
            </w:rPr>
            <w:t>[NAME]</w:t>
          </w:r>
        </w:p>
      </w:docPartBody>
    </w:docPart>
    <w:docPart>
      <w:docPartPr>
        <w:name w:val="F7051F14BB974DB48A415E065C6D28ED"/>
        <w:category>
          <w:name w:val="General"/>
          <w:gallery w:val="placeholder"/>
        </w:category>
        <w:types>
          <w:type w:val="bbPlcHdr"/>
        </w:types>
        <w:behaviors>
          <w:behavior w:val="content"/>
        </w:behaviors>
        <w:guid w:val="{25BD4827-22C7-42CC-A372-10B285240D9F}"/>
      </w:docPartPr>
      <w:docPartBody>
        <w:p w:rsidR="00B5062C" w:rsidRDefault="00AA0F62" w:rsidP="00AA0F62">
          <w:pPr>
            <w:pStyle w:val="F7051F14BB974DB48A415E065C6D28ED2"/>
          </w:pPr>
          <w:r w:rsidRPr="00BD5AF5">
            <w:rPr>
              <w:b/>
              <w:bCs/>
              <w:color w:val="0000FF"/>
              <w:szCs w:val="18"/>
            </w:rPr>
            <w:t>[NAME]</w:t>
          </w:r>
        </w:p>
      </w:docPartBody>
    </w:docPart>
    <w:docPart>
      <w:docPartPr>
        <w:name w:val="FB04F5C0698049A982485ABC78FB751F"/>
        <w:category>
          <w:name w:val="General"/>
          <w:gallery w:val="placeholder"/>
        </w:category>
        <w:types>
          <w:type w:val="bbPlcHdr"/>
        </w:types>
        <w:behaviors>
          <w:behavior w:val="content"/>
        </w:behaviors>
        <w:guid w:val="{D0D2F696-5B15-48DE-BB0C-6108EC9F773E}"/>
      </w:docPartPr>
      <w:docPartBody>
        <w:p w:rsidR="00B5062C" w:rsidRDefault="00AA0F62" w:rsidP="00AA0F62">
          <w:pPr>
            <w:pStyle w:val="FB04F5C0698049A982485ABC78FB751F2"/>
          </w:pPr>
          <w:r w:rsidRPr="00895FBB">
            <w:rPr>
              <w:rStyle w:val="PlaceholderText"/>
              <w:b/>
              <w:bCs/>
              <w:color w:val="0000FF"/>
            </w:rPr>
            <w:t>[</w:t>
          </w:r>
          <w:r w:rsidRPr="00D127D8">
            <w:rPr>
              <w:rStyle w:val="PlaceholderText"/>
              <w:b/>
              <w:bCs/>
              <w:color w:val="0000FF"/>
            </w:rPr>
            <w:t>DATE</w:t>
          </w:r>
          <w:r w:rsidRPr="00895FBB">
            <w:rPr>
              <w:rStyle w:val="PlaceholderText"/>
              <w:b/>
              <w:bCs/>
              <w:color w:val="0000FF"/>
            </w:rPr>
            <w:t>]</w:t>
          </w:r>
        </w:p>
      </w:docPartBody>
    </w:docPart>
    <w:docPart>
      <w:docPartPr>
        <w:name w:val="DA56CAE71ABE40FE9A1C80713A3B6D30"/>
        <w:category>
          <w:name w:val="General"/>
          <w:gallery w:val="placeholder"/>
        </w:category>
        <w:types>
          <w:type w:val="bbPlcHdr"/>
        </w:types>
        <w:behaviors>
          <w:behavior w:val="content"/>
        </w:behaviors>
        <w:guid w:val="{AF25E643-A13B-44B7-8336-895C2447F92E}"/>
      </w:docPartPr>
      <w:docPartBody>
        <w:p w:rsidR="00B5062C" w:rsidRDefault="00AA0F62" w:rsidP="00AA0F62">
          <w:pPr>
            <w:pStyle w:val="DA56CAE71ABE40FE9A1C80713A3B6D302"/>
          </w:pPr>
          <w:r w:rsidRPr="00BD5AF5">
            <w:rPr>
              <w:b/>
              <w:bCs/>
              <w:color w:val="0000FF"/>
              <w:szCs w:val="18"/>
            </w:rPr>
            <w:t>[</w:t>
          </w:r>
          <w:r>
            <w:rPr>
              <w:b/>
              <w:bCs/>
              <w:color w:val="0000FF"/>
              <w:szCs w:val="18"/>
            </w:rPr>
            <w:t>#,###</w:t>
          </w:r>
          <w:r w:rsidRPr="00BD5AF5">
            <w:rPr>
              <w:b/>
              <w:bCs/>
              <w:color w:val="0000FF"/>
              <w:szCs w:val="18"/>
            </w:rPr>
            <w:t>]</w:t>
          </w:r>
        </w:p>
      </w:docPartBody>
    </w:docPart>
    <w:docPart>
      <w:docPartPr>
        <w:name w:val="CF4AB8A61A714325B8B47FB35CF80934"/>
        <w:category>
          <w:name w:val="General"/>
          <w:gallery w:val="placeholder"/>
        </w:category>
        <w:types>
          <w:type w:val="bbPlcHdr"/>
        </w:types>
        <w:behaviors>
          <w:behavior w:val="content"/>
        </w:behaviors>
        <w:guid w:val="{F52F5E42-05C7-4EBD-9919-460D62C04DB0}"/>
      </w:docPartPr>
      <w:docPartBody>
        <w:p w:rsidR="00B5062C" w:rsidRDefault="00AA0F62" w:rsidP="00AA0F62">
          <w:pPr>
            <w:pStyle w:val="CF4AB8A61A714325B8B47FB35CF809342"/>
          </w:pPr>
          <w:r w:rsidRPr="00BD5AF5">
            <w:rPr>
              <w:b/>
              <w:bCs/>
              <w:color w:val="0000FF"/>
              <w:szCs w:val="18"/>
            </w:rPr>
            <w:t>[</w:t>
          </w:r>
          <w:r>
            <w:rPr>
              <w:b/>
              <w:bCs/>
              <w:color w:val="0000FF"/>
              <w:szCs w:val="18"/>
            </w:rPr>
            <w:t>NAME</w:t>
          </w:r>
          <w:r w:rsidRPr="00BD5AF5">
            <w:rPr>
              <w:b/>
              <w:bCs/>
              <w:color w:val="0000FF"/>
              <w:szCs w:val="18"/>
            </w:rPr>
            <w:t>]</w:t>
          </w:r>
        </w:p>
      </w:docPartBody>
    </w:docPart>
    <w:docPart>
      <w:docPartPr>
        <w:name w:val="ADC7D85B072640918B5CC2CEDC6CC923"/>
        <w:category>
          <w:name w:val="General"/>
          <w:gallery w:val="placeholder"/>
        </w:category>
        <w:types>
          <w:type w:val="bbPlcHdr"/>
        </w:types>
        <w:behaviors>
          <w:behavior w:val="content"/>
        </w:behaviors>
        <w:guid w:val="{FD09291E-620E-457D-800C-6F4A9E1B8D65}"/>
      </w:docPartPr>
      <w:docPartBody>
        <w:p w:rsidR="00B5062C" w:rsidRDefault="00AA0F62" w:rsidP="00AA0F62">
          <w:pPr>
            <w:pStyle w:val="ADC7D85B072640918B5CC2CEDC6CC9232"/>
          </w:pPr>
          <w:r w:rsidRPr="00BD5AF5">
            <w:rPr>
              <w:b/>
              <w:bCs/>
              <w:color w:val="0000FF"/>
              <w:szCs w:val="18"/>
            </w:rPr>
            <w:t>[</w:t>
          </w:r>
          <w:r>
            <w:rPr>
              <w:b/>
              <w:bCs/>
              <w:color w:val="0000FF"/>
              <w:szCs w:val="18"/>
            </w:rPr>
            <w:t>NAME</w:t>
          </w:r>
          <w:r w:rsidRPr="00BD5AF5">
            <w:rPr>
              <w:b/>
              <w:bCs/>
              <w:color w:val="0000FF"/>
              <w:szCs w:val="18"/>
            </w:rPr>
            <w:t>]</w:t>
          </w:r>
        </w:p>
      </w:docPartBody>
    </w:docPart>
    <w:docPart>
      <w:docPartPr>
        <w:name w:val="3FEBF429EFF34CF8B0E2D844DFB64258"/>
        <w:category>
          <w:name w:val="General"/>
          <w:gallery w:val="placeholder"/>
        </w:category>
        <w:types>
          <w:type w:val="bbPlcHdr"/>
        </w:types>
        <w:behaviors>
          <w:behavior w:val="content"/>
        </w:behaviors>
        <w:guid w:val="{A9F73B7D-183A-4A8B-909F-0DDA9B7A6C5F}"/>
      </w:docPartPr>
      <w:docPartBody>
        <w:p w:rsidR="00B5062C" w:rsidRDefault="00AA0F62" w:rsidP="00AA0F62">
          <w:pPr>
            <w:pStyle w:val="3FEBF429EFF34CF8B0E2D844DFB642582"/>
          </w:pPr>
          <w:r w:rsidRPr="00BD5AF5">
            <w:rPr>
              <w:b/>
              <w:bCs/>
              <w:color w:val="0000FF"/>
              <w:szCs w:val="18"/>
            </w:rPr>
            <w:t>[</w:t>
          </w:r>
          <w:r>
            <w:rPr>
              <w:b/>
              <w:bCs/>
              <w:color w:val="0000FF"/>
              <w:szCs w:val="18"/>
            </w:rPr>
            <w:t>TITLE</w:t>
          </w:r>
          <w:r w:rsidRPr="00BD5AF5">
            <w:rPr>
              <w:b/>
              <w:bCs/>
              <w:color w:val="0000FF"/>
              <w:szCs w:val="18"/>
            </w:rPr>
            <w:t>]</w:t>
          </w:r>
        </w:p>
      </w:docPartBody>
    </w:docPart>
    <w:docPart>
      <w:docPartPr>
        <w:name w:val="D81D1F119268448D89DB79EA5193EB87"/>
        <w:category>
          <w:name w:val="General"/>
          <w:gallery w:val="placeholder"/>
        </w:category>
        <w:types>
          <w:type w:val="bbPlcHdr"/>
        </w:types>
        <w:behaviors>
          <w:behavior w:val="content"/>
        </w:behaviors>
        <w:guid w:val="{C415410B-D092-4EC4-8F24-331D25066780}"/>
      </w:docPartPr>
      <w:docPartBody>
        <w:p w:rsidR="00B5062C" w:rsidRDefault="00AA0F62" w:rsidP="00AA0F62">
          <w:pPr>
            <w:pStyle w:val="D81D1F119268448D89DB79EA5193EB872"/>
          </w:pPr>
          <w:r w:rsidRPr="00D0415C">
            <w:rPr>
              <w:rStyle w:val="PlaceholderText"/>
              <w:b/>
              <w:bCs/>
              <w:color w:val="0000FF"/>
              <w:sz w:val="14"/>
              <w:szCs w:val="14"/>
            </w:rPr>
            <w:t>[DATE]</w:t>
          </w:r>
        </w:p>
      </w:docPartBody>
    </w:docPart>
    <w:docPart>
      <w:docPartPr>
        <w:name w:val="A35B3D54AFF94D55B13F055AC20E69D8"/>
        <w:category>
          <w:name w:val="General"/>
          <w:gallery w:val="placeholder"/>
        </w:category>
        <w:types>
          <w:type w:val="bbPlcHdr"/>
        </w:types>
        <w:behaviors>
          <w:behavior w:val="content"/>
        </w:behaviors>
        <w:guid w:val="{49EA8BBA-CD88-490C-890D-653553DF4958}"/>
      </w:docPartPr>
      <w:docPartBody>
        <w:p w:rsidR="00EB09BE" w:rsidRDefault="00AA0F62" w:rsidP="00AA0F62">
          <w:pPr>
            <w:pStyle w:val="A35B3D54AFF94D55B13F055AC20E69D82"/>
          </w:pPr>
          <w:r w:rsidRPr="00995FE6">
            <w:rPr>
              <w:rFonts w:asciiTheme="majorHAnsi" w:hAnsiTheme="majorHAnsi" w:cstheme="majorHAnsi"/>
              <w:color w:val="0000FF"/>
              <w:szCs w:val="18"/>
            </w:rPr>
            <w:t>[Select One]</w:t>
          </w:r>
        </w:p>
      </w:docPartBody>
    </w:docPart>
    <w:docPart>
      <w:docPartPr>
        <w:name w:val="D639F88878BC4FF999C0E72BAE748224"/>
        <w:category>
          <w:name w:val="General"/>
          <w:gallery w:val="placeholder"/>
        </w:category>
        <w:types>
          <w:type w:val="bbPlcHdr"/>
        </w:types>
        <w:behaviors>
          <w:behavior w:val="content"/>
        </w:behaviors>
        <w:guid w:val="{7A22B0F9-AEC2-4989-BE87-D87528BF9108}"/>
      </w:docPartPr>
      <w:docPartBody>
        <w:p w:rsidR="00EB09BE" w:rsidRDefault="00AA0F62" w:rsidP="00AA0F62">
          <w:pPr>
            <w:pStyle w:val="D639F88878BC4FF999C0E72BAE7482242"/>
          </w:pPr>
          <w:r w:rsidRPr="00995FE6">
            <w:rPr>
              <w:rFonts w:asciiTheme="majorHAnsi" w:hAnsiTheme="majorHAnsi" w:cstheme="majorHAnsi"/>
              <w:color w:val="0000FF"/>
              <w:szCs w:val="18"/>
            </w:rPr>
            <w:t>[Select One]</w:t>
          </w:r>
        </w:p>
      </w:docPartBody>
    </w:docPart>
    <w:docPart>
      <w:docPartPr>
        <w:name w:val="ACD17CB70E174081A36A75DBE9F4AA5D"/>
        <w:category>
          <w:name w:val="General"/>
          <w:gallery w:val="placeholder"/>
        </w:category>
        <w:types>
          <w:type w:val="bbPlcHdr"/>
        </w:types>
        <w:behaviors>
          <w:behavior w:val="content"/>
        </w:behaviors>
        <w:guid w:val="{8D6B2881-8EB8-446D-B16F-314C7F50B823}"/>
      </w:docPartPr>
      <w:docPartBody>
        <w:p w:rsidR="00EB09BE" w:rsidRDefault="00AA0F62" w:rsidP="00AA0F62">
          <w:pPr>
            <w:pStyle w:val="ACD17CB70E174081A36A75DBE9F4AA5D2"/>
          </w:pPr>
          <w:r w:rsidRPr="00995FE6">
            <w:rPr>
              <w:rFonts w:asciiTheme="majorHAnsi" w:hAnsiTheme="majorHAnsi" w:cstheme="majorHAnsi"/>
              <w:color w:val="0000FF"/>
              <w:szCs w:val="18"/>
            </w:rPr>
            <w:t>[Select One]</w:t>
          </w:r>
        </w:p>
      </w:docPartBody>
    </w:docPart>
    <w:docPart>
      <w:docPartPr>
        <w:name w:val="E5DCDF3D10A6494889E9665E70546EBF"/>
        <w:category>
          <w:name w:val="General"/>
          <w:gallery w:val="placeholder"/>
        </w:category>
        <w:types>
          <w:type w:val="bbPlcHdr"/>
        </w:types>
        <w:behaviors>
          <w:behavior w:val="content"/>
        </w:behaviors>
        <w:guid w:val="{19B286A7-D2D3-4421-955B-1055FA0B878C}"/>
      </w:docPartPr>
      <w:docPartBody>
        <w:p w:rsidR="00223947" w:rsidRDefault="00AA0F62" w:rsidP="00AA0F62">
          <w:pPr>
            <w:pStyle w:val="E5DCDF3D10A6494889E9665E70546EBF2"/>
          </w:pPr>
          <w:r w:rsidRPr="00925FDF">
            <w:rPr>
              <w:color w:val="0000FF"/>
            </w:rPr>
            <w:t>[</w:t>
          </w:r>
          <w:r w:rsidRPr="00925FDF">
            <w:rPr>
              <w:rStyle w:val="PlaceholderText"/>
              <w:color w:val="0000FF"/>
            </w:rPr>
            <w:t>Choose an item</w:t>
          </w:r>
          <w:r>
            <w:rPr>
              <w:rStyle w:val="PlaceholderText"/>
              <w:color w:val="0000FF"/>
            </w:rPr>
            <w:t xml:space="preserve"> or delete]</w:t>
          </w:r>
        </w:p>
      </w:docPartBody>
    </w:docPart>
    <w:docPart>
      <w:docPartPr>
        <w:name w:val="57D0BF5A85FD4B0DB6F58EFB079438C3"/>
        <w:category>
          <w:name w:val="General"/>
          <w:gallery w:val="placeholder"/>
        </w:category>
        <w:types>
          <w:type w:val="bbPlcHdr"/>
        </w:types>
        <w:behaviors>
          <w:behavior w:val="content"/>
        </w:behaviors>
        <w:guid w:val="{86E55EEC-D833-4C0D-8862-70D7090B48B8}"/>
      </w:docPartPr>
      <w:docPartBody>
        <w:p w:rsidR="00223947" w:rsidRDefault="00AA0F62" w:rsidP="00AA0F62">
          <w:pPr>
            <w:pStyle w:val="57D0BF5A85FD4B0DB6F58EFB079438C32"/>
          </w:pPr>
          <w:r w:rsidRPr="00550507">
            <w:rPr>
              <w:b/>
              <w:bCs/>
              <w:color w:val="0000FF"/>
              <w:sz w:val="14"/>
              <w:szCs w:val="14"/>
            </w:rPr>
            <w:t>[VALUE]</w:t>
          </w:r>
        </w:p>
      </w:docPartBody>
    </w:docPart>
    <w:docPart>
      <w:docPartPr>
        <w:name w:val="318527BE6A4B41A3AFF2169C95E65F86"/>
        <w:category>
          <w:name w:val="General"/>
          <w:gallery w:val="placeholder"/>
        </w:category>
        <w:types>
          <w:type w:val="bbPlcHdr"/>
        </w:types>
        <w:behaviors>
          <w:behavior w:val="content"/>
        </w:behaviors>
        <w:guid w:val="{1D715766-8FE9-436C-986B-EBEB7AEE8683}"/>
      </w:docPartPr>
      <w:docPartBody>
        <w:p w:rsidR="00223947" w:rsidRDefault="00AA0F62" w:rsidP="00AA0F62">
          <w:pPr>
            <w:pStyle w:val="318527BE6A4B41A3AFF2169C95E65F862"/>
          </w:pPr>
          <w:r w:rsidRPr="00550507">
            <w:rPr>
              <w:b/>
              <w:bCs/>
              <w:color w:val="0000FF"/>
              <w:sz w:val="14"/>
              <w:szCs w:val="14"/>
            </w:rPr>
            <w:t>[VALUE]</w:t>
          </w:r>
        </w:p>
      </w:docPartBody>
    </w:docPart>
    <w:docPart>
      <w:docPartPr>
        <w:name w:val="4324975508A344A4852E88925FEB1FFD"/>
        <w:category>
          <w:name w:val="General"/>
          <w:gallery w:val="placeholder"/>
        </w:category>
        <w:types>
          <w:type w:val="bbPlcHdr"/>
        </w:types>
        <w:behaviors>
          <w:behavior w:val="content"/>
        </w:behaviors>
        <w:guid w:val="{5694303F-9FD9-4902-8623-2804CEF4589A}"/>
      </w:docPartPr>
      <w:docPartBody>
        <w:p w:rsidR="00223947" w:rsidRDefault="00AA0F62" w:rsidP="00AA0F62">
          <w:pPr>
            <w:pStyle w:val="4324975508A344A4852E88925FEB1FFD2"/>
          </w:pPr>
          <w:r w:rsidRPr="00D24349">
            <w:rPr>
              <w:b/>
              <w:bCs/>
              <w:color w:val="0000FF"/>
            </w:rPr>
            <w:t>[Select One]</w:t>
          </w:r>
        </w:p>
      </w:docPartBody>
    </w:docPart>
    <w:docPart>
      <w:docPartPr>
        <w:name w:val="D5D141E0C3154798B996C413B7664732"/>
        <w:category>
          <w:name w:val="General"/>
          <w:gallery w:val="placeholder"/>
        </w:category>
        <w:types>
          <w:type w:val="bbPlcHdr"/>
        </w:types>
        <w:behaviors>
          <w:behavior w:val="content"/>
        </w:behaviors>
        <w:guid w:val="{A24DEA85-69E8-450B-99CE-A1D53FF67F99}"/>
      </w:docPartPr>
      <w:docPartBody>
        <w:p w:rsidR="003B5C9B" w:rsidRDefault="00AA0F62" w:rsidP="00AA0F62">
          <w:pPr>
            <w:pStyle w:val="D5D141E0C3154798B996C413B76647322"/>
          </w:pPr>
          <w:r w:rsidRPr="000B42BF">
            <w:rPr>
              <w:b/>
              <w:bCs/>
              <w:color w:val="0000FF"/>
            </w:rPr>
            <w:t xml:space="preserve">[USE CFI MEMO TOOL TO </w:t>
          </w:r>
          <w:r>
            <w:rPr>
              <w:b/>
              <w:bCs/>
              <w:color w:val="0000FF"/>
            </w:rPr>
            <w:t xml:space="preserve">DETERMINE IF MORE SHOULD BE ADDED </w:t>
          </w:r>
          <w:r w:rsidRPr="000B42BF">
            <w:rPr>
              <w:b/>
              <w:bCs/>
              <w:color w:val="0000FF"/>
            </w:rPr>
            <w:t>HERE]</w:t>
          </w:r>
        </w:p>
      </w:docPartBody>
    </w:docPart>
    <w:docPart>
      <w:docPartPr>
        <w:name w:val="D9909A41817F448D9B78E6AD2564DD3F"/>
        <w:category>
          <w:name w:val="General"/>
          <w:gallery w:val="placeholder"/>
        </w:category>
        <w:types>
          <w:type w:val="bbPlcHdr"/>
        </w:types>
        <w:behaviors>
          <w:behavior w:val="content"/>
        </w:behaviors>
        <w:guid w:val="{4204C4FB-19B9-43C5-BB40-14055D751C3F}"/>
      </w:docPartPr>
      <w:docPartBody>
        <w:p w:rsidR="00AF4245" w:rsidRDefault="00AA0F62" w:rsidP="00AA0F62">
          <w:pPr>
            <w:pStyle w:val="D9909A41817F448D9B78E6AD2564DD3F2"/>
          </w:pPr>
          <w:r w:rsidRPr="00925FDF">
            <w:rPr>
              <w:color w:val="0000FF"/>
            </w:rPr>
            <w:t>[</w:t>
          </w:r>
          <w:r w:rsidRPr="00925FDF">
            <w:rPr>
              <w:rStyle w:val="PlaceholderText"/>
              <w:color w:val="0000FF"/>
            </w:rPr>
            <w:t>Choose an item</w:t>
          </w:r>
          <w:r>
            <w:rPr>
              <w:rStyle w:val="PlaceholderText"/>
              <w:color w:val="0000FF"/>
            </w:rPr>
            <w:t xml:space="preserve"> or delete]</w:t>
          </w:r>
        </w:p>
      </w:docPartBody>
    </w:docPart>
    <w:docPart>
      <w:docPartPr>
        <w:name w:val="3E7DF3BF41E54C2BB3E685CBC8FC5D7F"/>
        <w:category>
          <w:name w:val="General"/>
          <w:gallery w:val="placeholder"/>
        </w:category>
        <w:types>
          <w:type w:val="bbPlcHdr"/>
        </w:types>
        <w:behaviors>
          <w:behavior w:val="content"/>
        </w:behaviors>
        <w:guid w:val="{EEA0BBC8-17BF-4AF5-9896-90AD942078B9}"/>
      </w:docPartPr>
      <w:docPartBody>
        <w:p w:rsidR="00AA0F62" w:rsidRDefault="00AA0F62" w:rsidP="006E3704">
          <w:pPr>
            <w:keepNext/>
            <w:rPr>
              <w:rStyle w:val="PlaceholderText"/>
              <w:b/>
              <w:bCs/>
              <w:color w:val="0000FF"/>
            </w:rPr>
          </w:pPr>
          <w:r w:rsidRPr="00380993">
            <w:rPr>
              <w:rStyle w:val="PlaceholderText"/>
              <w:b/>
              <w:bCs/>
              <w:color w:val="0000FF"/>
            </w:rPr>
            <w:t xml:space="preserve">[Insert </w:t>
          </w:r>
          <w:r>
            <w:rPr>
              <w:rStyle w:val="PlaceholderText"/>
              <w:b/>
              <w:bCs/>
              <w:color w:val="0000FF"/>
            </w:rPr>
            <w:t xml:space="preserve">the high-level description of the </w:t>
          </w:r>
          <w:r w:rsidRPr="00380993">
            <w:rPr>
              <w:rStyle w:val="PlaceholderText"/>
              <w:b/>
              <w:bCs/>
              <w:color w:val="0000FF"/>
            </w:rPr>
            <w:t xml:space="preserve">Valuation Technique / Methodology </w:t>
          </w:r>
          <w:r>
            <w:rPr>
              <w:rStyle w:val="PlaceholderText"/>
              <w:b/>
              <w:bCs/>
              <w:color w:val="0000FF"/>
            </w:rPr>
            <w:t xml:space="preserve">that MVG used. This will likely be a copy/paste of the description of the Technique / Methodology that the VS used. Alternatively, this can be sourced </w:t>
          </w:r>
          <w:r w:rsidRPr="00380993">
            <w:rPr>
              <w:rStyle w:val="PlaceholderText"/>
              <w:b/>
              <w:bCs/>
              <w:color w:val="0000FF"/>
            </w:rPr>
            <w:t xml:space="preserve">from </w:t>
          </w:r>
          <w:hyperlink r:id="rId5" w:history="1">
            <w:r w:rsidRPr="00380993">
              <w:rPr>
                <w:rStyle w:val="Hyperlink"/>
                <w:b/>
                <w:bCs/>
              </w:rPr>
              <w:t>Templates</w:t>
            </w:r>
          </w:hyperlink>
          <w:r w:rsidRPr="00380993">
            <w:rPr>
              <w:rStyle w:val="PlaceholderText"/>
              <w:b/>
              <w:bCs/>
              <w:color w:val="0000FF"/>
            </w:rPr>
            <w:t>,</w:t>
          </w:r>
          <w:r>
            <w:rPr>
              <w:rStyle w:val="PlaceholderText"/>
              <w:b/>
              <w:bCs/>
              <w:color w:val="0000FF"/>
            </w:rPr>
            <w:t xml:space="preserve"> possibly from the CFI Memo Tool,</w:t>
          </w:r>
          <w:r w:rsidRPr="00380993">
            <w:rPr>
              <w:rStyle w:val="PlaceholderText"/>
              <w:b/>
              <w:bCs/>
              <w:color w:val="0000FF"/>
            </w:rPr>
            <w:t xml:space="preserve"> or </w:t>
          </w:r>
          <w:r>
            <w:rPr>
              <w:rStyle w:val="PlaceholderText"/>
              <w:b/>
              <w:bCs/>
              <w:color w:val="0000FF"/>
            </w:rPr>
            <w:t xml:space="preserve">the user can </w:t>
          </w:r>
          <w:r w:rsidRPr="00380993">
            <w:rPr>
              <w:rStyle w:val="PlaceholderText"/>
              <w:b/>
              <w:bCs/>
              <w:color w:val="0000FF"/>
            </w:rPr>
            <w:t xml:space="preserve">write </w:t>
          </w:r>
          <w:r>
            <w:rPr>
              <w:rStyle w:val="PlaceholderText"/>
              <w:b/>
              <w:bCs/>
              <w:color w:val="0000FF"/>
            </w:rPr>
            <w:t xml:space="preserve">their </w:t>
          </w:r>
          <w:r w:rsidRPr="00380993">
            <w:rPr>
              <w:rStyle w:val="PlaceholderText"/>
              <w:b/>
              <w:bCs/>
              <w:color w:val="0000FF"/>
            </w:rPr>
            <w:t>own</w:t>
          </w:r>
          <w:r>
            <w:rPr>
              <w:rStyle w:val="PlaceholderText"/>
              <w:b/>
              <w:bCs/>
              <w:color w:val="0000FF"/>
            </w:rPr>
            <w:t>.</w:t>
          </w:r>
        </w:p>
        <w:p w:rsidR="00AA0F62" w:rsidRDefault="00AA0F62" w:rsidP="006E3704">
          <w:pPr>
            <w:keepNext/>
            <w:rPr>
              <w:rStyle w:val="PlaceholderText"/>
              <w:b/>
              <w:bCs/>
              <w:color w:val="0000FF"/>
            </w:rPr>
          </w:pPr>
        </w:p>
        <w:p w:rsidR="00AA0F62" w:rsidRDefault="00AA0F62" w:rsidP="006E3704">
          <w:pPr>
            <w:keepNext/>
            <w:rPr>
              <w:rStyle w:val="PlaceholderText"/>
              <w:b/>
              <w:bCs/>
              <w:color w:val="0000FF"/>
            </w:rPr>
          </w:pPr>
          <w:r w:rsidRPr="000D5F9E">
            <w:rPr>
              <w:rStyle w:val="PlaceholderText"/>
              <w:b/>
              <w:bCs/>
              <w:color w:val="FF0000"/>
            </w:rPr>
            <w:t>NOTE:</w:t>
          </w:r>
          <w:r>
            <w:rPr>
              <w:rStyle w:val="PlaceholderText"/>
              <w:b/>
              <w:bCs/>
              <w:color w:val="0000FF"/>
            </w:rPr>
            <w:t xml:space="preserve"> </w:t>
          </w:r>
          <w:r w:rsidRPr="000D5F9E">
            <w:rPr>
              <w:rStyle w:val="PlaceholderText"/>
              <w:color w:val="FF0000"/>
            </w:rPr>
            <w:t xml:space="preserve">MVG should not use the statement “MVG used the same Valuation Technique as the Valuation Specialist” as </w:t>
          </w:r>
          <w:r>
            <w:rPr>
              <w:rStyle w:val="PlaceholderText"/>
              <w:color w:val="FF0000"/>
            </w:rPr>
            <w:t xml:space="preserve">the PCAOB </w:t>
          </w:r>
          <w:r w:rsidRPr="000D5F9E">
            <w:rPr>
              <w:rStyle w:val="PlaceholderText"/>
              <w:color w:val="FF0000"/>
            </w:rPr>
            <w:t xml:space="preserve">could </w:t>
          </w:r>
          <w:r>
            <w:rPr>
              <w:rStyle w:val="PlaceholderText"/>
              <w:color w:val="FF0000"/>
            </w:rPr>
            <w:t xml:space="preserve">interpret that as meaning that </w:t>
          </w:r>
          <w:r w:rsidRPr="000D5F9E">
            <w:rPr>
              <w:rStyle w:val="PlaceholderText"/>
              <w:color w:val="FF0000"/>
            </w:rPr>
            <w:t xml:space="preserve">MVG did not independently select the Valuation Technique / Methodology </w:t>
          </w:r>
          <w:r>
            <w:rPr>
              <w:rStyle w:val="PlaceholderText"/>
              <w:color w:val="FF0000"/>
            </w:rPr>
            <w:t>used</w:t>
          </w:r>
          <w:r w:rsidRPr="000D5F9E">
            <w:rPr>
              <w:rStyle w:val="PlaceholderText"/>
              <w:color w:val="FF0000"/>
            </w:rPr>
            <w:t>.</w:t>
          </w:r>
        </w:p>
        <w:p w:rsidR="00AA0F62" w:rsidRDefault="00AA0F62" w:rsidP="006E3704">
          <w:pPr>
            <w:keepNext/>
            <w:rPr>
              <w:rStyle w:val="PlaceholderText"/>
              <w:b/>
              <w:bCs/>
              <w:color w:val="0000FF"/>
            </w:rPr>
          </w:pPr>
        </w:p>
        <w:p w:rsidR="00AA0F62" w:rsidRDefault="00AA0F62" w:rsidP="006E3704">
          <w:pPr>
            <w:keepNext/>
            <w:rPr>
              <w:rStyle w:val="PlaceholderText"/>
              <w:b/>
              <w:bCs/>
              <w:color w:val="0000FF"/>
            </w:rPr>
          </w:pPr>
          <w:r>
            <w:rPr>
              <w:rStyle w:val="PlaceholderText"/>
              <w:b/>
              <w:bCs/>
              <w:color w:val="0000FF"/>
            </w:rPr>
            <w:t>EXAMPLE:</w:t>
          </w:r>
        </w:p>
        <w:p w:rsidR="00AA0F62" w:rsidRDefault="00AA0F62" w:rsidP="006E3704">
          <w:pPr>
            <w:keepNext/>
            <w:rPr>
              <w:rStyle w:val="PlaceholderText"/>
              <w:b/>
              <w:bCs/>
              <w:color w:val="0000FF"/>
            </w:rPr>
          </w:pPr>
        </w:p>
        <w:p w:rsidR="00791CB9" w:rsidRDefault="00AA0F62" w:rsidP="00AA0F62">
          <w:pPr>
            <w:pStyle w:val="3E7DF3BF41E54C2BB3E685CBC8FC5D7F2"/>
          </w:pPr>
          <w:r>
            <w:rPr>
              <w:rStyle w:val="PlaceholderText"/>
              <w:b/>
              <w:bCs/>
              <w:color w:val="0000FF"/>
            </w:rPr>
            <w:t xml:space="preserve">MVG </w:t>
          </w:r>
          <w:r w:rsidRPr="007D5771">
            <w:rPr>
              <w:rStyle w:val="PlaceholderText"/>
              <w:b/>
              <w:bCs/>
              <w:color w:val="0000FF"/>
            </w:rPr>
            <w:t>relied upon a geometric Brownian motion (“GBM”) based Monte Carlo simulation (“MCS”) to simulate the underlying metric value and ultimately determine the fair value of the In Scope Items. An MCS is a method for iteratively evaluating a model based on one or more random numbers as inputs, which yields random possible paths for the underlying metric. GBM is the stochastic (random) process usually assumed for a financial asset or instrument. Under this process, the return on the asset in a small period of time is normally distributed and the returns in two nonoverlapping periods are independent. The value of the asset at a future time has a lognormal distribution.</w:t>
          </w:r>
          <w:r w:rsidRPr="00380993">
            <w:rPr>
              <w:rStyle w:val="PlaceholderText"/>
              <w:b/>
              <w:bCs/>
              <w:color w:val="0000FF"/>
            </w:rPr>
            <w:t>]</w:t>
          </w:r>
        </w:p>
      </w:docPartBody>
    </w:docPart>
    <w:docPart>
      <w:docPartPr>
        <w:name w:val="253257651A4844B7AA39EB7EE0C516B8"/>
        <w:category>
          <w:name w:val="General"/>
          <w:gallery w:val="placeholder"/>
        </w:category>
        <w:types>
          <w:type w:val="bbPlcHdr"/>
        </w:types>
        <w:behaviors>
          <w:behavior w:val="content"/>
        </w:behaviors>
        <w:guid w:val="{80C7283F-C617-41C6-973D-FAC8F416CE91}"/>
      </w:docPartPr>
      <w:docPartBody>
        <w:p w:rsidR="00AA0F62" w:rsidRDefault="00AA0F62" w:rsidP="007D47CC">
          <w:pPr>
            <w:rPr>
              <w:rStyle w:val="PlaceholderText"/>
              <w:b/>
              <w:bCs/>
              <w:color w:val="0000FF"/>
            </w:rPr>
          </w:pPr>
          <w:r>
            <w:rPr>
              <w:rStyle w:val="PlaceholderText"/>
              <w:b/>
              <w:bCs/>
              <w:color w:val="0000FF"/>
            </w:rPr>
            <w:t xml:space="preserve">[Outline how MVG implemented the selected Valuation Technique / Valuation Methodology in order to determine the fair value of the In Scope Items. This should include details about “non-input”-esque assumptions (stock price, strike price, term, etc.). For example: </w:t>
          </w:r>
        </w:p>
        <w:p w:rsidR="00AA0F62" w:rsidRDefault="00AA0F62" w:rsidP="007D47CC">
          <w:pPr>
            <w:rPr>
              <w:rStyle w:val="PlaceholderText"/>
              <w:b/>
              <w:bCs/>
              <w:color w:val="0000FF"/>
            </w:rPr>
          </w:pPr>
        </w:p>
        <w:p w:rsidR="00AA0F62" w:rsidRDefault="00AA0F62" w:rsidP="007D47CC">
          <w:pPr>
            <w:rPr>
              <w:rStyle w:val="PlaceholderText"/>
              <w:b/>
              <w:bCs/>
              <w:color w:val="0000FF"/>
            </w:rPr>
          </w:pPr>
          <w:r>
            <w:rPr>
              <w:rStyle w:val="PlaceholderText"/>
              <w:b/>
              <w:bCs/>
              <w:color w:val="0000FF"/>
            </w:rPr>
            <w:t>“It was assumed that the payments would be paid in cash / shares”, or</w:t>
          </w:r>
        </w:p>
        <w:p w:rsidR="00AA0F62" w:rsidRDefault="00AA0F62" w:rsidP="007D47CC">
          <w:pPr>
            <w:rPr>
              <w:rStyle w:val="PlaceholderText"/>
              <w:b/>
              <w:bCs/>
              <w:color w:val="0000FF"/>
            </w:rPr>
          </w:pPr>
        </w:p>
        <w:p w:rsidR="00AA0F62" w:rsidRDefault="00AA0F62" w:rsidP="007D47CC">
          <w:pPr>
            <w:rPr>
              <w:rStyle w:val="PlaceholderText"/>
              <w:b/>
              <w:bCs/>
              <w:color w:val="0000FF"/>
            </w:rPr>
          </w:pPr>
          <w:r>
            <w:rPr>
              <w:rStyle w:val="PlaceholderText"/>
              <w:b/>
              <w:bCs/>
              <w:color w:val="0000FF"/>
            </w:rPr>
            <w:t xml:space="preserve">“The </w:t>
          </w:r>
          <w:r w:rsidRPr="00965D5D">
            <w:rPr>
              <w:rStyle w:val="PlaceholderText"/>
              <w:b/>
              <w:bCs/>
              <w:color w:val="0000FF"/>
            </w:rPr>
            <w:t>20-</w:t>
          </w:r>
          <w:r>
            <w:rPr>
              <w:rStyle w:val="PlaceholderText"/>
              <w:b/>
              <w:bCs/>
              <w:color w:val="0000FF"/>
            </w:rPr>
            <w:t xml:space="preserve">consecutive-trading-days soft call </w:t>
          </w:r>
          <w:r w:rsidRPr="00965D5D">
            <w:rPr>
              <w:rStyle w:val="PlaceholderText"/>
              <w:b/>
              <w:bCs/>
              <w:color w:val="0000FF"/>
            </w:rPr>
            <w:t>conditio</w:t>
          </w:r>
          <w:r>
            <w:rPr>
              <w:rStyle w:val="PlaceholderText"/>
              <w:b/>
              <w:bCs/>
              <w:color w:val="0000FF"/>
            </w:rPr>
            <w:t xml:space="preserve">n was included in the lattice model by first running a MCS in order to determine </w:t>
          </w:r>
          <w:r w:rsidRPr="00DA6E34">
            <w:rPr>
              <w:rStyle w:val="PlaceholderText"/>
              <w:b/>
              <w:bCs/>
              <w:color w:val="0000FF"/>
            </w:rPr>
            <w:t xml:space="preserve">the median </w:t>
          </w:r>
          <w:r>
            <w:rPr>
              <w:rStyle w:val="PlaceholderText"/>
              <w:b/>
              <w:bCs/>
              <w:color w:val="0000FF"/>
            </w:rPr>
            <w:t xml:space="preserve">stock </w:t>
          </w:r>
          <w:r w:rsidRPr="00DA6E34">
            <w:rPr>
              <w:rStyle w:val="PlaceholderText"/>
              <w:b/>
              <w:bCs/>
              <w:color w:val="0000FF"/>
            </w:rPr>
            <w:t>price when</w:t>
          </w:r>
          <w:r>
            <w:rPr>
              <w:rStyle w:val="PlaceholderText"/>
              <w:b/>
              <w:bCs/>
              <w:color w:val="0000FF"/>
            </w:rPr>
            <w:t xml:space="preserve"> the vesting criteria was met…”</w:t>
          </w:r>
        </w:p>
        <w:p w:rsidR="00AA0F62" w:rsidRDefault="00AA0F62" w:rsidP="007D47CC"/>
        <w:p w:rsidR="00AA0F62" w:rsidRDefault="00AA0F62" w:rsidP="007D47CC">
          <w:pPr>
            <w:rPr>
              <w:rStyle w:val="PlaceholderText"/>
              <w:b/>
              <w:bCs/>
              <w:color w:val="0000FF"/>
            </w:rPr>
          </w:pPr>
          <w:r w:rsidRPr="0010139D">
            <w:rPr>
              <w:rStyle w:val="PlaceholderText"/>
              <w:b/>
              <w:bCs/>
              <w:color w:val="0000FF"/>
            </w:rPr>
            <w:t>EXAMPLE</w:t>
          </w:r>
          <w:r>
            <w:rPr>
              <w:rStyle w:val="PlaceholderText"/>
              <w:b/>
              <w:bCs/>
              <w:color w:val="0000FF"/>
            </w:rPr>
            <w:t>:</w:t>
          </w:r>
          <w:r w:rsidRPr="0010139D">
            <w:rPr>
              <w:rStyle w:val="PlaceholderText"/>
              <w:b/>
              <w:bCs/>
              <w:color w:val="0000FF"/>
            </w:rPr>
            <w:t xml:space="preserve"> </w:t>
          </w:r>
        </w:p>
        <w:p w:rsidR="00AA0F62" w:rsidRDefault="00AA0F62" w:rsidP="007D47CC">
          <w:pPr>
            <w:rPr>
              <w:rStyle w:val="PlaceholderText"/>
              <w:b/>
              <w:bCs/>
              <w:color w:val="0000FF"/>
            </w:rPr>
          </w:pPr>
        </w:p>
        <w:p w:rsidR="00791CB9" w:rsidRDefault="00AA0F62" w:rsidP="00AA0F62">
          <w:pPr>
            <w:pStyle w:val="253257651A4844B7AA39EB7EE0C516B82"/>
          </w:pPr>
          <w:r w:rsidRPr="0010139D">
            <w:rPr>
              <w:rStyle w:val="PlaceholderText"/>
              <w:b/>
              <w:bCs/>
              <w:color w:val="0000FF"/>
            </w:rPr>
            <w:t>The underlying metric value was simulated assuming GBM under a risk neutral framework for each period. In iterations in which it was determined to be economically advantageous for the holder of the In Scope Items to exercise, per the features of the In Scope Items outlined above, it was assumed that the holder exercised. The value resulting from exercise was then discounted to present value using a risk-free rate. In iterations where it was determined that it would not be economically advantageous for the holder to exercise, the In Scope Items were assumed to expire with no value. The average present value over all iterations</w:t>
          </w:r>
          <w:r>
            <w:rPr>
              <w:rStyle w:val="PlaceholderText"/>
              <w:b/>
              <w:bCs/>
              <w:color w:val="0000FF"/>
            </w:rPr>
            <w:t>…]</w:t>
          </w:r>
        </w:p>
      </w:docPartBody>
    </w:docPart>
    <w:docPart>
      <w:docPartPr>
        <w:name w:val="6A74876EFF2147D889C25D91E62B29C5"/>
        <w:category>
          <w:name w:val="General"/>
          <w:gallery w:val="placeholder"/>
        </w:category>
        <w:types>
          <w:type w:val="bbPlcHdr"/>
        </w:types>
        <w:behaviors>
          <w:behavior w:val="content"/>
        </w:behaviors>
        <w:guid w:val="{A2B3CB2B-F013-4B0E-A69E-2FBE61921BA4}"/>
      </w:docPartPr>
      <w:docPartBody>
        <w:p w:rsidR="008B31A6" w:rsidRDefault="008F5216" w:rsidP="008F5216">
          <w:pPr>
            <w:pStyle w:val="6A74876EFF2147D889C25D91E62B29C5"/>
          </w:pPr>
          <w:r w:rsidRPr="00895FBB">
            <w:rPr>
              <w:rStyle w:val="PlaceholderText"/>
              <w:b/>
              <w:bCs/>
              <w:color w:val="0000FF"/>
            </w:rPr>
            <w:t>[</w:t>
          </w:r>
          <w:r w:rsidRPr="00D127D8">
            <w:rPr>
              <w:rStyle w:val="PlaceholderText"/>
              <w:b/>
              <w:bCs/>
              <w:color w:val="0000FF"/>
            </w:rPr>
            <w:t>DATE</w:t>
          </w:r>
          <w:r w:rsidRPr="00895FBB">
            <w:rPr>
              <w:rStyle w:val="PlaceholderText"/>
              <w:b/>
              <w:bCs/>
              <w:color w:val="0000FF"/>
            </w:rPr>
            <w:t>]</w:t>
          </w:r>
        </w:p>
      </w:docPartBody>
    </w:docPart>
    <w:docPart>
      <w:docPartPr>
        <w:name w:val="CA0ECB7CCD5846EDA5DCD7C10C3EDACE"/>
        <w:category>
          <w:name w:val="General"/>
          <w:gallery w:val="placeholder"/>
        </w:category>
        <w:types>
          <w:type w:val="bbPlcHdr"/>
        </w:types>
        <w:behaviors>
          <w:behavior w:val="content"/>
        </w:behaviors>
        <w:guid w:val="{867896FA-686B-47D8-8F36-855836BB51B3}"/>
      </w:docPartPr>
      <w:docPartBody>
        <w:p w:rsidR="008B31A6" w:rsidRDefault="008F5216" w:rsidP="008F5216">
          <w:pPr>
            <w:pStyle w:val="CA0ECB7CCD5846EDA5DCD7C10C3EDACE"/>
          </w:pPr>
          <w:r w:rsidRPr="00895FBB">
            <w:rPr>
              <w:rStyle w:val="PlaceholderText"/>
              <w:b/>
              <w:bCs/>
              <w:color w:val="0000FF"/>
            </w:rPr>
            <w:t>[</w:t>
          </w:r>
          <w:r w:rsidRPr="00D127D8">
            <w:rPr>
              <w:rStyle w:val="PlaceholderText"/>
              <w:b/>
              <w:bCs/>
              <w:color w:val="0000FF"/>
            </w:rPr>
            <w:t>DATE</w:t>
          </w:r>
          <w:r w:rsidRPr="00895FBB">
            <w:rPr>
              <w:rStyle w:val="PlaceholderText"/>
              <w:b/>
              <w:bCs/>
              <w:color w:val="0000FF"/>
            </w:rPr>
            <w:t>]</w:t>
          </w:r>
        </w:p>
      </w:docPartBody>
    </w:docPart>
    <w:docPart>
      <w:docPartPr>
        <w:name w:val="A99F88CAD8C04B29BEE68D7F9BA9085C"/>
        <w:category>
          <w:name w:val="General"/>
          <w:gallery w:val="placeholder"/>
        </w:category>
        <w:types>
          <w:type w:val="bbPlcHdr"/>
        </w:types>
        <w:behaviors>
          <w:behavior w:val="content"/>
        </w:behaviors>
        <w:guid w:val="{92169C53-A105-49BA-AE96-F41EDCF574E8}"/>
      </w:docPartPr>
      <w:docPartBody>
        <w:p w:rsidR="008B31A6" w:rsidRDefault="008F5216" w:rsidP="008F5216">
          <w:pPr>
            <w:pStyle w:val="A99F88CAD8C04B29BEE68D7F9BA9085C"/>
          </w:pPr>
          <w:r w:rsidRPr="00550507">
            <w:rPr>
              <w:b/>
              <w:bCs/>
              <w:color w:val="0000FF"/>
              <w:sz w:val="14"/>
              <w:szCs w:val="14"/>
            </w:rPr>
            <w:t>[VALUE]</w:t>
          </w:r>
        </w:p>
      </w:docPartBody>
    </w:docPart>
    <w:docPart>
      <w:docPartPr>
        <w:name w:val="7042DDBDC2994E1B964F454DA369A7F3"/>
        <w:category>
          <w:name w:val="General"/>
          <w:gallery w:val="placeholder"/>
        </w:category>
        <w:types>
          <w:type w:val="bbPlcHdr"/>
        </w:types>
        <w:behaviors>
          <w:behavior w:val="content"/>
        </w:behaviors>
        <w:guid w:val="{1DEC85F5-6879-4E54-9364-14094BF03CFD}"/>
      </w:docPartPr>
      <w:docPartBody>
        <w:p w:rsidR="008B31A6" w:rsidRDefault="008F5216" w:rsidP="008F5216">
          <w:pPr>
            <w:pStyle w:val="7042DDBDC2994E1B964F454DA369A7F3"/>
          </w:pPr>
          <w:r w:rsidRPr="00D0415C">
            <w:rPr>
              <w:rStyle w:val="PlaceholderText"/>
              <w:b/>
              <w:bCs/>
              <w:color w:val="0000FF"/>
              <w:sz w:val="14"/>
              <w:szCs w:val="14"/>
            </w:rPr>
            <w:t>[DATE]</w:t>
          </w:r>
        </w:p>
      </w:docPartBody>
    </w:docPart>
    <w:docPart>
      <w:docPartPr>
        <w:name w:val="A11C456898A049C684139950210B21A9"/>
        <w:category>
          <w:name w:val="General"/>
          <w:gallery w:val="placeholder"/>
        </w:category>
        <w:types>
          <w:type w:val="bbPlcHdr"/>
        </w:types>
        <w:behaviors>
          <w:behavior w:val="content"/>
        </w:behaviors>
        <w:guid w:val="{3D31CC62-BA91-4C2A-A523-257DE281AE85}"/>
      </w:docPartPr>
      <w:docPartBody>
        <w:p w:rsidR="008B31A6" w:rsidRDefault="008F5216" w:rsidP="008F5216">
          <w:pPr>
            <w:pStyle w:val="A11C456898A049C684139950210B21A9"/>
          </w:pPr>
          <w:r w:rsidRPr="00550507">
            <w:rPr>
              <w:b/>
              <w:bCs/>
              <w:color w:val="0000FF"/>
              <w:sz w:val="14"/>
              <w:szCs w:val="14"/>
            </w:rPr>
            <w:t>[VALUE]</w:t>
          </w:r>
        </w:p>
      </w:docPartBody>
    </w:docPart>
    <w:docPart>
      <w:docPartPr>
        <w:name w:val="BDABC8EACF0047A4BD8CC596242D0979"/>
        <w:category>
          <w:name w:val="General"/>
          <w:gallery w:val="placeholder"/>
        </w:category>
        <w:types>
          <w:type w:val="bbPlcHdr"/>
        </w:types>
        <w:behaviors>
          <w:behavior w:val="content"/>
        </w:behaviors>
        <w:guid w:val="{1B478090-1E49-44E2-80C3-0A931114EC03}"/>
      </w:docPartPr>
      <w:docPartBody>
        <w:p w:rsidR="008B31A6" w:rsidRDefault="008F5216" w:rsidP="008F5216">
          <w:pPr>
            <w:pStyle w:val="BDABC8EACF0047A4BD8CC596242D0979"/>
          </w:pPr>
          <w:r w:rsidRPr="00550507">
            <w:rPr>
              <w:b/>
              <w:bCs/>
              <w:color w:val="0000FF"/>
              <w:sz w:val="14"/>
              <w:szCs w:val="14"/>
            </w:rPr>
            <w:t>[VALUE]</w:t>
          </w:r>
        </w:p>
      </w:docPartBody>
    </w:docPart>
    <w:docPart>
      <w:docPartPr>
        <w:name w:val="5D54AF81EC57498DBD3C8800DFF8D237"/>
        <w:category>
          <w:name w:val="General"/>
          <w:gallery w:val="placeholder"/>
        </w:category>
        <w:types>
          <w:type w:val="bbPlcHdr"/>
        </w:types>
        <w:behaviors>
          <w:behavior w:val="content"/>
        </w:behaviors>
        <w:guid w:val="{BE5BACD9-A692-4D72-B981-3F7592D578C3}"/>
      </w:docPartPr>
      <w:docPartBody>
        <w:p w:rsidR="008B31A6" w:rsidRDefault="008F5216" w:rsidP="008F5216">
          <w:pPr>
            <w:pStyle w:val="5D54AF81EC57498DBD3C8800DFF8D237"/>
          </w:pPr>
          <w:r w:rsidRPr="00550507">
            <w:rPr>
              <w:b/>
              <w:bCs/>
              <w:color w:val="0000FF"/>
              <w:sz w:val="14"/>
              <w:szCs w:val="14"/>
            </w:rPr>
            <w:t>[VALUE]</w:t>
          </w:r>
        </w:p>
      </w:docPartBody>
    </w:docPart>
    <w:docPart>
      <w:docPartPr>
        <w:name w:val="68963CF1360D49B5987085AD0D65B95A"/>
        <w:category>
          <w:name w:val="General"/>
          <w:gallery w:val="placeholder"/>
        </w:category>
        <w:types>
          <w:type w:val="bbPlcHdr"/>
        </w:types>
        <w:behaviors>
          <w:behavior w:val="content"/>
        </w:behaviors>
        <w:guid w:val="{51D4EA91-1207-46A8-BE66-D2775183F9F7}"/>
      </w:docPartPr>
      <w:docPartBody>
        <w:p w:rsidR="008B31A6" w:rsidRDefault="008F5216" w:rsidP="008F5216">
          <w:pPr>
            <w:pStyle w:val="68963CF1360D49B5987085AD0D65B95A"/>
          </w:pPr>
          <w:r w:rsidRPr="00D0415C">
            <w:rPr>
              <w:rStyle w:val="PlaceholderText"/>
              <w:b/>
              <w:bCs/>
              <w:color w:val="0000FF"/>
              <w:sz w:val="14"/>
              <w:szCs w:val="14"/>
            </w:rPr>
            <w:t>[DATE]</w:t>
          </w:r>
        </w:p>
      </w:docPartBody>
    </w:docPart>
    <w:docPart>
      <w:docPartPr>
        <w:name w:val="5C529142B63F4819AD54C090E241AF46"/>
        <w:category>
          <w:name w:val="General"/>
          <w:gallery w:val="placeholder"/>
        </w:category>
        <w:types>
          <w:type w:val="bbPlcHdr"/>
        </w:types>
        <w:behaviors>
          <w:behavior w:val="content"/>
        </w:behaviors>
        <w:guid w:val="{663D3D8E-9444-4CCE-9836-EBFA985B3BC7}"/>
      </w:docPartPr>
      <w:docPartBody>
        <w:p w:rsidR="008B31A6" w:rsidRDefault="008F5216" w:rsidP="008F5216">
          <w:pPr>
            <w:pStyle w:val="5C529142B63F4819AD54C090E241AF46"/>
          </w:pPr>
          <w:r w:rsidRPr="00550507">
            <w:rPr>
              <w:b/>
              <w:bCs/>
              <w:color w:val="0000FF"/>
              <w:sz w:val="14"/>
              <w:szCs w:val="14"/>
            </w:rPr>
            <w:t>[VALUE]</w:t>
          </w:r>
        </w:p>
      </w:docPartBody>
    </w:docPart>
    <w:docPart>
      <w:docPartPr>
        <w:name w:val="11DE4DAB4B1240C5A40A55CE7C35DF15"/>
        <w:category>
          <w:name w:val="General"/>
          <w:gallery w:val="placeholder"/>
        </w:category>
        <w:types>
          <w:type w:val="bbPlcHdr"/>
        </w:types>
        <w:behaviors>
          <w:behavior w:val="content"/>
        </w:behaviors>
        <w:guid w:val="{EAF6317C-6B41-49EC-B1F4-065735EEF632}"/>
      </w:docPartPr>
      <w:docPartBody>
        <w:p w:rsidR="008B31A6" w:rsidRDefault="008F5216" w:rsidP="008F5216">
          <w:pPr>
            <w:pStyle w:val="11DE4DAB4B1240C5A40A55CE7C35DF15"/>
          </w:pPr>
          <w:r w:rsidRPr="00550507">
            <w:rPr>
              <w:b/>
              <w:bCs/>
              <w:color w:val="0000FF"/>
              <w:sz w:val="14"/>
              <w:szCs w:val="14"/>
            </w:rPr>
            <w:t>[VALUE]</w:t>
          </w:r>
        </w:p>
      </w:docPartBody>
    </w:docPart>
    <w:docPart>
      <w:docPartPr>
        <w:name w:val="DCA5C6287E0B4948B438DCDA2E0A56A9"/>
        <w:category>
          <w:name w:val="General"/>
          <w:gallery w:val="placeholder"/>
        </w:category>
        <w:types>
          <w:type w:val="bbPlcHdr"/>
        </w:types>
        <w:behaviors>
          <w:behavior w:val="content"/>
        </w:behaviors>
        <w:guid w:val="{F0257ECA-B5AD-4F58-ABE2-9E2572F56E79}"/>
      </w:docPartPr>
      <w:docPartBody>
        <w:p w:rsidR="008B31A6" w:rsidRDefault="008F5216" w:rsidP="008F5216">
          <w:pPr>
            <w:pStyle w:val="DCA5C6287E0B4948B438DCDA2E0A56A9"/>
          </w:pPr>
          <w:r w:rsidRPr="00550507">
            <w:rPr>
              <w:b/>
              <w:bCs/>
              <w:color w:val="0000FF"/>
              <w:sz w:val="14"/>
              <w:szCs w:val="14"/>
            </w:rPr>
            <w:t>[VALUE]</w:t>
          </w:r>
        </w:p>
      </w:docPartBody>
    </w:docPart>
    <w:docPart>
      <w:docPartPr>
        <w:name w:val="9DB3445A4A5F40F181321D5FB577B81A"/>
        <w:category>
          <w:name w:val="General"/>
          <w:gallery w:val="placeholder"/>
        </w:category>
        <w:types>
          <w:type w:val="bbPlcHdr"/>
        </w:types>
        <w:behaviors>
          <w:behavior w:val="content"/>
        </w:behaviors>
        <w:guid w:val="{8D4B1DBE-C833-452C-B0CD-39BB96F79C5D}"/>
      </w:docPartPr>
      <w:docPartBody>
        <w:p w:rsidR="008B31A6" w:rsidRDefault="008F5216" w:rsidP="008F5216">
          <w:pPr>
            <w:pStyle w:val="9DB3445A4A5F40F181321D5FB577B81A"/>
          </w:pPr>
          <w:r w:rsidRPr="00D0415C">
            <w:rPr>
              <w:rStyle w:val="PlaceholderText"/>
              <w:b/>
              <w:bCs/>
              <w:color w:val="0000FF"/>
              <w:sz w:val="14"/>
              <w:szCs w:val="14"/>
            </w:rPr>
            <w:t>[DATE]</w:t>
          </w:r>
        </w:p>
      </w:docPartBody>
    </w:docPart>
    <w:docPart>
      <w:docPartPr>
        <w:name w:val="FC854067B7EE4C18A164603F51C34F55"/>
        <w:category>
          <w:name w:val="General"/>
          <w:gallery w:val="placeholder"/>
        </w:category>
        <w:types>
          <w:type w:val="bbPlcHdr"/>
        </w:types>
        <w:behaviors>
          <w:behavior w:val="content"/>
        </w:behaviors>
        <w:guid w:val="{82D8DF6D-7B8B-468F-8B63-4931A191CCD9}"/>
      </w:docPartPr>
      <w:docPartBody>
        <w:p w:rsidR="008B31A6" w:rsidRDefault="008F5216" w:rsidP="008F5216">
          <w:pPr>
            <w:pStyle w:val="FC854067B7EE4C18A164603F51C34F55"/>
          </w:pPr>
          <w:r w:rsidRPr="00550507">
            <w:rPr>
              <w:b/>
              <w:bCs/>
              <w:color w:val="0000FF"/>
              <w:sz w:val="14"/>
              <w:szCs w:val="14"/>
            </w:rPr>
            <w:t>[VALUE]</w:t>
          </w:r>
        </w:p>
      </w:docPartBody>
    </w:docPart>
    <w:docPart>
      <w:docPartPr>
        <w:name w:val="887CCC2F890C49368313C16ED1B844BD"/>
        <w:category>
          <w:name w:val="General"/>
          <w:gallery w:val="placeholder"/>
        </w:category>
        <w:types>
          <w:type w:val="bbPlcHdr"/>
        </w:types>
        <w:behaviors>
          <w:behavior w:val="content"/>
        </w:behaviors>
        <w:guid w:val="{3056E3EF-10A3-448F-9A17-0A0A2CAC3BE2}"/>
      </w:docPartPr>
      <w:docPartBody>
        <w:p w:rsidR="008B31A6" w:rsidRDefault="008F5216" w:rsidP="008F5216">
          <w:pPr>
            <w:pStyle w:val="887CCC2F890C49368313C16ED1B844BD"/>
          </w:pPr>
          <w:r w:rsidRPr="00550507">
            <w:rPr>
              <w:b/>
              <w:bCs/>
              <w:color w:val="0000FF"/>
              <w:sz w:val="14"/>
              <w:szCs w:val="14"/>
            </w:rPr>
            <w:t>[VALUE]</w:t>
          </w:r>
        </w:p>
      </w:docPartBody>
    </w:docPart>
    <w:docPart>
      <w:docPartPr>
        <w:name w:val="AE45E7EF691E47DD8D966BCE127628DB"/>
        <w:category>
          <w:name w:val="General"/>
          <w:gallery w:val="placeholder"/>
        </w:category>
        <w:types>
          <w:type w:val="bbPlcHdr"/>
        </w:types>
        <w:behaviors>
          <w:behavior w:val="content"/>
        </w:behaviors>
        <w:guid w:val="{15800F65-2F98-4165-89EE-6C02C14D3D8A}"/>
      </w:docPartPr>
      <w:docPartBody>
        <w:p w:rsidR="008B31A6" w:rsidRDefault="008F5216" w:rsidP="008F5216">
          <w:pPr>
            <w:pStyle w:val="AE45E7EF691E47DD8D966BCE127628DB"/>
          </w:pPr>
          <w:r w:rsidRPr="00D0415C">
            <w:rPr>
              <w:rStyle w:val="PlaceholderText"/>
              <w:b/>
              <w:bCs/>
              <w:color w:val="0000FF"/>
              <w:sz w:val="14"/>
              <w:szCs w:val="14"/>
            </w:rPr>
            <w:t>[DATE]</w:t>
          </w:r>
        </w:p>
      </w:docPartBody>
    </w:docPart>
    <w:docPart>
      <w:docPartPr>
        <w:name w:val="7ACDA19196424EE7B3DF069B0361D119"/>
        <w:category>
          <w:name w:val="General"/>
          <w:gallery w:val="placeholder"/>
        </w:category>
        <w:types>
          <w:type w:val="bbPlcHdr"/>
        </w:types>
        <w:behaviors>
          <w:behavior w:val="content"/>
        </w:behaviors>
        <w:guid w:val="{94D5831E-4B53-4D6D-A15A-9F2F4A6922F9}"/>
      </w:docPartPr>
      <w:docPartBody>
        <w:p w:rsidR="008B31A6" w:rsidRDefault="008F5216" w:rsidP="008F5216">
          <w:pPr>
            <w:pStyle w:val="7ACDA19196424EE7B3DF069B0361D119"/>
          </w:pPr>
          <w:r w:rsidRPr="00550507">
            <w:rPr>
              <w:b/>
              <w:bCs/>
              <w:color w:val="0000FF"/>
              <w:sz w:val="14"/>
              <w:szCs w:val="14"/>
            </w:rPr>
            <w:t>[VALUE]</w:t>
          </w:r>
        </w:p>
      </w:docPartBody>
    </w:docPart>
    <w:docPart>
      <w:docPartPr>
        <w:name w:val="E435908AE1AC411FAAD3C5F88B320721"/>
        <w:category>
          <w:name w:val="General"/>
          <w:gallery w:val="placeholder"/>
        </w:category>
        <w:types>
          <w:type w:val="bbPlcHdr"/>
        </w:types>
        <w:behaviors>
          <w:behavior w:val="content"/>
        </w:behaviors>
        <w:guid w:val="{2FAF62A7-E41A-4F44-BD33-C6086BE71F9F}"/>
      </w:docPartPr>
      <w:docPartBody>
        <w:p w:rsidR="008B31A6" w:rsidRDefault="008F5216" w:rsidP="008F5216">
          <w:pPr>
            <w:pStyle w:val="E435908AE1AC411FAAD3C5F88B320721"/>
          </w:pPr>
          <w:r w:rsidRPr="00550507">
            <w:rPr>
              <w:b/>
              <w:bCs/>
              <w:color w:val="0000FF"/>
              <w:sz w:val="14"/>
              <w:szCs w:val="14"/>
            </w:rPr>
            <w:t>[VALUE]</w:t>
          </w:r>
        </w:p>
      </w:docPartBody>
    </w:docPart>
    <w:docPart>
      <w:docPartPr>
        <w:name w:val="0FB1C443CB344AC7A1CA67AF9A26530A"/>
        <w:category>
          <w:name w:val="General"/>
          <w:gallery w:val="placeholder"/>
        </w:category>
        <w:types>
          <w:type w:val="bbPlcHdr"/>
        </w:types>
        <w:behaviors>
          <w:behavior w:val="content"/>
        </w:behaviors>
        <w:guid w:val="{67198EDC-DA84-41EF-9D43-4F434F378F33}"/>
      </w:docPartPr>
      <w:docPartBody>
        <w:p w:rsidR="008B31A6" w:rsidRDefault="008F5216" w:rsidP="008F5216">
          <w:pPr>
            <w:pStyle w:val="0FB1C443CB344AC7A1CA67AF9A26530A"/>
          </w:pPr>
          <w:r>
            <w:rPr>
              <w:rStyle w:val="PlaceholderText"/>
              <w:color w:val="0000FF"/>
            </w:rPr>
            <w:t>[</w:t>
          </w:r>
          <w:r>
            <w:rPr>
              <w:rStyle w:val="PlaceholderText"/>
              <w:color w:val="0000FF"/>
              <w:sz w:val="14"/>
              <w:szCs w:val="14"/>
            </w:rPr>
            <w:t>MVG Observation or Delete]</w:t>
          </w:r>
        </w:p>
      </w:docPartBody>
    </w:docPart>
    <w:docPart>
      <w:docPartPr>
        <w:name w:val="A739D78F8CE643B0AF136FB45B6A6105"/>
        <w:category>
          <w:name w:val="General"/>
          <w:gallery w:val="placeholder"/>
        </w:category>
        <w:types>
          <w:type w:val="bbPlcHdr"/>
        </w:types>
        <w:behaviors>
          <w:behavior w:val="content"/>
        </w:behaviors>
        <w:guid w:val="{00FB0E65-461A-4249-B8FE-69D39412EE3D}"/>
      </w:docPartPr>
      <w:docPartBody>
        <w:p w:rsidR="008B31A6" w:rsidRDefault="008F5216" w:rsidP="008F5216">
          <w:pPr>
            <w:pStyle w:val="A739D78F8CE643B0AF136FB45B6A6105"/>
          </w:pPr>
          <w:r>
            <w:rPr>
              <w:rStyle w:val="PlaceholderText"/>
              <w:color w:val="0000FF"/>
            </w:rPr>
            <w:t>[</w:t>
          </w:r>
          <w:r>
            <w:rPr>
              <w:rStyle w:val="PlaceholderText"/>
              <w:color w:val="0000FF"/>
              <w:sz w:val="14"/>
              <w:szCs w:val="14"/>
            </w:rPr>
            <w:t>Select or Delete]</w:t>
          </w:r>
        </w:p>
      </w:docPartBody>
    </w:docPart>
    <w:docPart>
      <w:docPartPr>
        <w:name w:val="514BAACE232D4B0EB41FA0DBB6631AAA"/>
        <w:category>
          <w:name w:val="General"/>
          <w:gallery w:val="placeholder"/>
        </w:category>
        <w:types>
          <w:type w:val="bbPlcHdr"/>
        </w:types>
        <w:behaviors>
          <w:behavior w:val="content"/>
        </w:behaviors>
        <w:guid w:val="{BBCFA5F6-5332-4129-A1B4-02FB54066232}"/>
      </w:docPartPr>
      <w:docPartBody>
        <w:p w:rsidR="008B31A6" w:rsidRDefault="008F5216" w:rsidP="008F5216">
          <w:pPr>
            <w:pStyle w:val="514BAACE232D4B0EB41FA0DBB6631AAA"/>
          </w:pPr>
          <w:r>
            <w:rPr>
              <w:rStyle w:val="PlaceholderText"/>
              <w:color w:val="0000FF"/>
            </w:rPr>
            <w:t>[</w:t>
          </w:r>
          <w:r>
            <w:rPr>
              <w:rStyle w:val="PlaceholderText"/>
              <w:color w:val="0000FF"/>
              <w:sz w:val="14"/>
              <w:szCs w:val="14"/>
            </w:rPr>
            <w:t>Reasonableness Conclusion]</w:t>
          </w:r>
        </w:p>
      </w:docPartBody>
    </w:docPart>
    <w:docPart>
      <w:docPartPr>
        <w:name w:val="8A8A00AA73C64F46B16F339D732AFA5A"/>
        <w:category>
          <w:name w:val="General"/>
          <w:gallery w:val="placeholder"/>
        </w:category>
        <w:types>
          <w:type w:val="bbPlcHdr"/>
        </w:types>
        <w:behaviors>
          <w:behavior w:val="content"/>
        </w:behaviors>
        <w:guid w:val="{1F6F78A6-3A21-474A-94EC-E1778C47E8EE}"/>
      </w:docPartPr>
      <w:docPartBody>
        <w:p w:rsidR="008B31A6" w:rsidRDefault="008F5216" w:rsidP="008F5216">
          <w:pPr>
            <w:pStyle w:val="8A8A00AA73C64F46B16F339D732AFA5A"/>
          </w:pPr>
          <w:r>
            <w:rPr>
              <w:rStyle w:val="PlaceholderText"/>
              <w:color w:val="0000FF"/>
            </w:rPr>
            <w:t>[</w:t>
          </w:r>
          <w:r>
            <w:rPr>
              <w:rStyle w:val="PlaceholderText"/>
              <w:color w:val="0000FF"/>
              <w:sz w:val="14"/>
              <w:szCs w:val="14"/>
            </w:rPr>
            <w:t>External Source]</w:t>
          </w:r>
        </w:p>
      </w:docPartBody>
    </w:docPart>
    <w:docPart>
      <w:docPartPr>
        <w:name w:val="1C372DB63F2F4BB99B2AB0D0BE149BC2"/>
        <w:category>
          <w:name w:val="General"/>
          <w:gallery w:val="placeholder"/>
        </w:category>
        <w:types>
          <w:type w:val="bbPlcHdr"/>
        </w:types>
        <w:behaviors>
          <w:behavior w:val="content"/>
        </w:behaviors>
        <w:guid w:val="{908F7CBA-B7A8-4C66-AF10-7EA693999C39}"/>
      </w:docPartPr>
      <w:docPartBody>
        <w:p w:rsidR="008B31A6" w:rsidRDefault="008F5216" w:rsidP="008F5216">
          <w:pPr>
            <w:pStyle w:val="1C372DB63F2F4BB99B2AB0D0BE149BC2"/>
          </w:pPr>
          <w:r w:rsidRPr="00D0415C">
            <w:rPr>
              <w:rStyle w:val="PlaceholderText"/>
              <w:b/>
              <w:bCs/>
              <w:color w:val="0000FF"/>
              <w:sz w:val="14"/>
              <w:szCs w:val="14"/>
            </w:rPr>
            <w:t>[DATE]</w:t>
          </w:r>
        </w:p>
      </w:docPartBody>
    </w:docPart>
    <w:docPart>
      <w:docPartPr>
        <w:name w:val="FC93386EEAD84D89AE0C5D05CC16645A"/>
        <w:category>
          <w:name w:val="General"/>
          <w:gallery w:val="placeholder"/>
        </w:category>
        <w:types>
          <w:type w:val="bbPlcHdr"/>
        </w:types>
        <w:behaviors>
          <w:behavior w:val="content"/>
        </w:behaviors>
        <w:guid w:val="{2BB0DA1A-00AD-40D1-A0DD-B890804F1E8B}"/>
      </w:docPartPr>
      <w:docPartBody>
        <w:p w:rsidR="008B31A6" w:rsidRDefault="008F5216" w:rsidP="008F5216">
          <w:pPr>
            <w:pStyle w:val="FC93386EEAD84D89AE0C5D05CC16645A"/>
          </w:pPr>
          <w:r w:rsidRPr="00550507">
            <w:rPr>
              <w:b/>
              <w:bCs/>
              <w:color w:val="0000FF"/>
              <w:sz w:val="14"/>
              <w:szCs w:val="14"/>
            </w:rPr>
            <w:t>[VALUE]</w:t>
          </w:r>
        </w:p>
      </w:docPartBody>
    </w:docPart>
    <w:docPart>
      <w:docPartPr>
        <w:name w:val="0D585C14076B42B9911CDF6A4E0C6BBD"/>
        <w:category>
          <w:name w:val="General"/>
          <w:gallery w:val="placeholder"/>
        </w:category>
        <w:types>
          <w:type w:val="bbPlcHdr"/>
        </w:types>
        <w:behaviors>
          <w:behavior w:val="content"/>
        </w:behaviors>
        <w:guid w:val="{BF7E1F99-A07F-437A-9EC3-640B7B70A6C5}"/>
      </w:docPartPr>
      <w:docPartBody>
        <w:p w:rsidR="008B31A6" w:rsidRDefault="008F5216" w:rsidP="008F5216">
          <w:pPr>
            <w:pStyle w:val="0D585C14076B42B9911CDF6A4E0C6BBD"/>
          </w:pPr>
          <w:r w:rsidRPr="00550507">
            <w:rPr>
              <w:b/>
              <w:bCs/>
              <w:color w:val="0000FF"/>
              <w:sz w:val="14"/>
              <w:szCs w:val="14"/>
            </w:rPr>
            <w:t>[VALUE]</w:t>
          </w:r>
        </w:p>
      </w:docPartBody>
    </w:docPart>
    <w:docPart>
      <w:docPartPr>
        <w:name w:val="E0D0FFBEF53147D3866FEA87871C62A4"/>
        <w:category>
          <w:name w:val="General"/>
          <w:gallery w:val="placeholder"/>
        </w:category>
        <w:types>
          <w:type w:val="bbPlcHdr"/>
        </w:types>
        <w:behaviors>
          <w:behavior w:val="content"/>
        </w:behaviors>
        <w:guid w:val="{4FDC8D78-2BB3-41A8-8C00-1BA96486AAEC}"/>
      </w:docPartPr>
      <w:docPartBody>
        <w:p w:rsidR="008B31A6" w:rsidRDefault="008F5216" w:rsidP="008F5216">
          <w:pPr>
            <w:pStyle w:val="E0D0FFBEF53147D3866FEA87871C62A4"/>
          </w:pPr>
          <w:r>
            <w:rPr>
              <w:rStyle w:val="PlaceholderText"/>
              <w:color w:val="0000FF"/>
            </w:rPr>
            <w:t>[</w:t>
          </w:r>
          <w:r>
            <w:rPr>
              <w:rStyle w:val="PlaceholderText"/>
              <w:color w:val="0000FF"/>
              <w:sz w:val="14"/>
              <w:szCs w:val="14"/>
            </w:rPr>
            <w:t>MVG Observation or Delete]</w:t>
          </w:r>
        </w:p>
      </w:docPartBody>
    </w:docPart>
    <w:docPart>
      <w:docPartPr>
        <w:name w:val="07A6D73742034DFBAF4C458B48747E33"/>
        <w:category>
          <w:name w:val="General"/>
          <w:gallery w:val="placeholder"/>
        </w:category>
        <w:types>
          <w:type w:val="bbPlcHdr"/>
        </w:types>
        <w:behaviors>
          <w:behavior w:val="content"/>
        </w:behaviors>
        <w:guid w:val="{F20FAED3-6852-4659-97C3-C929B911E062}"/>
      </w:docPartPr>
      <w:docPartBody>
        <w:p w:rsidR="008B31A6" w:rsidRDefault="008F5216" w:rsidP="008F5216">
          <w:pPr>
            <w:pStyle w:val="07A6D73742034DFBAF4C458B48747E33"/>
          </w:pPr>
          <w:r>
            <w:rPr>
              <w:rStyle w:val="PlaceholderText"/>
              <w:color w:val="0000FF"/>
            </w:rPr>
            <w:t>[</w:t>
          </w:r>
          <w:r>
            <w:rPr>
              <w:rStyle w:val="PlaceholderText"/>
              <w:color w:val="0000FF"/>
              <w:sz w:val="14"/>
              <w:szCs w:val="14"/>
            </w:rPr>
            <w:t>Select or Delete]</w:t>
          </w:r>
        </w:p>
      </w:docPartBody>
    </w:docPart>
    <w:docPart>
      <w:docPartPr>
        <w:name w:val="166C5422C3DA4F0C8F9BCBCDDA34C1E9"/>
        <w:category>
          <w:name w:val="General"/>
          <w:gallery w:val="placeholder"/>
        </w:category>
        <w:types>
          <w:type w:val="bbPlcHdr"/>
        </w:types>
        <w:behaviors>
          <w:behavior w:val="content"/>
        </w:behaviors>
        <w:guid w:val="{8184E44F-AFFB-4BEB-866F-9B5C7A8C188D}"/>
      </w:docPartPr>
      <w:docPartBody>
        <w:p w:rsidR="008B31A6" w:rsidRDefault="008F5216" w:rsidP="008F5216">
          <w:pPr>
            <w:pStyle w:val="166C5422C3DA4F0C8F9BCBCDDA34C1E9"/>
          </w:pPr>
          <w:r>
            <w:rPr>
              <w:rStyle w:val="PlaceholderText"/>
              <w:color w:val="0000FF"/>
            </w:rPr>
            <w:t>[</w:t>
          </w:r>
          <w:r>
            <w:rPr>
              <w:rStyle w:val="PlaceholderText"/>
              <w:color w:val="0000FF"/>
              <w:sz w:val="14"/>
              <w:szCs w:val="14"/>
            </w:rPr>
            <w:t>Reasonableness Conclusion]</w:t>
          </w:r>
        </w:p>
      </w:docPartBody>
    </w:docPart>
    <w:docPart>
      <w:docPartPr>
        <w:name w:val="943D9C995EE44FA1B6569FE44AFFFB0D"/>
        <w:category>
          <w:name w:val="General"/>
          <w:gallery w:val="placeholder"/>
        </w:category>
        <w:types>
          <w:type w:val="bbPlcHdr"/>
        </w:types>
        <w:behaviors>
          <w:behavior w:val="content"/>
        </w:behaviors>
        <w:guid w:val="{A7718DE8-8D81-45EF-9C96-C1F7004EC111}"/>
      </w:docPartPr>
      <w:docPartBody>
        <w:p w:rsidR="008B31A6" w:rsidRDefault="008F5216" w:rsidP="008F5216">
          <w:pPr>
            <w:pStyle w:val="943D9C995EE44FA1B6569FE44AFFFB0D"/>
          </w:pPr>
          <w:r>
            <w:rPr>
              <w:rStyle w:val="PlaceholderText"/>
              <w:color w:val="0000FF"/>
            </w:rPr>
            <w:t>[</w:t>
          </w:r>
          <w:r>
            <w:rPr>
              <w:rStyle w:val="PlaceholderText"/>
              <w:color w:val="0000FF"/>
              <w:sz w:val="14"/>
              <w:szCs w:val="14"/>
            </w:rPr>
            <w:t>External Source]</w:t>
          </w:r>
        </w:p>
      </w:docPartBody>
    </w:docPart>
    <w:docPart>
      <w:docPartPr>
        <w:name w:val="4C76A511FC184610A4ACEEE76975D046"/>
        <w:category>
          <w:name w:val="General"/>
          <w:gallery w:val="placeholder"/>
        </w:category>
        <w:types>
          <w:type w:val="bbPlcHdr"/>
        </w:types>
        <w:behaviors>
          <w:behavior w:val="content"/>
        </w:behaviors>
        <w:guid w:val="{A82FB404-D6A6-4EF4-B30E-C7B7C03D6CD5}"/>
      </w:docPartPr>
      <w:docPartBody>
        <w:p w:rsidR="008B31A6" w:rsidRDefault="008F5216" w:rsidP="008F5216">
          <w:pPr>
            <w:pStyle w:val="4C76A511FC184610A4ACEEE76975D046"/>
          </w:pPr>
          <w:r>
            <w:rPr>
              <w:rStyle w:val="PlaceholderText"/>
              <w:color w:val="0000FF"/>
            </w:rPr>
            <w:t>[</w:t>
          </w:r>
          <w:r>
            <w:rPr>
              <w:rStyle w:val="PlaceholderText"/>
              <w:color w:val="0000FF"/>
              <w:sz w:val="14"/>
              <w:szCs w:val="14"/>
            </w:rPr>
            <w:t>External Source]</w:t>
          </w:r>
        </w:p>
      </w:docPartBody>
    </w:docPart>
    <w:docPart>
      <w:docPartPr>
        <w:name w:val="1DF1C8770B7D46FDB533B213BF218E7B"/>
        <w:category>
          <w:name w:val="General"/>
          <w:gallery w:val="placeholder"/>
        </w:category>
        <w:types>
          <w:type w:val="bbPlcHdr"/>
        </w:types>
        <w:behaviors>
          <w:behavior w:val="content"/>
        </w:behaviors>
        <w:guid w:val="{096011E6-C59B-492E-8CB4-42C33441758E}"/>
      </w:docPartPr>
      <w:docPartBody>
        <w:p w:rsidR="008B31A6" w:rsidRDefault="008F5216" w:rsidP="008F5216">
          <w:pPr>
            <w:pStyle w:val="1DF1C8770B7D46FDB533B213BF218E7B"/>
          </w:pPr>
          <w:r w:rsidRPr="00BD5AF5">
            <w:rPr>
              <w:b/>
              <w:bCs/>
              <w:color w:val="0000FF"/>
              <w:szCs w:val="18"/>
            </w:rPr>
            <w:t>[NAME]</w:t>
          </w:r>
        </w:p>
      </w:docPartBody>
    </w:docPart>
    <w:docPart>
      <w:docPartPr>
        <w:name w:val="A7015CCDC461457EA96EF4BCF9B089EC"/>
        <w:category>
          <w:name w:val="General"/>
          <w:gallery w:val="placeholder"/>
        </w:category>
        <w:types>
          <w:type w:val="bbPlcHdr"/>
        </w:types>
        <w:behaviors>
          <w:behavior w:val="content"/>
        </w:behaviors>
        <w:guid w:val="{3E9C74C4-2CFB-4B68-8E08-5039732A79BE}"/>
      </w:docPartPr>
      <w:docPartBody>
        <w:p w:rsidR="008B31A6" w:rsidRDefault="008F5216" w:rsidP="008F5216">
          <w:pPr>
            <w:pStyle w:val="A7015CCDC461457EA96EF4BCF9B089EC"/>
          </w:pPr>
          <w:r w:rsidRPr="00BD5AF5">
            <w:rPr>
              <w:b/>
              <w:bCs/>
              <w:color w:val="0000FF"/>
              <w:szCs w:val="18"/>
            </w:rPr>
            <w:t>[NAME]</w:t>
          </w:r>
        </w:p>
      </w:docPartBody>
    </w:docPart>
    <w:docPart>
      <w:docPartPr>
        <w:name w:val="B4C24F83A54449FB8051C9882ABC3518"/>
        <w:category>
          <w:name w:val="General"/>
          <w:gallery w:val="placeholder"/>
        </w:category>
        <w:types>
          <w:type w:val="bbPlcHdr"/>
        </w:types>
        <w:behaviors>
          <w:behavior w:val="content"/>
        </w:behaviors>
        <w:guid w:val="{5CA37426-AEDB-413E-9044-19BD64DC716D}"/>
      </w:docPartPr>
      <w:docPartBody>
        <w:p w:rsidR="008B31A6" w:rsidRDefault="008F5216" w:rsidP="008F5216">
          <w:pPr>
            <w:pStyle w:val="B4C24F83A54449FB8051C9882ABC3518"/>
          </w:pPr>
          <w:r w:rsidRPr="00895FBB">
            <w:rPr>
              <w:rStyle w:val="PlaceholderText"/>
              <w:b/>
              <w:bCs/>
              <w:color w:val="0000FF"/>
            </w:rPr>
            <w:t>[</w:t>
          </w:r>
          <w:r w:rsidRPr="00D127D8">
            <w:rPr>
              <w:rStyle w:val="PlaceholderText"/>
              <w:b/>
              <w:bCs/>
              <w:color w:val="0000FF"/>
            </w:rPr>
            <w:t>DATE</w:t>
          </w:r>
          <w:r w:rsidRPr="00895FBB">
            <w:rPr>
              <w:rStyle w:val="PlaceholderText"/>
              <w:b/>
              <w:bCs/>
              <w:color w:val="0000FF"/>
            </w:rPr>
            <w:t>]</w:t>
          </w:r>
        </w:p>
      </w:docPartBody>
    </w:docPart>
    <w:docPart>
      <w:docPartPr>
        <w:name w:val="EF863FFAF11B49E480A34CE5B7D24BC1"/>
        <w:category>
          <w:name w:val="General"/>
          <w:gallery w:val="placeholder"/>
        </w:category>
        <w:types>
          <w:type w:val="bbPlcHdr"/>
        </w:types>
        <w:behaviors>
          <w:behavior w:val="content"/>
        </w:behaviors>
        <w:guid w:val="{411922A7-0518-4B2E-8514-834980F18BD5}"/>
      </w:docPartPr>
      <w:docPartBody>
        <w:p w:rsidR="008B31A6" w:rsidRDefault="008F5216" w:rsidP="008F5216">
          <w:pPr>
            <w:pStyle w:val="EF863FFAF11B49E480A34CE5B7D24BC1"/>
          </w:pPr>
          <w:r w:rsidRPr="00895FBB">
            <w:rPr>
              <w:rStyle w:val="PlaceholderText"/>
              <w:b/>
              <w:bCs/>
              <w:color w:val="0000FF"/>
            </w:rPr>
            <w:t>[</w:t>
          </w:r>
          <w:r w:rsidRPr="00D127D8">
            <w:rPr>
              <w:rStyle w:val="PlaceholderText"/>
              <w:b/>
              <w:bCs/>
              <w:color w:val="0000FF"/>
            </w:rPr>
            <w:t>DATE</w:t>
          </w:r>
          <w:r w:rsidRPr="00895FBB">
            <w:rPr>
              <w:rStyle w:val="PlaceholderText"/>
              <w:b/>
              <w:bCs/>
              <w:color w:val="0000FF"/>
            </w:rPr>
            <w:t>]</w:t>
          </w:r>
        </w:p>
      </w:docPartBody>
    </w:docPart>
    <w:docPart>
      <w:docPartPr>
        <w:name w:val="E024D3F4601D45B3BD688B0A1EADF0CE"/>
        <w:category>
          <w:name w:val="General"/>
          <w:gallery w:val="placeholder"/>
        </w:category>
        <w:types>
          <w:type w:val="bbPlcHdr"/>
        </w:types>
        <w:behaviors>
          <w:behavior w:val="content"/>
        </w:behaviors>
        <w:guid w:val="{383A2CB0-4456-446C-99DF-989246FCB9B2}"/>
      </w:docPartPr>
      <w:docPartBody>
        <w:p w:rsidR="008B31A6" w:rsidRDefault="008F5216" w:rsidP="008F5216">
          <w:pPr>
            <w:pStyle w:val="E024D3F4601D45B3BD688B0A1EADF0CE"/>
          </w:pPr>
          <w:r w:rsidRPr="00BD5AF5">
            <w:rPr>
              <w:b/>
              <w:bCs/>
              <w:color w:val="0000FF"/>
              <w:szCs w:val="18"/>
            </w:rPr>
            <w:t>[</w:t>
          </w:r>
          <w:r>
            <w:rPr>
              <w:b/>
              <w:bCs/>
              <w:color w:val="0000FF"/>
              <w:szCs w:val="18"/>
            </w:rPr>
            <w:t>#,###</w:t>
          </w:r>
          <w:r w:rsidRPr="00BD5AF5">
            <w:rPr>
              <w:b/>
              <w:bCs/>
              <w:color w:val="0000FF"/>
              <w:szCs w:val="18"/>
            </w:rPr>
            <w:t>]</w:t>
          </w:r>
        </w:p>
      </w:docPartBody>
    </w:docPart>
    <w:docPart>
      <w:docPartPr>
        <w:name w:val="EDEC47329D0A4D0994F6D0CEDBC870D5"/>
        <w:category>
          <w:name w:val="General"/>
          <w:gallery w:val="placeholder"/>
        </w:category>
        <w:types>
          <w:type w:val="bbPlcHdr"/>
        </w:types>
        <w:behaviors>
          <w:behavior w:val="content"/>
        </w:behaviors>
        <w:guid w:val="{72A25AFE-CC65-452B-A106-E85F090D5FC0}"/>
      </w:docPartPr>
      <w:docPartBody>
        <w:p w:rsidR="008B31A6" w:rsidRDefault="008F5216" w:rsidP="008F5216">
          <w:pPr>
            <w:pStyle w:val="EDEC47329D0A4D0994F6D0CEDBC870D5"/>
          </w:pPr>
          <w:r w:rsidRPr="00BD5AF5">
            <w:rPr>
              <w:b/>
              <w:bCs/>
              <w:color w:val="0000FF"/>
              <w:szCs w:val="18"/>
            </w:rPr>
            <w:t>[</w:t>
          </w:r>
          <w:r>
            <w:rPr>
              <w:b/>
              <w:bCs/>
              <w:color w:val="0000FF"/>
              <w:szCs w:val="18"/>
            </w:rPr>
            <w:t>#,###</w:t>
          </w:r>
          <w:r w:rsidRPr="00BD5AF5">
            <w:rPr>
              <w:b/>
              <w:bCs/>
              <w:color w:val="0000FF"/>
              <w:szCs w:val="18"/>
            </w:rPr>
            <w:t>]</w:t>
          </w:r>
        </w:p>
      </w:docPartBody>
    </w:docPart>
    <w:docPart>
      <w:docPartPr>
        <w:name w:val="369CF895AEBF452F95F5E405E9006FDC"/>
        <w:category>
          <w:name w:val="General"/>
          <w:gallery w:val="placeholder"/>
        </w:category>
        <w:types>
          <w:type w:val="bbPlcHdr"/>
        </w:types>
        <w:behaviors>
          <w:behavior w:val="content"/>
        </w:behaviors>
        <w:guid w:val="{E3D65BBB-CA02-4DD1-9231-C8C465E6B02E}"/>
      </w:docPartPr>
      <w:docPartBody>
        <w:p w:rsidR="008B31A6" w:rsidRDefault="008F5216" w:rsidP="008F5216">
          <w:pPr>
            <w:pStyle w:val="369CF895AEBF452F95F5E405E9006FDC"/>
          </w:pPr>
          <w:r w:rsidRPr="00803969">
            <w:rPr>
              <w:b/>
              <w:bCs/>
              <w:color w:val="0000FF"/>
              <w:szCs w:val="18"/>
            </w:rPr>
            <w:t>[VALUE]</w:t>
          </w:r>
        </w:p>
      </w:docPartBody>
    </w:docPart>
    <w:docPart>
      <w:docPartPr>
        <w:name w:val="BD44789A38F744AD915EC2BC3A554BBE"/>
        <w:category>
          <w:name w:val="General"/>
          <w:gallery w:val="placeholder"/>
        </w:category>
        <w:types>
          <w:type w:val="bbPlcHdr"/>
        </w:types>
        <w:behaviors>
          <w:behavior w:val="content"/>
        </w:behaviors>
        <w:guid w:val="{2291AA05-118F-42AB-8782-6A74E40C76FE}"/>
      </w:docPartPr>
      <w:docPartBody>
        <w:p w:rsidR="008B31A6" w:rsidRDefault="008F5216" w:rsidP="008F5216">
          <w:pPr>
            <w:pStyle w:val="BD44789A38F744AD915EC2BC3A554BBE"/>
          </w:pPr>
          <w:r w:rsidRPr="002364A3">
            <w:rPr>
              <w:b/>
              <w:bCs/>
              <w:color w:val="0000FF"/>
              <w:szCs w:val="18"/>
            </w:rPr>
            <w:t>[VALUE]</w:t>
          </w:r>
        </w:p>
      </w:docPartBody>
    </w:docPart>
    <w:docPart>
      <w:docPartPr>
        <w:name w:val="279772323052463586FD32E9E8CAC2D7"/>
        <w:category>
          <w:name w:val="General"/>
          <w:gallery w:val="placeholder"/>
        </w:category>
        <w:types>
          <w:type w:val="bbPlcHdr"/>
        </w:types>
        <w:behaviors>
          <w:behavior w:val="content"/>
        </w:behaviors>
        <w:guid w:val="{6EAFB3CC-D568-4809-AC9F-741FB12047D1}"/>
      </w:docPartPr>
      <w:docPartBody>
        <w:p w:rsidR="008B31A6" w:rsidRDefault="008F5216" w:rsidP="008F5216">
          <w:pPr>
            <w:pStyle w:val="279772323052463586FD32E9E8CAC2D7"/>
          </w:pPr>
          <w:r w:rsidRPr="002364A3">
            <w:rPr>
              <w:b/>
              <w:bCs/>
              <w:color w:val="0000FF"/>
              <w:szCs w:val="18"/>
            </w:rPr>
            <w:t>[VALUE]</w:t>
          </w:r>
        </w:p>
      </w:docPartBody>
    </w:docPart>
    <w:docPart>
      <w:docPartPr>
        <w:name w:val="FB7A81FD7EB94DC288825FA13D8E9D53"/>
        <w:category>
          <w:name w:val="General"/>
          <w:gallery w:val="placeholder"/>
        </w:category>
        <w:types>
          <w:type w:val="bbPlcHdr"/>
        </w:types>
        <w:behaviors>
          <w:behavior w:val="content"/>
        </w:behaviors>
        <w:guid w:val="{D179E9C4-14E0-4FDE-BD64-AC1D0A34870D}"/>
      </w:docPartPr>
      <w:docPartBody>
        <w:p w:rsidR="008B31A6" w:rsidRDefault="008F5216" w:rsidP="008F5216">
          <w:pPr>
            <w:pStyle w:val="FB7A81FD7EB94DC288825FA13D8E9D53"/>
          </w:pPr>
          <w:r w:rsidRPr="00895FBB">
            <w:rPr>
              <w:rStyle w:val="PlaceholderText"/>
              <w:b/>
              <w:bCs/>
              <w:color w:val="0000FF"/>
            </w:rPr>
            <w:t>[</w:t>
          </w:r>
          <w:r w:rsidRPr="00D127D8">
            <w:rPr>
              <w:rStyle w:val="PlaceholderText"/>
              <w:b/>
              <w:bCs/>
              <w:color w:val="0000FF"/>
            </w:rPr>
            <w:t>DATE</w:t>
          </w:r>
          <w:r w:rsidRPr="00895FBB">
            <w:rPr>
              <w:rStyle w:val="PlaceholderText"/>
              <w:b/>
              <w:bCs/>
              <w:color w:val="0000FF"/>
            </w:rPr>
            <w:t>]</w:t>
          </w:r>
        </w:p>
      </w:docPartBody>
    </w:docPart>
    <w:docPart>
      <w:docPartPr>
        <w:name w:val="8D607AA484B048D58845E00B81095D0C"/>
        <w:category>
          <w:name w:val="General"/>
          <w:gallery w:val="placeholder"/>
        </w:category>
        <w:types>
          <w:type w:val="bbPlcHdr"/>
        </w:types>
        <w:behaviors>
          <w:behavior w:val="content"/>
        </w:behaviors>
        <w:guid w:val="{EFFCA53C-54CE-4585-A414-1CDDDF2DB3B2}"/>
      </w:docPartPr>
      <w:docPartBody>
        <w:p w:rsidR="008B31A6" w:rsidRDefault="008F5216" w:rsidP="008F5216">
          <w:pPr>
            <w:pStyle w:val="8D607AA484B048D58845E00B81095D0C"/>
          </w:pPr>
          <w:r w:rsidRPr="00895FBB">
            <w:rPr>
              <w:rStyle w:val="PlaceholderText"/>
              <w:b/>
              <w:bCs/>
              <w:color w:val="0000FF"/>
            </w:rPr>
            <w:t>[</w:t>
          </w:r>
          <w:r w:rsidRPr="00D127D8">
            <w:rPr>
              <w:rStyle w:val="PlaceholderText"/>
              <w:b/>
              <w:bCs/>
              <w:color w:val="0000FF"/>
            </w:rPr>
            <w:t>DATE</w:t>
          </w:r>
          <w:r w:rsidRPr="00895FBB">
            <w:rPr>
              <w:rStyle w:val="PlaceholderText"/>
              <w:b/>
              <w:bCs/>
              <w:color w:val="0000FF"/>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GGothicM">
    <w:altName w:val="HGｺﾞｼｯｸM"/>
    <w:panose1 w:val="00000000000000000000"/>
    <w:charset w:val="80"/>
    <w:family w:val="roman"/>
    <w:notTrueType/>
    <w:pitch w:val="default"/>
  </w:font>
  <w:font w:name="HGMaruGothicMPRO">
    <w:charset w:val="80"/>
    <w:family w:val="swiss"/>
    <w:pitch w:val="variable"/>
    <w:sig w:usb0="E00002FF" w:usb1="2AC7EDFE" w:usb2="00000012" w:usb3="00000000" w:csb0="00020001" w:csb1="00000000"/>
  </w:font>
  <w:font w:name="EYInterstate Light">
    <w:altName w:val="Calibri"/>
    <w:charset w:val="00"/>
    <w:family w:val="auto"/>
    <w:pitch w:val="variable"/>
    <w:sig w:usb0="A00002AF" w:usb1="5000206A" w:usb2="00000000" w:usb3="00000000" w:csb0="0000009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A0718"/>
    <w:multiLevelType w:val="multilevel"/>
    <w:tmpl w:val="B80C546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D767E18"/>
    <w:multiLevelType w:val="multilevel"/>
    <w:tmpl w:val="7A9660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FAD6D47"/>
    <w:multiLevelType w:val="multilevel"/>
    <w:tmpl w:val="FFAAE4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2A22ACC"/>
    <w:multiLevelType w:val="multilevel"/>
    <w:tmpl w:val="16F0792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7422342"/>
    <w:multiLevelType w:val="multilevel"/>
    <w:tmpl w:val="C9CE628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1BC1A1A"/>
    <w:multiLevelType w:val="multilevel"/>
    <w:tmpl w:val="089CB58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862360037">
    <w:abstractNumId w:val="0"/>
  </w:num>
  <w:num w:numId="2" w16cid:durableId="146240767">
    <w:abstractNumId w:val="2"/>
  </w:num>
  <w:num w:numId="3" w16cid:durableId="1064181280">
    <w:abstractNumId w:val="3"/>
  </w:num>
  <w:num w:numId="4" w16cid:durableId="1646859820">
    <w:abstractNumId w:val="5"/>
  </w:num>
  <w:num w:numId="5" w16cid:durableId="2127657185">
    <w:abstractNumId w:val="4"/>
  </w:num>
  <w:num w:numId="6" w16cid:durableId="1656641227">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046"/>
    <w:rsid w:val="000047A4"/>
    <w:rsid w:val="00044223"/>
    <w:rsid w:val="000832DA"/>
    <w:rsid w:val="000D19F3"/>
    <w:rsid w:val="000F20AD"/>
    <w:rsid w:val="00104038"/>
    <w:rsid w:val="00111CB1"/>
    <w:rsid w:val="00133758"/>
    <w:rsid w:val="00157B30"/>
    <w:rsid w:val="00167497"/>
    <w:rsid w:val="00223748"/>
    <w:rsid w:val="00223947"/>
    <w:rsid w:val="0028660F"/>
    <w:rsid w:val="003A7A71"/>
    <w:rsid w:val="003B5C9B"/>
    <w:rsid w:val="003D05FB"/>
    <w:rsid w:val="00443047"/>
    <w:rsid w:val="004778FC"/>
    <w:rsid w:val="00485046"/>
    <w:rsid w:val="004C3CFB"/>
    <w:rsid w:val="004C5EEF"/>
    <w:rsid w:val="00546F6F"/>
    <w:rsid w:val="00571AD0"/>
    <w:rsid w:val="005E2422"/>
    <w:rsid w:val="00655D88"/>
    <w:rsid w:val="006566B6"/>
    <w:rsid w:val="00677321"/>
    <w:rsid w:val="006D5FC1"/>
    <w:rsid w:val="00705966"/>
    <w:rsid w:val="007111DD"/>
    <w:rsid w:val="007123DC"/>
    <w:rsid w:val="007316E3"/>
    <w:rsid w:val="00732754"/>
    <w:rsid w:val="00766B48"/>
    <w:rsid w:val="007819E9"/>
    <w:rsid w:val="00791CB9"/>
    <w:rsid w:val="007F24F3"/>
    <w:rsid w:val="007F369D"/>
    <w:rsid w:val="0081476A"/>
    <w:rsid w:val="00817BB1"/>
    <w:rsid w:val="008338E5"/>
    <w:rsid w:val="0087159A"/>
    <w:rsid w:val="00877889"/>
    <w:rsid w:val="008833E9"/>
    <w:rsid w:val="00896CF8"/>
    <w:rsid w:val="008B31A6"/>
    <w:rsid w:val="008F5216"/>
    <w:rsid w:val="008F6F67"/>
    <w:rsid w:val="00955BEA"/>
    <w:rsid w:val="0097347B"/>
    <w:rsid w:val="00975799"/>
    <w:rsid w:val="009E67AA"/>
    <w:rsid w:val="00A17DF6"/>
    <w:rsid w:val="00A451E3"/>
    <w:rsid w:val="00A60466"/>
    <w:rsid w:val="00A77537"/>
    <w:rsid w:val="00AA0F62"/>
    <w:rsid w:val="00AD4D59"/>
    <w:rsid w:val="00AF4245"/>
    <w:rsid w:val="00B277E3"/>
    <w:rsid w:val="00B5062C"/>
    <w:rsid w:val="00BC3BCF"/>
    <w:rsid w:val="00C831BD"/>
    <w:rsid w:val="00CC67C2"/>
    <w:rsid w:val="00CF2976"/>
    <w:rsid w:val="00D90BAF"/>
    <w:rsid w:val="00DE0174"/>
    <w:rsid w:val="00E31FFE"/>
    <w:rsid w:val="00E7327C"/>
    <w:rsid w:val="00EB09BE"/>
    <w:rsid w:val="00ED16C6"/>
    <w:rsid w:val="00ED3452"/>
    <w:rsid w:val="00F24FEE"/>
    <w:rsid w:val="00F43706"/>
    <w:rsid w:val="00FD2A6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8F735F6"/>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5216"/>
    <w:rPr>
      <w:color w:val="808080"/>
    </w:rPr>
  </w:style>
  <w:style w:type="character" w:styleId="Hyperlink">
    <w:name w:val="Hyperlink"/>
    <w:basedOn w:val="DefaultParagraphFont"/>
    <w:uiPriority w:val="99"/>
    <w:unhideWhenUsed/>
    <w:rsid w:val="00AA0F62"/>
    <w:rPr>
      <w:color w:val="0563C1" w:themeColor="hyperlink"/>
      <w:u w:val="single"/>
    </w:rPr>
  </w:style>
  <w:style w:type="paragraph" w:customStyle="1" w:styleId="6A74876EFF2147D889C25D91E62B29C5">
    <w:name w:val="6A74876EFF2147D889C25D91E62B29C5"/>
    <w:rsid w:val="008F5216"/>
    <w:pPr>
      <w:spacing w:line="259" w:lineRule="auto"/>
    </w:pPr>
    <w:rPr>
      <w:kern w:val="0"/>
      <w:sz w:val="22"/>
      <w:szCs w:val="22"/>
      <w14:ligatures w14:val="none"/>
    </w:rPr>
  </w:style>
  <w:style w:type="paragraph" w:customStyle="1" w:styleId="CA0ECB7CCD5846EDA5DCD7C10C3EDACE">
    <w:name w:val="CA0ECB7CCD5846EDA5DCD7C10C3EDACE"/>
    <w:rsid w:val="008F5216"/>
    <w:pPr>
      <w:spacing w:line="259" w:lineRule="auto"/>
    </w:pPr>
    <w:rPr>
      <w:kern w:val="0"/>
      <w:sz w:val="22"/>
      <w:szCs w:val="22"/>
      <w14:ligatures w14:val="none"/>
    </w:rPr>
  </w:style>
  <w:style w:type="paragraph" w:customStyle="1" w:styleId="A99F88CAD8C04B29BEE68D7F9BA9085C">
    <w:name w:val="A99F88CAD8C04B29BEE68D7F9BA9085C"/>
    <w:rsid w:val="008F5216"/>
    <w:pPr>
      <w:spacing w:line="259" w:lineRule="auto"/>
    </w:pPr>
    <w:rPr>
      <w:kern w:val="0"/>
      <w:sz w:val="22"/>
      <w:szCs w:val="22"/>
      <w14:ligatures w14:val="none"/>
    </w:rPr>
  </w:style>
  <w:style w:type="paragraph" w:customStyle="1" w:styleId="7042DDBDC2994E1B964F454DA369A7F3">
    <w:name w:val="7042DDBDC2994E1B964F454DA369A7F3"/>
    <w:rsid w:val="008F5216"/>
    <w:pPr>
      <w:spacing w:line="259" w:lineRule="auto"/>
    </w:pPr>
    <w:rPr>
      <w:kern w:val="0"/>
      <w:sz w:val="22"/>
      <w:szCs w:val="22"/>
      <w14:ligatures w14:val="none"/>
    </w:rPr>
  </w:style>
  <w:style w:type="paragraph" w:customStyle="1" w:styleId="A11C456898A049C684139950210B21A9">
    <w:name w:val="A11C456898A049C684139950210B21A9"/>
    <w:rsid w:val="008F5216"/>
    <w:pPr>
      <w:spacing w:line="259" w:lineRule="auto"/>
    </w:pPr>
    <w:rPr>
      <w:kern w:val="0"/>
      <w:sz w:val="22"/>
      <w:szCs w:val="22"/>
      <w14:ligatures w14:val="none"/>
    </w:rPr>
  </w:style>
  <w:style w:type="paragraph" w:customStyle="1" w:styleId="BDABC8EACF0047A4BD8CC596242D0979">
    <w:name w:val="BDABC8EACF0047A4BD8CC596242D0979"/>
    <w:rsid w:val="008F5216"/>
    <w:pPr>
      <w:spacing w:line="259" w:lineRule="auto"/>
    </w:pPr>
    <w:rPr>
      <w:kern w:val="0"/>
      <w:sz w:val="22"/>
      <w:szCs w:val="22"/>
      <w14:ligatures w14:val="none"/>
    </w:rPr>
  </w:style>
  <w:style w:type="paragraph" w:customStyle="1" w:styleId="5D54AF81EC57498DBD3C8800DFF8D237">
    <w:name w:val="5D54AF81EC57498DBD3C8800DFF8D237"/>
    <w:rsid w:val="008F5216"/>
    <w:pPr>
      <w:spacing w:line="259" w:lineRule="auto"/>
    </w:pPr>
    <w:rPr>
      <w:kern w:val="0"/>
      <w:sz w:val="22"/>
      <w:szCs w:val="22"/>
      <w14:ligatures w14:val="none"/>
    </w:rPr>
  </w:style>
  <w:style w:type="paragraph" w:styleId="IntenseQuote">
    <w:name w:val="Intense Quote"/>
    <w:basedOn w:val="Normal"/>
    <w:next w:val="Normal"/>
    <w:link w:val="IntenseQuoteChar"/>
    <w:uiPriority w:val="30"/>
    <w:qFormat/>
    <w:rsid w:val="00AA0F62"/>
    <w:pPr>
      <w:pBdr>
        <w:top w:val="single" w:sz="4" w:space="10" w:color="2F5496" w:themeColor="accent1" w:themeShade="BF"/>
        <w:bottom w:val="single" w:sz="4" w:space="10" w:color="2F5496" w:themeColor="accent1" w:themeShade="BF"/>
      </w:pBdr>
      <w:spacing w:before="360" w:after="360" w:line="240" w:lineRule="auto"/>
      <w:ind w:left="864" w:right="864"/>
      <w:jc w:val="center"/>
    </w:pPr>
    <w:rPr>
      <w:rFonts w:ascii="Arial" w:eastAsiaTheme="minorHAnsi" w:hAnsi="Arial"/>
      <w:i/>
      <w:iCs/>
      <w:color w:val="2F5496" w:themeColor="accent1" w:themeShade="BF"/>
      <w:sz w:val="18"/>
      <w:szCs w:val="22"/>
    </w:rPr>
  </w:style>
  <w:style w:type="character" w:customStyle="1" w:styleId="IntenseQuoteChar">
    <w:name w:val="Intense Quote Char"/>
    <w:basedOn w:val="DefaultParagraphFont"/>
    <w:link w:val="IntenseQuote"/>
    <w:uiPriority w:val="30"/>
    <w:rsid w:val="00AA0F62"/>
    <w:rPr>
      <w:rFonts w:ascii="Arial" w:eastAsiaTheme="minorHAnsi" w:hAnsi="Arial"/>
      <w:i/>
      <w:iCs/>
      <w:color w:val="2F5496" w:themeColor="accent1" w:themeShade="BF"/>
      <w:sz w:val="18"/>
      <w:szCs w:val="22"/>
    </w:rPr>
  </w:style>
  <w:style w:type="paragraph" w:customStyle="1" w:styleId="68963CF1360D49B5987085AD0D65B95A">
    <w:name w:val="68963CF1360D49B5987085AD0D65B95A"/>
    <w:rsid w:val="008F5216"/>
    <w:pPr>
      <w:spacing w:line="259" w:lineRule="auto"/>
    </w:pPr>
    <w:rPr>
      <w:kern w:val="0"/>
      <w:sz w:val="22"/>
      <w:szCs w:val="22"/>
      <w14:ligatures w14:val="none"/>
    </w:rPr>
  </w:style>
  <w:style w:type="paragraph" w:customStyle="1" w:styleId="5C529142B63F4819AD54C090E241AF46">
    <w:name w:val="5C529142B63F4819AD54C090E241AF46"/>
    <w:rsid w:val="008F5216"/>
    <w:pPr>
      <w:spacing w:line="259" w:lineRule="auto"/>
    </w:pPr>
    <w:rPr>
      <w:kern w:val="0"/>
      <w:sz w:val="22"/>
      <w:szCs w:val="22"/>
      <w14:ligatures w14:val="none"/>
    </w:rPr>
  </w:style>
  <w:style w:type="paragraph" w:customStyle="1" w:styleId="11DE4DAB4B1240C5A40A55CE7C35DF15">
    <w:name w:val="11DE4DAB4B1240C5A40A55CE7C35DF15"/>
    <w:rsid w:val="008F5216"/>
    <w:pPr>
      <w:spacing w:line="259" w:lineRule="auto"/>
    </w:pPr>
    <w:rPr>
      <w:kern w:val="0"/>
      <w:sz w:val="22"/>
      <w:szCs w:val="22"/>
      <w14:ligatures w14:val="none"/>
    </w:rPr>
  </w:style>
  <w:style w:type="paragraph" w:customStyle="1" w:styleId="DCA5C6287E0B4948B438DCDA2E0A56A9">
    <w:name w:val="DCA5C6287E0B4948B438DCDA2E0A56A9"/>
    <w:rsid w:val="008F5216"/>
    <w:pPr>
      <w:spacing w:line="259" w:lineRule="auto"/>
    </w:pPr>
    <w:rPr>
      <w:kern w:val="0"/>
      <w:sz w:val="22"/>
      <w:szCs w:val="22"/>
      <w14:ligatures w14:val="none"/>
    </w:rPr>
  </w:style>
  <w:style w:type="paragraph" w:customStyle="1" w:styleId="9DB3445A4A5F40F181321D5FB577B81A">
    <w:name w:val="9DB3445A4A5F40F181321D5FB577B81A"/>
    <w:rsid w:val="008F5216"/>
    <w:pPr>
      <w:spacing w:line="259" w:lineRule="auto"/>
    </w:pPr>
    <w:rPr>
      <w:kern w:val="0"/>
      <w:sz w:val="22"/>
      <w:szCs w:val="22"/>
      <w14:ligatures w14:val="none"/>
    </w:rPr>
  </w:style>
  <w:style w:type="paragraph" w:customStyle="1" w:styleId="FC854067B7EE4C18A164603F51C34F55">
    <w:name w:val="FC854067B7EE4C18A164603F51C34F55"/>
    <w:rsid w:val="008F5216"/>
    <w:pPr>
      <w:spacing w:line="259" w:lineRule="auto"/>
    </w:pPr>
    <w:rPr>
      <w:kern w:val="0"/>
      <w:sz w:val="22"/>
      <w:szCs w:val="22"/>
      <w14:ligatures w14:val="none"/>
    </w:rPr>
  </w:style>
  <w:style w:type="paragraph" w:customStyle="1" w:styleId="887CCC2F890C49368313C16ED1B844BD">
    <w:name w:val="887CCC2F890C49368313C16ED1B844BD"/>
    <w:rsid w:val="008F5216"/>
    <w:pPr>
      <w:spacing w:line="259" w:lineRule="auto"/>
    </w:pPr>
    <w:rPr>
      <w:kern w:val="0"/>
      <w:sz w:val="22"/>
      <w:szCs w:val="22"/>
      <w14:ligatures w14:val="none"/>
    </w:rPr>
  </w:style>
  <w:style w:type="paragraph" w:customStyle="1" w:styleId="9D53BCE209D543B9BEF0C949697BCDA02">
    <w:name w:val="9D53BCE209D543B9BEF0C949697BCDA02"/>
    <w:rsid w:val="00AA0F62"/>
    <w:pPr>
      <w:spacing w:after="120" w:line="240" w:lineRule="auto"/>
    </w:pPr>
    <w:rPr>
      <w:rFonts w:ascii="Arial" w:eastAsiaTheme="minorHAnsi" w:hAnsi="Arial"/>
      <w:sz w:val="18"/>
      <w:szCs w:val="22"/>
    </w:rPr>
  </w:style>
  <w:style w:type="paragraph" w:customStyle="1" w:styleId="A35B3D54AFF94D55B13F055AC20E69D82">
    <w:name w:val="A35B3D54AFF94D55B13F055AC20E69D82"/>
    <w:rsid w:val="00AA0F62"/>
    <w:pPr>
      <w:spacing w:after="120" w:line="240" w:lineRule="auto"/>
    </w:pPr>
    <w:rPr>
      <w:rFonts w:ascii="Arial" w:eastAsiaTheme="minorHAnsi" w:hAnsi="Arial"/>
      <w:sz w:val="18"/>
      <w:szCs w:val="22"/>
    </w:rPr>
  </w:style>
  <w:style w:type="paragraph" w:customStyle="1" w:styleId="D639F88878BC4FF999C0E72BAE7482242">
    <w:name w:val="D639F88878BC4FF999C0E72BAE7482242"/>
    <w:rsid w:val="00AA0F62"/>
    <w:pPr>
      <w:spacing w:after="120" w:line="240" w:lineRule="auto"/>
    </w:pPr>
    <w:rPr>
      <w:rFonts w:ascii="Arial" w:eastAsiaTheme="minorHAnsi" w:hAnsi="Arial"/>
      <w:sz w:val="18"/>
      <w:szCs w:val="22"/>
    </w:rPr>
  </w:style>
  <w:style w:type="paragraph" w:customStyle="1" w:styleId="ACD17CB70E174081A36A75DBE9F4AA5D2">
    <w:name w:val="ACD17CB70E174081A36A75DBE9F4AA5D2"/>
    <w:rsid w:val="00AA0F62"/>
    <w:pPr>
      <w:spacing w:after="120" w:line="240" w:lineRule="auto"/>
    </w:pPr>
    <w:rPr>
      <w:rFonts w:ascii="Arial" w:eastAsiaTheme="minorHAnsi" w:hAnsi="Arial"/>
      <w:sz w:val="18"/>
      <w:szCs w:val="22"/>
    </w:rPr>
  </w:style>
  <w:style w:type="paragraph" w:customStyle="1" w:styleId="F7051F14BB974DB48A415E065C6D28ED2">
    <w:name w:val="F7051F14BB974DB48A415E065C6D28ED2"/>
    <w:rsid w:val="00AA0F62"/>
    <w:pPr>
      <w:spacing w:after="120" w:line="240" w:lineRule="auto"/>
    </w:pPr>
    <w:rPr>
      <w:rFonts w:ascii="Arial" w:eastAsiaTheme="minorHAnsi" w:hAnsi="Arial"/>
      <w:sz w:val="18"/>
      <w:szCs w:val="22"/>
    </w:rPr>
  </w:style>
  <w:style w:type="paragraph" w:customStyle="1" w:styleId="FB04F5C0698049A982485ABC78FB751F2">
    <w:name w:val="FB04F5C0698049A982485ABC78FB751F2"/>
    <w:rsid w:val="00AA0F62"/>
    <w:pPr>
      <w:spacing w:after="120" w:line="240" w:lineRule="auto"/>
    </w:pPr>
    <w:rPr>
      <w:rFonts w:ascii="Arial" w:eastAsiaTheme="minorHAnsi" w:hAnsi="Arial"/>
      <w:sz w:val="18"/>
      <w:szCs w:val="22"/>
    </w:rPr>
  </w:style>
  <w:style w:type="paragraph" w:customStyle="1" w:styleId="DA56CAE71ABE40FE9A1C80713A3B6D302">
    <w:name w:val="DA56CAE71ABE40FE9A1C80713A3B6D302"/>
    <w:rsid w:val="00AA0F62"/>
    <w:pPr>
      <w:spacing w:after="120" w:line="240" w:lineRule="auto"/>
    </w:pPr>
    <w:rPr>
      <w:rFonts w:ascii="Arial" w:eastAsiaTheme="minorHAnsi" w:hAnsi="Arial"/>
      <w:sz w:val="18"/>
      <w:szCs w:val="22"/>
    </w:rPr>
  </w:style>
  <w:style w:type="paragraph" w:customStyle="1" w:styleId="4324975508A344A4852E88925FEB1FFD2">
    <w:name w:val="4324975508A344A4852E88925FEB1FFD2"/>
    <w:rsid w:val="00AA0F62"/>
    <w:pPr>
      <w:spacing w:after="120" w:line="240" w:lineRule="auto"/>
    </w:pPr>
    <w:rPr>
      <w:rFonts w:ascii="Arial" w:eastAsiaTheme="minorHAnsi" w:hAnsi="Arial"/>
      <w:sz w:val="18"/>
      <w:szCs w:val="22"/>
    </w:rPr>
  </w:style>
  <w:style w:type="paragraph" w:customStyle="1" w:styleId="CF4AB8A61A714325B8B47FB35CF809342">
    <w:name w:val="CF4AB8A61A714325B8B47FB35CF809342"/>
    <w:rsid w:val="00AA0F62"/>
    <w:pPr>
      <w:spacing w:after="120" w:line="240" w:lineRule="auto"/>
    </w:pPr>
    <w:rPr>
      <w:rFonts w:ascii="Arial" w:eastAsiaTheme="minorHAnsi" w:hAnsi="Arial"/>
      <w:sz w:val="18"/>
      <w:szCs w:val="22"/>
    </w:rPr>
  </w:style>
  <w:style w:type="paragraph" w:customStyle="1" w:styleId="ADC7D85B072640918B5CC2CEDC6CC9232">
    <w:name w:val="ADC7D85B072640918B5CC2CEDC6CC9232"/>
    <w:rsid w:val="00AA0F62"/>
    <w:pPr>
      <w:spacing w:after="120" w:line="240" w:lineRule="auto"/>
    </w:pPr>
    <w:rPr>
      <w:rFonts w:ascii="Arial" w:eastAsiaTheme="minorHAnsi" w:hAnsi="Arial"/>
      <w:sz w:val="18"/>
      <w:szCs w:val="22"/>
    </w:rPr>
  </w:style>
  <w:style w:type="paragraph" w:customStyle="1" w:styleId="3FEBF429EFF34CF8B0E2D844DFB642582">
    <w:name w:val="3FEBF429EFF34CF8B0E2D844DFB642582"/>
    <w:rsid w:val="00AA0F62"/>
    <w:pPr>
      <w:spacing w:after="120" w:line="240" w:lineRule="auto"/>
    </w:pPr>
    <w:rPr>
      <w:rFonts w:ascii="Arial" w:eastAsiaTheme="minorHAnsi" w:hAnsi="Arial"/>
      <w:sz w:val="18"/>
      <w:szCs w:val="22"/>
    </w:rPr>
  </w:style>
  <w:style w:type="character" w:styleId="IntenseReference">
    <w:name w:val="Intense Reference"/>
    <w:basedOn w:val="DefaultParagraphFont"/>
    <w:uiPriority w:val="32"/>
    <w:qFormat/>
    <w:rsid w:val="00AA0F62"/>
    <w:rPr>
      <w:b/>
      <w:bCs/>
      <w:smallCaps/>
      <w:color w:val="2F5496" w:themeColor="accent1" w:themeShade="BF"/>
      <w:spacing w:val="5"/>
    </w:rPr>
  </w:style>
  <w:style w:type="paragraph" w:customStyle="1" w:styleId="D81D1F119268448D89DB79EA5193EB872">
    <w:name w:val="D81D1F119268448D89DB79EA5193EB872"/>
    <w:rsid w:val="00AA0F62"/>
    <w:pPr>
      <w:spacing w:after="120" w:line="240" w:lineRule="auto"/>
    </w:pPr>
    <w:rPr>
      <w:rFonts w:ascii="Arial" w:eastAsiaTheme="minorHAnsi" w:hAnsi="Arial"/>
      <w:sz w:val="18"/>
      <w:szCs w:val="22"/>
    </w:rPr>
  </w:style>
  <w:style w:type="paragraph" w:customStyle="1" w:styleId="57D0BF5A85FD4B0DB6F58EFB079438C32">
    <w:name w:val="57D0BF5A85FD4B0DB6F58EFB079438C32"/>
    <w:rsid w:val="00AA0F62"/>
    <w:pPr>
      <w:spacing w:after="120" w:line="240" w:lineRule="auto"/>
    </w:pPr>
    <w:rPr>
      <w:rFonts w:ascii="Arial" w:eastAsiaTheme="minorHAnsi" w:hAnsi="Arial"/>
      <w:sz w:val="18"/>
      <w:szCs w:val="22"/>
    </w:rPr>
  </w:style>
  <w:style w:type="paragraph" w:customStyle="1" w:styleId="318527BE6A4B41A3AFF2169C95E65F862">
    <w:name w:val="318527BE6A4B41A3AFF2169C95E65F862"/>
    <w:rsid w:val="00AA0F62"/>
    <w:pPr>
      <w:spacing w:after="120" w:line="240" w:lineRule="auto"/>
    </w:pPr>
    <w:rPr>
      <w:rFonts w:ascii="Arial" w:eastAsiaTheme="minorHAnsi" w:hAnsi="Arial"/>
      <w:sz w:val="18"/>
      <w:szCs w:val="22"/>
    </w:rPr>
  </w:style>
  <w:style w:type="paragraph" w:customStyle="1" w:styleId="3E7DF3BF41E54C2BB3E685CBC8FC5D7F2">
    <w:name w:val="3E7DF3BF41E54C2BB3E685CBC8FC5D7F2"/>
    <w:rsid w:val="00AA0F62"/>
    <w:pPr>
      <w:spacing w:after="120" w:line="240" w:lineRule="auto"/>
    </w:pPr>
    <w:rPr>
      <w:rFonts w:ascii="Arial" w:eastAsiaTheme="minorHAnsi" w:hAnsi="Arial"/>
      <w:sz w:val="18"/>
      <w:szCs w:val="22"/>
    </w:rPr>
  </w:style>
  <w:style w:type="paragraph" w:customStyle="1" w:styleId="253257651A4844B7AA39EB7EE0C516B82">
    <w:name w:val="253257651A4844B7AA39EB7EE0C516B82"/>
    <w:rsid w:val="00AA0F62"/>
    <w:pPr>
      <w:spacing w:after="120" w:line="240" w:lineRule="auto"/>
    </w:pPr>
    <w:rPr>
      <w:rFonts w:ascii="Arial" w:eastAsiaTheme="minorHAnsi" w:hAnsi="Arial"/>
      <w:sz w:val="18"/>
      <w:szCs w:val="22"/>
    </w:rPr>
  </w:style>
  <w:style w:type="paragraph" w:customStyle="1" w:styleId="E5DCDF3D10A6494889E9665E70546EBF2">
    <w:name w:val="E5DCDF3D10A6494889E9665E70546EBF2"/>
    <w:rsid w:val="00AA0F62"/>
    <w:pPr>
      <w:spacing w:after="120" w:line="240" w:lineRule="auto"/>
    </w:pPr>
    <w:rPr>
      <w:rFonts w:ascii="Arial" w:eastAsiaTheme="minorHAnsi" w:hAnsi="Arial"/>
      <w:sz w:val="18"/>
      <w:szCs w:val="22"/>
    </w:rPr>
  </w:style>
  <w:style w:type="paragraph" w:customStyle="1" w:styleId="D9909A41817F448D9B78E6AD2564DD3F2">
    <w:name w:val="D9909A41817F448D9B78E6AD2564DD3F2"/>
    <w:rsid w:val="00AA0F62"/>
    <w:pPr>
      <w:spacing w:after="120" w:line="240" w:lineRule="auto"/>
    </w:pPr>
    <w:rPr>
      <w:rFonts w:ascii="Arial" w:eastAsiaTheme="minorHAnsi" w:hAnsi="Arial"/>
      <w:sz w:val="18"/>
      <w:szCs w:val="22"/>
    </w:rPr>
  </w:style>
  <w:style w:type="paragraph" w:customStyle="1" w:styleId="D5D141E0C3154798B996C413B76647322">
    <w:name w:val="D5D141E0C3154798B996C413B76647322"/>
    <w:rsid w:val="00AA0F62"/>
    <w:pPr>
      <w:spacing w:after="120" w:line="240" w:lineRule="auto"/>
    </w:pPr>
    <w:rPr>
      <w:rFonts w:ascii="Arial" w:eastAsiaTheme="minorHAnsi" w:hAnsi="Arial"/>
      <w:sz w:val="18"/>
      <w:szCs w:val="22"/>
    </w:rPr>
  </w:style>
  <w:style w:type="paragraph" w:customStyle="1" w:styleId="AE45E7EF691E47DD8D966BCE127628DB">
    <w:name w:val="AE45E7EF691E47DD8D966BCE127628DB"/>
    <w:rsid w:val="008F5216"/>
    <w:pPr>
      <w:spacing w:line="259" w:lineRule="auto"/>
    </w:pPr>
    <w:rPr>
      <w:kern w:val="0"/>
      <w:sz w:val="22"/>
      <w:szCs w:val="22"/>
      <w14:ligatures w14:val="none"/>
    </w:rPr>
  </w:style>
  <w:style w:type="paragraph" w:customStyle="1" w:styleId="7ACDA19196424EE7B3DF069B0361D119">
    <w:name w:val="7ACDA19196424EE7B3DF069B0361D119"/>
    <w:rsid w:val="008F5216"/>
    <w:pPr>
      <w:spacing w:line="259" w:lineRule="auto"/>
    </w:pPr>
    <w:rPr>
      <w:kern w:val="0"/>
      <w:sz w:val="22"/>
      <w:szCs w:val="22"/>
      <w14:ligatures w14:val="none"/>
    </w:rPr>
  </w:style>
  <w:style w:type="paragraph" w:customStyle="1" w:styleId="E435908AE1AC411FAAD3C5F88B320721">
    <w:name w:val="E435908AE1AC411FAAD3C5F88B320721"/>
    <w:rsid w:val="008F5216"/>
    <w:pPr>
      <w:spacing w:line="259" w:lineRule="auto"/>
    </w:pPr>
    <w:rPr>
      <w:kern w:val="0"/>
      <w:sz w:val="22"/>
      <w:szCs w:val="22"/>
      <w14:ligatures w14:val="none"/>
    </w:rPr>
  </w:style>
  <w:style w:type="paragraph" w:customStyle="1" w:styleId="0FB1C443CB344AC7A1CA67AF9A26530A">
    <w:name w:val="0FB1C443CB344AC7A1CA67AF9A26530A"/>
    <w:rsid w:val="008F5216"/>
    <w:pPr>
      <w:spacing w:line="259" w:lineRule="auto"/>
    </w:pPr>
    <w:rPr>
      <w:kern w:val="0"/>
      <w:sz w:val="22"/>
      <w:szCs w:val="22"/>
      <w14:ligatures w14:val="none"/>
    </w:rPr>
  </w:style>
  <w:style w:type="paragraph" w:customStyle="1" w:styleId="A739D78F8CE643B0AF136FB45B6A6105">
    <w:name w:val="A739D78F8CE643B0AF136FB45B6A6105"/>
    <w:rsid w:val="008F5216"/>
    <w:pPr>
      <w:spacing w:line="259" w:lineRule="auto"/>
    </w:pPr>
    <w:rPr>
      <w:kern w:val="0"/>
      <w:sz w:val="22"/>
      <w:szCs w:val="22"/>
      <w14:ligatures w14:val="none"/>
    </w:rPr>
  </w:style>
  <w:style w:type="paragraph" w:customStyle="1" w:styleId="514BAACE232D4B0EB41FA0DBB6631AAA">
    <w:name w:val="514BAACE232D4B0EB41FA0DBB6631AAA"/>
    <w:rsid w:val="008F5216"/>
    <w:pPr>
      <w:spacing w:line="259" w:lineRule="auto"/>
    </w:pPr>
    <w:rPr>
      <w:kern w:val="0"/>
      <w:sz w:val="22"/>
      <w:szCs w:val="22"/>
      <w14:ligatures w14:val="none"/>
    </w:rPr>
  </w:style>
  <w:style w:type="paragraph" w:customStyle="1" w:styleId="8A8A00AA73C64F46B16F339D732AFA5A">
    <w:name w:val="8A8A00AA73C64F46B16F339D732AFA5A"/>
    <w:rsid w:val="008F5216"/>
    <w:pPr>
      <w:spacing w:line="259" w:lineRule="auto"/>
    </w:pPr>
    <w:rPr>
      <w:kern w:val="0"/>
      <w:sz w:val="22"/>
      <w:szCs w:val="22"/>
      <w14:ligatures w14:val="none"/>
    </w:rPr>
  </w:style>
  <w:style w:type="paragraph" w:customStyle="1" w:styleId="1C372DB63F2F4BB99B2AB0D0BE149BC2">
    <w:name w:val="1C372DB63F2F4BB99B2AB0D0BE149BC2"/>
    <w:rsid w:val="008F5216"/>
    <w:pPr>
      <w:spacing w:line="259" w:lineRule="auto"/>
    </w:pPr>
    <w:rPr>
      <w:kern w:val="0"/>
      <w:sz w:val="22"/>
      <w:szCs w:val="22"/>
      <w14:ligatures w14:val="none"/>
    </w:rPr>
  </w:style>
  <w:style w:type="paragraph" w:customStyle="1" w:styleId="FC93386EEAD84D89AE0C5D05CC16645A">
    <w:name w:val="FC93386EEAD84D89AE0C5D05CC16645A"/>
    <w:rsid w:val="008F5216"/>
    <w:pPr>
      <w:spacing w:line="259" w:lineRule="auto"/>
    </w:pPr>
    <w:rPr>
      <w:kern w:val="0"/>
      <w:sz w:val="22"/>
      <w:szCs w:val="22"/>
      <w14:ligatures w14:val="none"/>
    </w:rPr>
  </w:style>
  <w:style w:type="paragraph" w:customStyle="1" w:styleId="0D585C14076B42B9911CDF6A4E0C6BBD">
    <w:name w:val="0D585C14076B42B9911CDF6A4E0C6BBD"/>
    <w:rsid w:val="008F5216"/>
    <w:pPr>
      <w:spacing w:line="259" w:lineRule="auto"/>
    </w:pPr>
    <w:rPr>
      <w:kern w:val="0"/>
      <w:sz w:val="22"/>
      <w:szCs w:val="22"/>
      <w14:ligatures w14:val="none"/>
    </w:rPr>
  </w:style>
  <w:style w:type="paragraph" w:customStyle="1" w:styleId="E0D0FFBEF53147D3866FEA87871C62A4">
    <w:name w:val="E0D0FFBEF53147D3866FEA87871C62A4"/>
    <w:rsid w:val="008F5216"/>
    <w:pPr>
      <w:spacing w:line="259" w:lineRule="auto"/>
    </w:pPr>
    <w:rPr>
      <w:kern w:val="0"/>
      <w:sz w:val="22"/>
      <w:szCs w:val="22"/>
      <w14:ligatures w14:val="none"/>
    </w:rPr>
  </w:style>
  <w:style w:type="paragraph" w:customStyle="1" w:styleId="07A6D73742034DFBAF4C458B48747E33">
    <w:name w:val="07A6D73742034DFBAF4C458B48747E33"/>
    <w:rsid w:val="008F5216"/>
    <w:pPr>
      <w:spacing w:line="259" w:lineRule="auto"/>
    </w:pPr>
    <w:rPr>
      <w:kern w:val="0"/>
      <w:sz w:val="22"/>
      <w:szCs w:val="22"/>
      <w14:ligatures w14:val="none"/>
    </w:rPr>
  </w:style>
  <w:style w:type="paragraph" w:customStyle="1" w:styleId="166C5422C3DA4F0C8F9BCBCDDA34C1E9">
    <w:name w:val="166C5422C3DA4F0C8F9BCBCDDA34C1E9"/>
    <w:rsid w:val="008F5216"/>
    <w:pPr>
      <w:spacing w:line="259" w:lineRule="auto"/>
    </w:pPr>
    <w:rPr>
      <w:kern w:val="0"/>
      <w:sz w:val="22"/>
      <w:szCs w:val="22"/>
      <w14:ligatures w14:val="none"/>
    </w:rPr>
  </w:style>
  <w:style w:type="paragraph" w:customStyle="1" w:styleId="943D9C995EE44FA1B6569FE44AFFFB0D">
    <w:name w:val="943D9C995EE44FA1B6569FE44AFFFB0D"/>
    <w:rsid w:val="008F5216"/>
    <w:pPr>
      <w:spacing w:line="259" w:lineRule="auto"/>
    </w:pPr>
    <w:rPr>
      <w:kern w:val="0"/>
      <w:sz w:val="22"/>
      <w:szCs w:val="22"/>
      <w14:ligatures w14:val="none"/>
    </w:rPr>
  </w:style>
  <w:style w:type="paragraph" w:customStyle="1" w:styleId="4C76A511FC184610A4ACEEE76975D046">
    <w:name w:val="4C76A511FC184610A4ACEEE76975D046"/>
    <w:rsid w:val="008F5216"/>
    <w:pPr>
      <w:spacing w:line="259" w:lineRule="auto"/>
    </w:pPr>
    <w:rPr>
      <w:kern w:val="0"/>
      <w:sz w:val="22"/>
      <w:szCs w:val="22"/>
      <w14:ligatures w14:val="none"/>
    </w:rPr>
  </w:style>
  <w:style w:type="paragraph" w:customStyle="1" w:styleId="1DF1C8770B7D46FDB533B213BF218E7B">
    <w:name w:val="1DF1C8770B7D46FDB533B213BF218E7B"/>
    <w:rsid w:val="008F5216"/>
    <w:pPr>
      <w:spacing w:line="259" w:lineRule="auto"/>
    </w:pPr>
    <w:rPr>
      <w:kern w:val="0"/>
      <w:sz w:val="22"/>
      <w:szCs w:val="22"/>
      <w14:ligatures w14:val="none"/>
    </w:rPr>
  </w:style>
  <w:style w:type="paragraph" w:customStyle="1" w:styleId="A7015CCDC461457EA96EF4BCF9B089EC">
    <w:name w:val="A7015CCDC461457EA96EF4BCF9B089EC"/>
    <w:rsid w:val="008F5216"/>
    <w:pPr>
      <w:spacing w:line="259" w:lineRule="auto"/>
    </w:pPr>
    <w:rPr>
      <w:kern w:val="0"/>
      <w:sz w:val="22"/>
      <w:szCs w:val="22"/>
      <w14:ligatures w14:val="none"/>
    </w:rPr>
  </w:style>
  <w:style w:type="paragraph" w:customStyle="1" w:styleId="B4C24F83A54449FB8051C9882ABC3518">
    <w:name w:val="B4C24F83A54449FB8051C9882ABC3518"/>
    <w:rsid w:val="008F5216"/>
    <w:pPr>
      <w:spacing w:line="259" w:lineRule="auto"/>
    </w:pPr>
    <w:rPr>
      <w:kern w:val="0"/>
      <w:sz w:val="22"/>
      <w:szCs w:val="22"/>
      <w14:ligatures w14:val="none"/>
    </w:rPr>
  </w:style>
  <w:style w:type="paragraph" w:customStyle="1" w:styleId="EF863FFAF11B49E480A34CE5B7D24BC1">
    <w:name w:val="EF863FFAF11B49E480A34CE5B7D24BC1"/>
    <w:rsid w:val="008F5216"/>
    <w:pPr>
      <w:spacing w:line="259" w:lineRule="auto"/>
    </w:pPr>
    <w:rPr>
      <w:kern w:val="0"/>
      <w:sz w:val="22"/>
      <w:szCs w:val="22"/>
      <w14:ligatures w14:val="none"/>
    </w:rPr>
  </w:style>
  <w:style w:type="paragraph" w:customStyle="1" w:styleId="E024D3F4601D45B3BD688B0A1EADF0CE">
    <w:name w:val="E024D3F4601D45B3BD688B0A1EADF0CE"/>
    <w:rsid w:val="008F5216"/>
    <w:pPr>
      <w:spacing w:line="259" w:lineRule="auto"/>
    </w:pPr>
    <w:rPr>
      <w:kern w:val="0"/>
      <w:sz w:val="22"/>
      <w:szCs w:val="22"/>
      <w14:ligatures w14:val="none"/>
    </w:rPr>
  </w:style>
  <w:style w:type="paragraph" w:customStyle="1" w:styleId="EDEC47329D0A4D0994F6D0CEDBC870D5">
    <w:name w:val="EDEC47329D0A4D0994F6D0CEDBC870D5"/>
    <w:rsid w:val="008F5216"/>
    <w:pPr>
      <w:spacing w:line="259" w:lineRule="auto"/>
    </w:pPr>
    <w:rPr>
      <w:kern w:val="0"/>
      <w:sz w:val="22"/>
      <w:szCs w:val="22"/>
      <w14:ligatures w14:val="none"/>
    </w:rPr>
  </w:style>
  <w:style w:type="paragraph" w:customStyle="1" w:styleId="369CF895AEBF452F95F5E405E9006FDC">
    <w:name w:val="369CF895AEBF452F95F5E405E9006FDC"/>
    <w:rsid w:val="008F5216"/>
    <w:pPr>
      <w:spacing w:line="259" w:lineRule="auto"/>
    </w:pPr>
    <w:rPr>
      <w:kern w:val="0"/>
      <w:sz w:val="22"/>
      <w:szCs w:val="22"/>
      <w14:ligatures w14:val="none"/>
    </w:rPr>
  </w:style>
  <w:style w:type="paragraph" w:customStyle="1" w:styleId="BD44789A38F744AD915EC2BC3A554BBE">
    <w:name w:val="BD44789A38F744AD915EC2BC3A554BBE"/>
    <w:rsid w:val="008F5216"/>
    <w:pPr>
      <w:spacing w:line="259" w:lineRule="auto"/>
    </w:pPr>
    <w:rPr>
      <w:kern w:val="0"/>
      <w:sz w:val="22"/>
      <w:szCs w:val="22"/>
      <w14:ligatures w14:val="none"/>
    </w:rPr>
  </w:style>
  <w:style w:type="paragraph" w:customStyle="1" w:styleId="279772323052463586FD32E9E8CAC2D7">
    <w:name w:val="279772323052463586FD32E9E8CAC2D7"/>
    <w:rsid w:val="008F5216"/>
    <w:pPr>
      <w:spacing w:line="259" w:lineRule="auto"/>
    </w:pPr>
    <w:rPr>
      <w:kern w:val="0"/>
      <w:sz w:val="22"/>
      <w:szCs w:val="22"/>
      <w14:ligatures w14:val="none"/>
    </w:rPr>
  </w:style>
  <w:style w:type="paragraph" w:customStyle="1" w:styleId="FB7A81FD7EB94DC288825FA13D8E9D53">
    <w:name w:val="FB7A81FD7EB94DC288825FA13D8E9D53"/>
    <w:rsid w:val="008F5216"/>
    <w:pPr>
      <w:spacing w:line="259" w:lineRule="auto"/>
    </w:pPr>
    <w:rPr>
      <w:kern w:val="0"/>
      <w:sz w:val="22"/>
      <w:szCs w:val="22"/>
      <w14:ligatures w14:val="none"/>
    </w:rPr>
  </w:style>
  <w:style w:type="paragraph" w:customStyle="1" w:styleId="8D607AA484B048D58845E00B81095D0C">
    <w:name w:val="8D607AA484B048D58845E00B81095D0C"/>
    <w:rsid w:val="008F5216"/>
    <w:pPr>
      <w:spacing w:line="259" w:lineRule="auto"/>
    </w:pPr>
    <w:rPr>
      <w:kern w:val="0"/>
      <w:sz w:val="22"/>
      <w:szCs w:val="22"/>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arcum Theme">
  <a:themeElements>
    <a:clrScheme name="Marcum">
      <a:dk1>
        <a:srgbClr val="E7E7E7"/>
      </a:dk1>
      <a:lt1>
        <a:srgbClr val="FFFFFF"/>
      </a:lt1>
      <a:dk2>
        <a:srgbClr val="404040"/>
      </a:dk2>
      <a:lt2>
        <a:srgbClr val="0099A9"/>
      </a:lt2>
      <a:accent1>
        <a:srgbClr val="004750"/>
      </a:accent1>
      <a:accent2>
        <a:srgbClr val="0099A9"/>
      </a:accent2>
      <a:accent3>
        <a:srgbClr val="F28B00"/>
      </a:accent3>
      <a:accent4>
        <a:srgbClr val="6D6E71"/>
      </a:accent4>
      <a:accent5>
        <a:srgbClr val="A7A9AC"/>
      </a:accent5>
      <a:accent6>
        <a:srgbClr val="A3D55F"/>
      </a:accent6>
      <a:hlink>
        <a:srgbClr val="02A5E2"/>
      </a:hlink>
      <a:folHlink>
        <a:srgbClr val="02A5E2"/>
      </a:folHlink>
    </a:clrScheme>
    <a:fontScheme name="Arial">
      <a:majorFont>
        <a:latin typeface="Arial"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lIns="0" tIns="0" rIns="0" bIns="0">
        <a:spAutoFit/>
      </a:bodyPr>
      <a:lstStyle>
        <a:defPPr algn="l">
          <a:spcBef>
            <a:spcPct val="20000"/>
          </a:spcBef>
          <a:defRPr sz="2000" b="0" kern="0" dirty="0">
            <a:solidFill>
              <a:srgbClr val="404040"/>
            </a:solidFill>
            <a:latin typeface="Arial"/>
          </a:defRPr>
        </a:defPPr>
      </a:lstStyle>
    </a:spDef>
    <a:lnDef>
      <a:spPr bwMode="auto">
        <a:xfrm>
          <a:off x="0" y="0"/>
          <a:ext cx="1" cy="1"/>
        </a:xfrm>
        <a:custGeom>
          <a:avLst/>
          <a:gdLst/>
          <a:ahLst/>
          <a:cxnLst/>
          <a:rect l="0" t="0" r="0" b="0"/>
          <a:pathLst/>
        </a:custGeom>
        <a:solidFill>
          <a:schemeClr val="accent1"/>
        </a:solidFill>
        <a:ln w="25400" cap="flat" cmpd="sng" algn="ctr">
          <a:solidFill>
            <a:srgbClr val="9D8D85"/>
          </a:solidFill>
          <a:prstDash val="solid"/>
          <a:round/>
          <a:headEnd type="none" w="med" len="med"/>
          <a:tailEnd type="triangle" w="lg" len="med"/>
        </a:ln>
        <a:effectLst/>
      </a:spPr>
      <a:bodyPr vert="horz" wrap="square" lIns="0" tIns="0" rIns="0" bIns="0" numCol="1" anchor="ctr" anchorCtr="0" compatLnSpc="1">
        <a:prstTxWarp prst="textNoShape">
          <a:avLst/>
        </a:prstTxWarp>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GB" sz="1400" b="1" i="0" u="none" strike="noStrike" cap="none" normalizeH="0" baseline="0" smtClean="0">
            <a:ln>
              <a:noFill/>
            </a:ln>
            <a:solidFill>
              <a:schemeClr val="bg1"/>
            </a:solidFill>
            <a:effectLst/>
            <a:latin typeface="Arial" pitchFamily="34" charset="0"/>
          </a:defRPr>
        </a:defPPr>
      </a:lstStyle>
    </a:lnDef>
    <a:txDef>
      <a:spPr>
        <a:noFill/>
      </a:spPr>
      <a:bodyPr wrap="square" lIns="0" tIns="0" rIns="0" bIns="0" rtlCol="0">
        <a:noAutofit/>
      </a:bodyPr>
      <a:lstStyle>
        <a:defPPr algn="l">
          <a:defRPr dirty="0" smtClean="0">
            <a:solidFill>
              <a:schemeClr val="tx2"/>
            </a:solidFill>
          </a:defRPr>
        </a:defPPr>
      </a:lstStyle>
    </a:txDef>
  </a:objectDefaults>
  <a:extraClrSchemeLst>
    <a:extraClrScheme>
      <a:clrScheme name="Default Design 1">
        <a:dk1>
          <a:srgbClr val="000000"/>
        </a:dk1>
        <a:lt1>
          <a:srgbClr val="FFFFFF"/>
        </a:lt1>
        <a:dk2>
          <a:srgbClr val="786860"/>
        </a:dk2>
        <a:lt2>
          <a:srgbClr val="D1108C"/>
        </a:lt2>
        <a:accent1>
          <a:srgbClr val="ED1A3B"/>
        </a:accent1>
        <a:accent2>
          <a:srgbClr val="2EAFA4"/>
        </a:accent2>
        <a:accent3>
          <a:srgbClr val="FFFFFF"/>
        </a:accent3>
        <a:accent4>
          <a:srgbClr val="000000"/>
        </a:accent4>
        <a:accent5>
          <a:srgbClr val="F4ABAF"/>
        </a:accent5>
        <a:accent6>
          <a:srgbClr val="299E94"/>
        </a:accent6>
        <a:hlink>
          <a:srgbClr val="98002E"/>
        </a:hlink>
        <a:folHlink>
          <a:srgbClr val="62CAE3"/>
        </a:folHlink>
      </a:clrScheme>
      <a:clrMap bg1="lt1" tx1="dk1" bg2="lt2" tx2="dk2" accent1="accent1" accent2="accent2" accent3="accent3" accent4="accent4" accent5="accent5" accent6="accent6" hlink="hlink" folHlink="folHlink"/>
    </a:extraClrScheme>
  </a:extraClrSchemeLst>
  <a:extLst>
    <a:ext uri="{05A4C25C-085E-4340-85A3-A5531E510DB2}">
      <thm15:themeFamily xmlns:thm15="http://schemas.microsoft.com/office/thememl/2012/main" name="BDO CVI 2018" id="{15E60877-117A-43DF-9BDF-C40DD00A7F5A}" vid="{C1AC1FF9-C3CD-4227-975A-625DF9E463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ValuationDate xmlns="fa9ebe52-ddb5-4ede-8da4-b166e7aa4345" xsi:nil="true"/>
    <lcf76f155ced4ddcb4097134ff3c332f xmlns="fa9ebe52-ddb5-4ede-8da4-b166e7aa4345">
      <Terms xmlns="http://schemas.microsoft.com/office/infopath/2007/PartnerControls"/>
    </lcf76f155ced4ddcb4097134ff3c332f>
    <TaxCatchAll xmlns="0d2fc5ca-cd67-4bb1-b0af-8707b646c523" xsi:nil="true"/>
    <EngagementType xmlns="fa9ebe52-ddb5-4ede-8da4-b166e7aa4345" xsi:nil="true"/>
    <ClientName xmlns="fa9ebe52-ddb5-4ede-8da4-b166e7aa4345" xsi:nil="true"/>
    <_Flow_SignoffStatus xmlns="fa9ebe52-ddb5-4ede-8da4-b166e7aa4345" xsi:nil="true"/>
    <EngagementName xmlns="fa9ebe52-ddb5-4ede-8da4-b166e7aa434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FI_Map_Root xmlns="CFI_Review_Memo">
  <Client_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wp14"&gt;&lt;w:body&gt;&lt;w:p w14:paraId="5C62EF6C" w14:textId="7ADD7297" w:rsidR="00376685" w:rsidRDefault="00376685"&gt;&lt;w:r&gt;&lt;w:t&gt;11&lt;/w:t&gt;&lt;/w:r&gt;&lt;/w:p&gt;&lt;w:sectPr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w16du"&gt;&lt;w:docDefaults&gt;&lt;w:rPrDefault&gt;&lt;w:rPr&gt;&lt;w:rFonts w:asciiTheme="minorHAnsi" w:eastAsiaTheme="minorHAnsi" w:hAnsiTheme="minorHAnsi" w:cstheme="minorBidi"/&gt;&lt;w:kern w:val="2"/&gt;&lt;w:sz w:val="22"/&gt;&lt;w:szCs w:val="22"/&gt;&lt;w:lang w:val="en-US" w:eastAsia="en-US" w:bidi="ar-SA"/&gt;&lt;w14:ligatures w14:val="standardContextual"/&gt;&lt;/w:rPr&gt;&lt;/w:rPrDefault&gt;&lt;w:pPrDefault&gt;&lt;w:pPr&gt;&lt;w:spacing w:after="120"/&gt;&lt;/w:pPr&gt;&lt;/w:pPrDefault&gt;&lt;/w:docDefaults&gt;&lt;w:style w:type="paragraph" w:default="1" w:styleId="Normal"&gt;&lt;w:name w:val="Normal"/&gt;&lt;w:qFormat/&gt;&lt;w:rsid w:val="00376685"/&gt;&lt;w:rPr&gt;&lt;w:rFonts w:ascii="Arial" w:hAnsi="Arial"/&gt;&lt;w:sz w:val="18"/&gt;&lt;/w:rPr&gt;&lt;/w:style&gt;&lt;w:style w:type="character" w:default="1" w:styleId="DefaultParagraphFont"&gt;&lt;w:name w:val="Default Paragraph Font"/&gt;&lt;w:uiPriority w:val="1"/&gt;&lt;w:semiHidden/&gt;&lt;w:unhideWhenUsed/&gt;&lt;w:rsid w:val="00376685"/&gt;&lt;/w:style&gt;&lt;w:style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w:val="99"/&gt;&lt;w:semiHidden/&gt;&lt;w:unhideWhenUsed/&gt;&lt;w:rsid w:val="00376685"/&gt;&lt;/w:style&gt;&lt;/w:styles&gt;&lt;/pkg:xmlData&gt;&lt;/pkg:part&gt;&lt;/pkg:package&gt;
</Client_Name>
  <Valuation_Specialist_Firm_Name/>
  <Director_Name/>
  <CFI_Manager_Name/>
  <Staff_Name/>
  <Valuation_Date>2024-02-07T00:00:00</Valuation_Date>
  <Difference/>
  <Prepared_By/>
  <Model_Type/>
  <In_Scope_Item/>
  <Stock_Price/>
  <Exercise_Price/>
  <N_Units/>
  <MGMT_CheckBox/>
  <VS_CheckBox/>
  <VS_Concluded_Value/>
  <N_Payment_Days>4</N_Payment_Days>
</CFI_Map_Root>
</file>

<file path=customXml/item4.xml><?xml version="1.0" encoding="utf-8"?>
<ct:contentTypeSchema xmlns:ct="http://schemas.microsoft.com/office/2006/metadata/contentType" xmlns:ma="http://schemas.microsoft.com/office/2006/metadata/properties/metaAttributes" ct:_="" ma:_="" ma:contentTypeName="Document" ma:contentTypeID="0x010100BFA73F58F69A124D91745B7922F86905" ma:contentTypeVersion="18" ma:contentTypeDescription="Create a new document." ma:contentTypeScope="" ma:versionID="38b14b29ce505b504ab01b8c4a1ead1d">
  <xsd:schema xmlns:xsd="http://www.w3.org/2001/XMLSchema" xmlns:xs="http://www.w3.org/2001/XMLSchema" xmlns:p="http://schemas.microsoft.com/office/2006/metadata/properties" xmlns:ns2="fa9ebe52-ddb5-4ede-8da4-b166e7aa4345" xmlns:ns3="0d2fc5ca-cd67-4bb1-b0af-8707b646c523" targetNamespace="http://schemas.microsoft.com/office/2006/metadata/properties" ma:root="true" ma:fieldsID="8d288f1a026539e7535edd90784a91d3" ns2:_="" ns3:_="">
    <xsd:import namespace="fa9ebe52-ddb5-4ede-8da4-b166e7aa4345"/>
    <xsd:import namespace="0d2fc5ca-cd67-4bb1-b0af-8707b646c52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EngagementType" minOccurs="0"/>
                <xsd:element ref="ns2:ClientName" minOccurs="0"/>
                <xsd:element ref="ns2:EngagementName" minOccurs="0"/>
                <xsd:element ref="ns2:ValuationDate" minOccurs="0"/>
                <xsd:element ref="ns2:MediaServiceDateTake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9ebe52-ddb5-4ede-8da4-b166e7aa4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9fa1dfa-0008-4371-8661-228749d85c8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EngagementType" ma:index="20" nillable="true" ma:displayName="Engagement Type" ma:format="Dropdown" ma:internalName="EngagementType">
      <xsd:simpleType>
        <xsd:restriction base="dms:Choice">
          <xsd:enumeration value="Opinion"/>
          <xsd:enumeration value="Review"/>
        </xsd:restriction>
      </xsd:simpleType>
    </xsd:element>
    <xsd:element name="ClientName" ma:index="21" nillable="true" ma:displayName="Client Name" ma:format="Dropdown" ma:internalName="ClientName">
      <xsd:simpleType>
        <xsd:restriction base="dms:Text">
          <xsd:maxLength value="255"/>
        </xsd:restriction>
      </xsd:simpleType>
    </xsd:element>
    <xsd:element name="EngagementName" ma:index="22" nillable="true" ma:displayName="Engagement Name" ma:format="Dropdown" ma:internalName="EngagementName">
      <xsd:simpleType>
        <xsd:restriction base="dms:Text">
          <xsd:maxLength value="255"/>
        </xsd:restriction>
      </xsd:simpleType>
    </xsd:element>
    <xsd:element name="ValuationDate" ma:index="23" nillable="true" ma:displayName="Valuation Date" ma:format="DateOnly" ma:internalName="ValuationDate">
      <xsd:simpleType>
        <xsd:restriction base="dms:DateTime"/>
      </xsd:simpleType>
    </xsd:element>
    <xsd:element name="MediaServiceDateTaken" ma:index="24" nillable="true" ma:displayName="MediaServiceDateTaken" ma:hidden="true" ma:indexed="true" ma:internalName="MediaServiceDateTaken"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2fc5ca-cd67-4bb1-b0af-8707b646c52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d7266b4-7f90-476c-a9ac-ef5f4dbea69e}" ma:internalName="TaxCatchAll" ma:showField="CatchAllData" ma:web="0d2fc5ca-cd67-4bb1-b0af-8707b646c523">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7C785F-9DF2-43F7-AB66-08F456B451DD}">
  <ds:schemaRefs>
    <ds:schemaRef ds:uri="http://schemas.microsoft.com/office/2006/metadata/properties"/>
    <ds:schemaRef ds:uri="http://schemas.microsoft.com/office/infopath/2007/PartnerControls"/>
    <ds:schemaRef ds:uri="fa9ebe52-ddb5-4ede-8da4-b166e7aa4345"/>
    <ds:schemaRef ds:uri="0d2fc5ca-cd67-4bb1-b0af-8707b646c523"/>
  </ds:schemaRefs>
</ds:datastoreItem>
</file>

<file path=customXml/itemProps2.xml><?xml version="1.0" encoding="utf-8"?>
<ds:datastoreItem xmlns:ds="http://schemas.openxmlformats.org/officeDocument/2006/customXml" ds:itemID="{CADE5B88-0AD3-4C35-BC3A-5C72F6DA60EE}">
  <ds:schemaRefs>
    <ds:schemaRef ds:uri="http://schemas.openxmlformats.org/officeDocument/2006/bibliography"/>
  </ds:schemaRefs>
</ds:datastoreItem>
</file>

<file path=customXml/itemProps3.xml><?xml version="1.0" encoding="utf-8"?>
<ds:datastoreItem xmlns:ds="http://schemas.openxmlformats.org/officeDocument/2006/customXml" ds:itemID="{1D50747F-1CE4-42AE-B8F0-C6C3A7E0DF50}">
  <ds:schemaRefs>
    <ds:schemaRef ds:uri="CFI_Review_Memo"/>
  </ds:schemaRefs>
</ds:datastoreItem>
</file>

<file path=customXml/itemProps4.xml><?xml version="1.0" encoding="utf-8"?>
<ds:datastoreItem xmlns:ds="http://schemas.openxmlformats.org/officeDocument/2006/customXml" ds:itemID="{A6D2C822-30F6-47BB-91F7-21E8B7019B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9ebe52-ddb5-4ede-8da4-b166e7aa4345"/>
    <ds:schemaRef ds:uri="0d2fc5ca-cd67-4bb1-b0af-8707b646c5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60E2738-A7CC-4E02-86DC-CF7D5AB395F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3551</TotalTime>
  <Pages>18</Pages>
  <Words>5744</Words>
  <Characters>32744</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Rob</dc:creator>
  <cp:keywords/>
  <dc:description/>
  <cp:lastModifiedBy>Mark Rob</cp:lastModifiedBy>
  <cp:revision>590</cp:revision>
  <cp:lastPrinted>2024-02-12T20:23:00Z</cp:lastPrinted>
  <dcterms:created xsi:type="dcterms:W3CDTF">2024-02-19T19:14:00Z</dcterms:created>
  <dcterms:modified xsi:type="dcterms:W3CDTF">2024-05-10T03:42:00Z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0x010100220DBCC617EB8841B8E1799094B8E6C0</vt:lpwstr>
  </property>
  <property fmtid="{D5CDD505-2E9C-101B-9397-08002B2CF9AE}" pid="3" name="MediaServiceImageTags">
    <vt:lpwstr/>
  </property>
</Properties>
</file>